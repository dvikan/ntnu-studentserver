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0D" w:rsidRPr="00F97AEB" w:rsidRDefault="00B94D0D" w:rsidP="00410563">
      <w:pPr>
        <w:pStyle w:val="TOCHeading"/>
        <w:spacing w:line="360" w:lineRule="auto"/>
        <w:jc w:val="both"/>
        <w:rPr>
          <w:rFonts w:ascii="Times New Roman" w:hAnsi="Times New Roman"/>
        </w:rPr>
      </w:pPr>
      <w:r w:rsidRPr="00F97AEB">
        <w:rPr>
          <w:rFonts w:ascii="Times New Roman" w:hAnsi="Times New Roman"/>
        </w:rPr>
        <w:t>Table of Contents</w:t>
      </w:r>
    </w:p>
    <w:p w:rsidR="007552D0" w:rsidRPr="00245CF3" w:rsidRDefault="001D6EC3" w:rsidP="00410563">
      <w:pPr>
        <w:pStyle w:val="TOC1"/>
        <w:tabs>
          <w:tab w:val="left" w:pos="480"/>
          <w:tab w:val="right" w:leader="dot" w:pos="8630"/>
        </w:tabs>
        <w:jc w:val="both"/>
        <w:rPr>
          <w:rFonts w:asciiTheme="minorHAnsi" w:eastAsiaTheme="minorEastAsia" w:hAnsiTheme="minorHAnsi" w:cstheme="minorBidi"/>
          <w:noProof/>
          <w:lang w:val="en-US" w:eastAsia="en-US"/>
        </w:rPr>
      </w:pPr>
      <w:r w:rsidRPr="00F97AEB">
        <w:fldChar w:fldCharType="begin"/>
      </w:r>
      <w:r w:rsidR="00B94D0D" w:rsidRPr="00F97AEB">
        <w:instrText xml:space="preserve"> TOC \o "1-3" \h \z \u </w:instrText>
      </w:r>
      <w:r w:rsidRPr="00F97AEB">
        <w:fldChar w:fldCharType="separate"/>
      </w:r>
      <w:hyperlink w:anchor="_Toc355038105" w:history="1">
        <w:r w:rsidR="007552D0" w:rsidRPr="00245CF3">
          <w:rPr>
            <w:rStyle w:val="Hyperlink"/>
            <w:noProof/>
          </w:rPr>
          <w:t>1.</w:t>
        </w:r>
        <w:r w:rsidR="007552D0" w:rsidRPr="00245CF3">
          <w:rPr>
            <w:rFonts w:asciiTheme="minorHAnsi" w:eastAsiaTheme="minorEastAsia" w:hAnsiTheme="minorHAnsi" w:cstheme="minorBidi"/>
            <w:noProof/>
            <w:lang w:val="en-US" w:eastAsia="en-US"/>
          </w:rPr>
          <w:tab/>
        </w:r>
        <w:r w:rsidR="007552D0" w:rsidRPr="00245CF3">
          <w:rPr>
            <w:rStyle w:val="Hyperlink"/>
            <w:noProof/>
          </w:rPr>
          <w:t>Introduction</w:t>
        </w:r>
        <w:r w:rsidR="007552D0" w:rsidRPr="00245CF3">
          <w:rPr>
            <w:noProof/>
            <w:webHidden/>
          </w:rPr>
          <w:tab/>
        </w:r>
        <w:r w:rsidRPr="00245CF3">
          <w:rPr>
            <w:noProof/>
            <w:webHidden/>
          </w:rPr>
          <w:fldChar w:fldCharType="begin"/>
        </w:r>
        <w:r w:rsidR="007552D0" w:rsidRPr="00245CF3">
          <w:rPr>
            <w:noProof/>
            <w:webHidden/>
          </w:rPr>
          <w:instrText xml:space="preserve"> PAGEREF _Toc355038105 \h </w:instrText>
        </w:r>
        <w:r w:rsidRPr="00245CF3">
          <w:rPr>
            <w:noProof/>
            <w:webHidden/>
          </w:rPr>
        </w:r>
        <w:r w:rsidRPr="00245CF3">
          <w:rPr>
            <w:noProof/>
            <w:webHidden/>
          </w:rPr>
          <w:fldChar w:fldCharType="separate"/>
        </w:r>
        <w:r w:rsidR="007552D0" w:rsidRPr="00245CF3">
          <w:rPr>
            <w:noProof/>
            <w:webHidden/>
          </w:rPr>
          <w:t>5</w:t>
        </w:r>
        <w:r w:rsidRPr="00245CF3">
          <w:rPr>
            <w:noProof/>
            <w:webHidden/>
          </w:rPr>
          <w:fldChar w:fldCharType="end"/>
        </w:r>
      </w:hyperlink>
    </w:p>
    <w:p w:rsidR="007552D0" w:rsidRPr="00245CF3" w:rsidRDefault="007E0B7D" w:rsidP="00410563">
      <w:pPr>
        <w:pStyle w:val="TOC1"/>
        <w:tabs>
          <w:tab w:val="left" w:pos="660"/>
          <w:tab w:val="right" w:leader="dot" w:pos="8630"/>
        </w:tabs>
        <w:jc w:val="both"/>
        <w:rPr>
          <w:rFonts w:asciiTheme="minorHAnsi" w:eastAsiaTheme="minorEastAsia" w:hAnsiTheme="minorHAnsi" w:cstheme="minorBidi"/>
          <w:noProof/>
          <w:lang w:val="en-US" w:eastAsia="en-US"/>
        </w:rPr>
      </w:pPr>
      <w:hyperlink w:anchor="_Toc355038106" w:history="1">
        <w:r w:rsidR="007552D0" w:rsidRPr="00245CF3">
          <w:rPr>
            <w:rStyle w:val="Hyperlink"/>
            <w:noProof/>
          </w:rPr>
          <w:t>2.0</w:t>
        </w:r>
        <w:r w:rsidR="007552D0" w:rsidRPr="00245CF3">
          <w:rPr>
            <w:rFonts w:asciiTheme="minorHAnsi" w:eastAsiaTheme="minorEastAsia" w:hAnsiTheme="minorHAnsi" w:cstheme="minorBidi"/>
            <w:noProof/>
            <w:lang w:val="en-US" w:eastAsia="en-US"/>
          </w:rPr>
          <w:tab/>
        </w:r>
        <w:r w:rsidR="007552D0" w:rsidRPr="00245CF3">
          <w:rPr>
            <w:rStyle w:val="Hyperlink"/>
            <w:noProof/>
          </w:rPr>
          <w:t>Methodology</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_Toc355038106 \h </w:instrText>
        </w:r>
        <w:r w:rsidR="001D6EC3" w:rsidRPr="00245CF3">
          <w:rPr>
            <w:noProof/>
            <w:webHidden/>
          </w:rPr>
        </w:r>
        <w:r w:rsidR="001D6EC3" w:rsidRPr="00245CF3">
          <w:rPr>
            <w:noProof/>
            <w:webHidden/>
          </w:rPr>
          <w:fldChar w:fldCharType="separate"/>
        </w:r>
        <w:r w:rsidR="007552D0" w:rsidRPr="00245CF3">
          <w:rPr>
            <w:noProof/>
            <w:webHidden/>
          </w:rPr>
          <w:t>7</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07" w:history="1">
        <w:r w:rsidR="007552D0" w:rsidRPr="00245CF3">
          <w:rPr>
            <w:rStyle w:val="Hyperlink"/>
            <w:noProof/>
          </w:rPr>
          <w:t>2.1 Supply of Feedstock.</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_Toc355038107 \h </w:instrText>
        </w:r>
        <w:r w:rsidR="001D6EC3" w:rsidRPr="00245CF3">
          <w:rPr>
            <w:noProof/>
            <w:webHidden/>
          </w:rPr>
        </w:r>
        <w:r w:rsidR="001D6EC3" w:rsidRPr="00245CF3">
          <w:rPr>
            <w:noProof/>
            <w:webHidden/>
          </w:rPr>
          <w:fldChar w:fldCharType="separate"/>
        </w:r>
        <w:r w:rsidR="007552D0" w:rsidRPr="00245CF3">
          <w:rPr>
            <w:noProof/>
            <w:webHidden/>
          </w:rPr>
          <w:t>7</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08" w:history="1">
        <w:r w:rsidR="007552D0" w:rsidRPr="00245CF3">
          <w:rPr>
            <w:rStyle w:val="Hyperlink"/>
            <w:noProof/>
          </w:rPr>
          <w:t>2.2 Characterization of Food Waste:</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_Toc355038108 \h </w:instrText>
        </w:r>
        <w:r w:rsidR="001D6EC3" w:rsidRPr="00245CF3">
          <w:rPr>
            <w:noProof/>
            <w:webHidden/>
          </w:rPr>
        </w:r>
        <w:r w:rsidR="001D6EC3" w:rsidRPr="00245CF3">
          <w:rPr>
            <w:noProof/>
            <w:webHidden/>
          </w:rPr>
          <w:fldChar w:fldCharType="separate"/>
        </w:r>
        <w:r w:rsidR="007552D0" w:rsidRPr="00245CF3">
          <w:rPr>
            <w:noProof/>
            <w:webHidden/>
          </w:rPr>
          <w:t>9</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09" w:history="1">
        <w:r w:rsidR="007552D0" w:rsidRPr="00245CF3">
          <w:rPr>
            <w:rStyle w:val="Hyperlink"/>
            <w:noProof/>
          </w:rPr>
          <w:t>2.2.1  Biodegradability:</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_Toc355038109 \h </w:instrText>
        </w:r>
        <w:r w:rsidR="001D6EC3" w:rsidRPr="00245CF3">
          <w:rPr>
            <w:noProof/>
            <w:webHidden/>
          </w:rPr>
        </w:r>
        <w:r w:rsidR="001D6EC3" w:rsidRPr="00245CF3">
          <w:rPr>
            <w:noProof/>
            <w:webHidden/>
          </w:rPr>
          <w:fldChar w:fldCharType="separate"/>
        </w:r>
        <w:r w:rsidR="007552D0" w:rsidRPr="00245CF3">
          <w:rPr>
            <w:noProof/>
            <w:webHidden/>
          </w:rPr>
          <w:t>10</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10" w:history="1">
        <w:r w:rsidR="007552D0" w:rsidRPr="00245CF3">
          <w:rPr>
            <w:rStyle w:val="Hyperlink"/>
            <w:noProof/>
          </w:rPr>
          <w:t>2.2.2 Carbohydrate and Lipid Contents: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_Toc355038110 \h </w:instrText>
        </w:r>
        <w:r w:rsidR="001D6EC3" w:rsidRPr="00245CF3">
          <w:rPr>
            <w:noProof/>
            <w:webHidden/>
          </w:rPr>
        </w:r>
        <w:r w:rsidR="001D6EC3" w:rsidRPr="00245CF3">
          <w:rPr>
            <w:noProof/>
            <w:webHidden/>
          </w:rPr>
          <w:fldChar w:fldCharType="separate"/>
        </w:r>
        <w:r w:rsidR="007552D0" w:rsidRPr="00245CF3">
          <w:rPr>
            <w:noProof/>
            <w:webHidden/>
          </w:rPr>
          <w:t>10</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11" w:history="1">
        <w:r w:rsidR="007552D0" w:rsidRPr="00245CF3">
          <w:rPr>
            <w:rStyle w:val="Hyperlink"/>
            <w:noProof/>
          </w:rPr>
          <w:t>2.2.3 Carbon to Nitrogen(C/N) Ratio:</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_Toc355038111 \h </w:instrText>
        </w:r>
        <w:r w:rsidR="001D6EC3" w:rsidRPr="00245CF3">
          <w:rPr>
            <w:noProof/>
            <w:webHidden/>
          </w:rPr>
        </w:r>
        <w:r w:rsidR="001D6EC3" w:rsidRPr="00245CF3">
          <w:rPr>
            <w:noProof/>
            <w:webHidden/>
          </w:rPr>
          <w:fldChar w:fldCharType="separate"/>
        </w:r>
        <w:r w:rsidR="007552D0" w:rsidRPr="00245CF3">
          <w:rPr>
            <w:noProof/>
            <w:webHidden/>
          </w:rPr>
          <w:t>10</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12" w:history="1">
        <w:r w:rsidR="007552D0" w:rsidRPr="00245CF3">
          <w:rPr>
            <w:rStyle w:val="Hyperlink"/>
            <w:noProof/>
          </w:rPr>
          <w:t>2.3    Anaerobic digestion process description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_Toc355038112 \h </w:instrText>
        </w:r>
        <w:r w:rsidR="001D6EC3" w:rsidRPr="00245CF3">
          <w:rPr>
            <w:noProof/>
            <w:webHidden/>
          </w:rPr>
        </w:r>
        <w:r w:rsidR="001D6EC3" w:rsidRPr="00245CF3">
          <w:rPr>
            <w:noProof/>
            <w:webHidden/>
          </w:rPr>
          <w:fldChar w:fldCharType="separate"/>
        </w:r>
        <w:r w:rsidR="007552D0" w:rsidRPr="00245CF3">
          <w:rPr>
            <w:noProof/>
            <w:webHidden/>
          </w:rPr>
          <w:t>11</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13" w:history="1">
        <w:r w:rsidR="007552D0" w:rsidRPr="00245CF3">
          <w:rPr>
            <w:rStyle w:val="Hyperlink"/>
            <w:noProof/>
          </w:rPr>
          <w:t>2.3. 1 Pre-treatment</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_Toc355038113 \h </w:instrText>
        </w:r>
        <w:r w:rsidR="001D6EC3" w:rsidRPr="00245CF3">
          <w:rPr>
            <w:noProof/>
            <w:webHidden/>
          </w:rPr>
        </w:r>
        <w:r w:rsidR="001D6EC3" w:rsidRPr="00245CF3">
          <w:rPr>
            <w:noProof/>
            <w:webHidden/>
          </w:rPr>
          <w:fldChar w:fldCharType="separate"/>
        </w:r>
        <w:r w:rsidR="007552D0" w:rsidRPr="00245CF3">
          <w:rPr>
            <w:noProof/>
            <w:webHidden/>
          </w:rPr>
          <w:t>11</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14" w:history="1">
        <w:r w:rsidR="007552D0" w:rsidRPr="00245CF3">
          <w:rPr>
            <w:rStyle w:val="Hyperlink"/>
            <w:noProof/>
          </w:rPr>
          <w:t>2.3.1 Size Reduction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_Toc355038114 \h </w:instrText>
        </w:r>
        <w:r w:rsidR="001D6EC3" w:rsidRPr="00245CF3">
          <w:rPr>
            <w:noProof/>
            <w:webHidden/>
          </w:rPr>
        </w:r>
        <w:r w:rsidR="001D6EC3" w:rsidRPr="00245CF3">
          <w:rPr>
            <w:noProof/>
            <w:webHidden/>
          </w:rPr>
          <w:fldChar w:fldCharType="separate"/>
        </w:r>
        <w:r w:rsidR="007552D0" w:rsidRPr="00245CF3">
          <w:rPr>
            <w:noProof/>
            <w:webHidden/>
          </w:rPr>
          <w:t>12</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16" w:history="1">
        <w:r w:rsidR="007552D0" w:rsidRPr="00245CF3">
          <w:rPr>
            <w:rStyle w:val="Hyperlink"/>
            <w:noProof/>
          </w:rPr>
          <w:t>2.3.2 Separation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_Toc355038116 \h </w:instrText>
        </w:r>
        <w:r w:rsidR="001D6EC3" w:rsidRPr="00245CF3">
          <w:rPr>
            <w:noProof/>
            <w:webHidden/>
          </w:rPr>
        </w:r>
        <w:r w:rsidR="001D6EC3" w:rsidRPr="00245CF3">
          <w:rPr>
            <w:noProof/>
            <w:webHidden/>
          </w:rPr>
          <w:fldChar w:fldCharType="separate"/>
        </w:r>
        <w:r w:rsidR="007552D0" w:rsidRPr="00245CF3">
          <w:rPr>
            <w:noProof/>
            <w:webHidden/>
          </w:rPr>
          <w:t>12</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17" w:history="1">
        <w:r w:rsidR="007552D0" w:rsidRPr="00245CF3">
          <w:rPr>
            <w:rStyle w:val="Hyperlink"/>
            <w:noProof/>
          </w:rPr>
          <w:t>2.3.4  Mechanical hydrolysis: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_Toc355038117 \h </w:instrText>
        </w:r>
        <w:r w:rsidR="001D6EC3" w:rsidRPr="00245CF3">
          <w:rPr>
            <w:noProof/>
            <w:webHidden/>
          </w:rPr>
        </w:r>
        <w:r w:rsidR="001D6EC3" w:rsidRPr="00245CF3">
          <w:rPr>
            <w:noProof/>
            <w:webHidden/>
          </w:rPr>
          <w:fldChar w:fldCharType="separate"/>
        </w:r>
        <w:r w:rsidR="007552D0" w:rsidRPr="00245CF3">
          <w:rPr>
            <w:noProof/>
            <w:webHidden/>
          </w:rPr>
          <w:t>13</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18" w:history="1">
        <w:r w:rsidR="007552D0" w:rsidRPr="00245CF3">
          <w:rPr>
            <w:rStyle w:val="Hyperlink"/>
            <w:noProof/>
          </w:rPr>
          <w:t>2.3.5 Biochemical conversion: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_Toc355038118 \h </w:instrText>
        </w:r>
        <w:r w:rsidR="001D6EC3" w:rsidRPr="00245CF3">
          <w:rPr>
            <w:noProof/>
            <w:webHidden/>
          </w:rPr>
        </w:r>
        <w:r w:rsidR="001D6EC3" w:rsidRPr="00245CF3">
          <w:rPr>
            <w:noProof/>
            <w:webHidden/>
          </w:rPr>
          <w:fldChar w:fldCharType="separate"/>
        </w:r>
        <w:r w:rsidR="007552D0" w:rsidRPr="00245CF3">
          <w:rPr>
            <w:noProof/>
            <w:webHidden/>
          </w:rPr>
          <w:t>13</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19" w:history="1">
        <w:r w:rsidR="007552D0" w:rsidRPr="00245CF3">
          <w:rPr>
            <w:rStyle w:val="Hyperlink"/>
            <w:noProof/>
          </w:rPr>
          <w:t>2.4 Stages for anaerobic digestion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_Toc355038119 \h </w:instrText>
        </w:r>
        <w:r w:rsidR="001D6EC3" w:rsidRPr="00245CF3">
          <w:rPr>
            <w:noProof/>
            <w:webHidden/>
          </w:rPr>
        </w:r>
        <w:r w:rsidR="001D6EC3" w:rsidRPr="00245CF3">
          <w:rPr>
            <w:noProof/>
            <w:webHidden/>
          </w:rPr>
          <w:fldChar w:fldCharType="separate"/>
        </w:r>
        <w:r w:rsidR="007552D0" w:rsidRPr="00245CF3">
          <w:rPr>
            <w:noProof/>
            <w:webHidden/>
          </w:rPr>
          <w:t>14</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20" w:history="1">
        <w:r w:rsidR="007552D0" w:rsidRPr="00245CF3">
          <w:rPr>
            <w:rStyle w:val="Hyperlink"/>
            <w:noProof/>
          </w:rPr>
          <w:t>2.4.1 Hydrolysis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_Toc355038120 \h </w:instrText>
        </w:r>
        <w:r w:rsidR="001D6EC3" w:rsidRPr="00245CF3">
          <w:rPr>
            <w:noProof/>
            <w:webHidden/>
          </w:rPr>
        </w:r>
        <w:r w:rsidR="001D6EC3" w:rsidRPr="00245CF3">
          <w:rPr>
            <w:noProof/>
            <w:webHidden/>
          </w:rPr>
          <w:fldChar w:fldCharType="separate"/>
        </w:r>
        <w:r w:rsidR="007552D0" w:rsidRPr="00245CF3">
          <w:rPr>
            <w:noProof/>
            <w:webHidden/>
          </w:rPr>
          <w:t>16</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21" w:history="1">
        <w:r w:rsidR="007552D0" w:rsidRPr="00245CF3">
          <w:rPr>
            <w:rStyle w:val="Hyperlink"/>
            <w:noProof/>
            <w:lang w:val="en-US"/>
          </w:rPr>
          <w:t>2.4.2 Acidification (or acid-forming stage)</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_Toc355038121 \h </w:instrText>
        </w:r>
        <w:r w:rsidR="001D6EC3" w:rsidRPr="00245CF3">
          <w:rPr>
            <w:noProof/>
            <w:webHidden/>
          </w:rPr>
        </w:r>
        <w:r w:rsidR="001D6EC3" w:rsidRPr="00245CF3">
          <w:rPr>
            <w:noProof/>
            <w:webHidden/>
          </w:rPr>
          <w:fldChar w:fldCharType="separate"/>
        </w:r>
        <w:r w:rsidR="007552D0" w:rsidRPr="00245CF3">
          <w:rPr>
            <w:noProof/>
            <w:webHidden/>
          </w:rPr>
          <w:t>16</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22" w:history="1">
        <w:r w:rsidR="007552D0" w:rsidRPr="00245CF3">
          <w:rPr>
            <w:rStyle w:val="Hyperlink"/>
            <w:noProof/>
            <w:lang w:val="en-US"/>
          </w:rPr>
          <w:t>2.4.3 Methanogenesis (Methane formation)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_Toc355038122 \h </w:instrText>
        </w:r>
        <w:r w:rsidR="001D6EC3" w:rsidRPr="00245CF3">
          <w:rPr>
            <w:noProof/>
            <w:webHidden/>
          </w:rPr>
        </w:r>
        <w:r w:rsidR="001D6EC3" w:rsidRPr="00245CF3">
          <w:rPr>
            <w:noProof/>
            <w:webHidden/>
          </w:rPr>
          <w:fldChar w:fldCharType="separate"/>
        </w:r>
        <w:r w:rsidR="007552D0" w:rsidRPr="00245CF3">
          <w:rPr>
            <w:noProof/>
            <w:webHidden/>
          </w:rPr>
          <w:t>17</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23" w:history="1">
        <w:r w:rsidR="007552D0" w:rsidRPr="00245CF3">
          <w:rPr>
            <w:rStyle w:val="Hyperlink"/>
            <w:noProof/>
          </w:rPr>
          <w:t>2.5 Estimation of Methane Production: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_Toc355038123 \h </w:instrText>
        </w:r>
        <w:r w:rsidR="001D6EC3" w:rsidRPr="00245CF3">
          <w:rPr>
            <w:noProof/>
            <w:webHidden/>
          </w:rPr>
        </w:r>
        <w:r w:rsidR="001D6EC3" w:rsidRPr="00245CF3">
          <w:rPr>
            <w:noProof/>
            <w:webHidden/>
          </w:rPr>
          <w:fldChar w:fldCharType="separate"/>
        </w:r>
        <w:r w:rsidR="007552D0" w:rsidRPr="00245CF3">
          <w:rPr>
            <w:noProof/>
            <w:webHidden/>
          </w:rPr>
          <w:t>19</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24" w:history="1">
        <w:r w:rsidR="007552D0" w:rsidRPr="00245CF3">
          <w:rPr>
            <w:rStyle w:val="Hyperlink"/>
            <w:noProof/>
          </w:rPr>
          <w:t>2.6 Post- Treatment:</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_Toc355038124 \h </w:instrText>
        </w:r>
        <w:r w:rsidR="001D6EC3" w:rsidRPr="00245CF3">
          <w:rPr>
            <w:noProof/>
            <w:webHidden/>
          </w:rPr>
        </w:r>
        <w:r w:rsidR="001D6EC3" w:rsidRPr="00245CF3">
          <w:rPr>
            <w:noProof/>
            <w:webHidden/>
          </w:rPr>
          <w:fldChar w:fldCharType="separate"/>
        </w:r>
        <w:r w:rsidR="007552D0" w:rsidRPr="00245CF3">
          <w:rPr>
            <w:noProof/>
            <w:webHidden/>
          </w:rPr>
          <w:t>21</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25" w:history="1">
        <w:r w:rsidR="007552D0" w:rsidRPr="00245CF3">
          <w:rPr>
            <w:rStyle w:val="Hyperlink"/>
            <w:noProof/>
          </w:rPr>
          <w:t>2.6.1 Bio gas treatment:</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_Toc355038125 \h </w:instrText>
        </w:r>
        <w:r w:rsidR="001D6EC3" w:rsidRPr="00245CF3">
          <w:rPr>
            <w:noProof/>
            <w:webHidden/>
          </w:rPr>
        </w:r>
        <w:r w:rsidR="001D6EC3" w:rsidRPr="00245CF3">
          <w:rPr>
            <w:noProof/>
            <w:webHidden/>
          </w:rPr>
          <w:fldChar w:fldCharType="separate"/>
        </w:r>
        <w:r w:rsidR="007552D0" w:rsidRPr="00245CF3">
          <w:rPr>
            <w:noProof/>
            <w:webHidden/>
          </w:rPr>
          <w:t>21</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26" w:history="1">
        <w:r w:rsidR="007552D0" w:rsidRPr="00245CF3">
          <w:rPr>
            <w:rStyle w:val="Hyperlink"/>
            <w:noProof/>
          </w:rPr>
          <w:t>2.7 Reactor Design: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_Toc355038126 \h </w:instrText>
        </w:r>
        <w:r w:rsidR="001D6EC3" w:rsidRPr="00245CF3">
          <w:rPr>
            <w:noProof/>
            <w:webHidden/>
          </w:rPr>
        </w:r>
        <w:r w:rsidR="001D6EC3" w:rsidRPr="00245CF3">
          <w:rPr>
            <w:noProof/>
            <w:webHidden/>
          </w:rPr>
          <w:fldChar w:fldCharType="separate"/>
        </w:r>
        <w:r w:rsidR="007552D0" w:rsidRPr="00245CF3">
          <w:rPr>
            <w:noProof/>
            <w:webHidden/>
          </w:rPr>
          <w:t>23</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27" w:history="1">
        <w:r w:rsidR="007552D0" w:rsidRPr="00245CF3">
          <w:rPr>
            <w:rStyle w:val="Hyperlink"/>
            <w:noProof/>
          </w:rPr>
          <w:t>2.7.1 Single Stage vs. Multistage</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_Toc355038127 \h </w:instrText>
        </w:r>
        <w:r w:rsidR="001D6EC3" w:rsidRPr="00245CF3">
          <w:rPr>
            <w:noProof/>
            <w:webHidden/>
          </w:rPr>
        </w:r>
        <w:r w:rsidR="001D6EC3" w:rsidRPr="00245CF3">
          <w:rPr>
            <w:noProof/>
            <w:webHidden/>
          </w:rPr>
          <w:fldChar w:fldCharType="separate"/>
        </w:r>
        <w:r w:rsidR="007552D0" w:rsidRPr="00245CF3">
          <w:rPr>
            <w:noProof/>
            <w:webHidden/>
          </w:rPr>
          <w:t>23</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28" w:history="1">
        <w:r w:rsidR="007552D0" w:rsidRPr="00245CF3">
          <w:rPr>
            <w:rStyle w:val="Hyperlink"/>
            <w:noProof/>
          </w:rPr>
          <w:t>2.7.2 Batch vs. Plug Flow vs. Continuous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_Toc355038128 \h </w:instrText>
        </w:r>
        <w:r w:rsidR="001D6EC3" w:rsidRPr="00245CF3">
          <w:rPr>
            <w:noProof/>
            <w:webHidden/>
          </w:rPr>
        </w:r>
        <w:r w:rsidR="001D6EC3" w:rsidRPr="00245CF3">
          <w:rPr>
            <w:noProof/>
            <w:webHidden/>
          </w:rPr>
          <w:fldChar w:fldCharType="separate"/>
        </w:r>
        <w:r w:rsidR="007552D0" w:rsidRPr="00245CF3">
          <w:rPr>
            <w:noProof/>
            <w:webHidden/>
          </w:rPr>
          <w:t>23</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29" w:history="1">
        <w:r w:rsidR="007552D0" w:rsidRPr="00245CF3">
          <w:rPr>
            <w:rStyle w:val="Hyperlink"/>
            <w:noProof/>
          </w:rPr>
          <w:t>2.8 Bio gas storage tank</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_Toc355038129 \h </w:instrText>
        </w:r>
        <w:r w:rsidR="001D6EC3" w:rsidRPr="00245CF3">
          <w:rPr>
            <w:noProof/>
            <w:webHidden/>
          </w:rPr>
        </w:r>
        <w:r w:rsidR="001D6EC3" w:rsidRPr="00245CF3">
          <w:rPr>
            <w:noProof/>
            <w:webHidden/>
          </w:rPr>
          <w:fldChar w:fldCharType="separate"/>
        </w:r>
        <w:r w:rsidR="007552D0" w:rsidRPr="00245CF3">
          <w:rPr>
            <w:noProof/>
            <w:webHidden/>
          </w:rPr>
          <w:t>24</w:t>
        </w:r>
        <w:r w:rsidR="001D6EC3" w:rsidRPr="00245CF3">
          <w:rPr>
            <w:noProof/>
            <w:webHidden/>
          </w:rPr>
          <w:fldChar w:fldCharType="end"/>
        </w:r>
      </w:hyperlink>
    </w:p>
    <w:p w:rsidR="007552D0" w:rsidRPr="00245CF3" w:rsidRDefault="007E0B7D" w:rsidP="00410563">
      <w:pPr>
        <w:pStyle w:val="TOC2"/>
        <w:tabs>
          <w:tab w:val="left" w:pos="880"/>
          <w:tab w:val="right" w:leader="dot" w:pos="8630"/>
        </w:tabs>
        <w:jc w:val="both"/>
        <w:rPr>
          <w:rFonts w:asciiTheme="minorHAnsi" w:eastAsiaTheme="minorEastAsia" w:hAnsiTheme="minorHAnsi" w:cstheme="minorBidi"/>
          <w:noProof/>
          <w:lang w:val="en-US" w:eastAsia="en-US"/>
        </w:rPr>
      </w:pPr>
      <w:hyperlink w:anchor="_Toc355038130" w:history="1">
        <w:r w:rsidR="007552D0" w:rsidRPr="00245CF3">
          <w:rPr>
            <w:rStyle w:val="Hyperlink"/>
            <w:noProof/>
          </w:rPr>
          <w:t>2.9</w:t>
        </w:r>
        <w:r w:rsidR="007552D0" w:rsidRPr="00245CF3">
          <w:rPr>
            <w:rFonts w:asciiTheme="minorHAnsi" w:eastAsiaTheme="minorEastAsia" w:hAnsiTheme="minorHAnsi" w:cstheme="minorBidi"/>
            <w:noProof/>
            <w:lang w:val="en-US" w:eastAsia="en-US"/>
          </w:rPr>
          <w:tab/>
        </w:r>
        <w:r w:rsidR="007552D0" w:rsidRPr="00245CF3">
          <w:rPr>
            <w:rStyle w:val="Hyperlink"/>
            <w:noProof/>
          </w:rPr>
          <w:t>Proposed Design: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_Toc355038130 \h </w:instrText>
        </w:r>
        <w:r w:rsidR="001D6EC3" w:rsidRPr="00245CF3">
          <w:rPr>
            <w:noProof/>
            <w:webHidden/>
          </w:rPr>
        </w:r>
        <w:r w:rsidR="001D6EC3" w:rsidRPr="00245CF3">
          <w:rPr>
            <w:noProof/>
            <w:webHidden/>
          </w:rPr>
          <w:fldChar w:fldCharType="separate"/>
        </w:r>
        <w:r w:rsidR="007552D0" w:rsidRPr="00245CF3">
          <w:rPr>
            <w:noProof/>
            <w:webHidden/>
          </w:rPr>
          <w:t>24</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31" w:history="1">
        <w:r w:rsidR="007552D0" w:rsidRPr="00245CF3">
          <w:rPr>
            <w:rStyle w:val="Hyperlink"/>
            <w:noProof/>
          </w:rPr>
          <w:t>2.9. Safety Consideration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_Toc355038131 \h </w:instrText>
        </w:r>
        <w:r w:rsidR="001D6EC3" w:rsidRPr="00245CF3">
          <w:rPr>
            <w:noProof/>
            <w:webHidden/>
          </w:rPr>
        </w:r>
        <w:r w:rsidR="001D6EC3" w:rsidRPr="00245CF3">
          <w:rPr>
            <w:noProof/>
            <w:webHidden/>
          </w:rPr>
          <w:fldChar w:fldCharType="separate"/>
        </w:r>
        <w:r w:rsidR="007552D0" w:rsidRPr="00245CF3">
          <w:rPr>
            <w:noProof/>
            <w:webHidden/>
          </w:rPr>
          <w:t>26</w:t>
        </w:r>
        <w:r w:rsidR="001D6EC3" w:rsidRPr="00245CF3">
          <w:rPr>
            <w:noProof/>
            <w:webHidden/>
          </w:rPr>
          <w:fldChar w:fldCharType="end"/>
        </w:r>
      </w:hyperlink>
    </w:p>
    <w:p w:rsidR="007552D0" w:rsidRPr="00245CF3" w:rsidRDefault="007E0B7D" w:rsidP="00410563">
      <w:pPr>
        <w:pStyle w:val="TOC1"/>
        <w:tabs>
          <w:tab w:val="right" w:leader="dot" w:pos="8630"/>
        </w:tabs>
        <w:jc w:val="both"/>
        <w:rPr>
          <w:rFonts w:asciiTheme="minorHAnsi" w:eastAsiaTheme="minorEastAsia" w:hAnsiTheme="minorHAnsi" w:cstheme="minorBidi"/>
          <w:noProof/>
          <w:lang w:val="en-US" w:eastAsia="en-US"/>
        </w:rPr>
      </w:pPr>
      <w:hyperlink w:anchor="_Toc355038132" w:history="1">
        <w:r w:rsidR="007552D0" w:rsidRPr="00245CF3">
          <w:rPr>
            <w:rStyle w:val="Hyperlink"/>
            <w:noProof/>
          </w:rPr>
          <w:t>3. Results &amp; Discussion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_Toc355038132 \h </w:instrText>
        </w:r>
        <w:r w:rsidR="001D6EC3" w:rsidRPr="00245CF3">
          <w:rPr>
            <w:noProof/>
            <w:webHidden/>
          </w:rPr>
        </w:r>
        <w:r w:rsidR="001D6EC3" w:rsidRPr="00245CF3">
          <w:rPr>
            <w:noProof/>
            <w:webHidden/>
          </w:rPr>
          <w:fldChar w:fldCharType="separate"/>
        </w:r>
        <w:r w:rsidR="007552D0" w:rsidRPr="00245CF3">
          <w:rPr>
            <w:noProof/>
            <w:webHidden/>
          </w:rPr>
          <w:t>27</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33" w:history="1">
        <w:r w:rsidR="007552D0" w:rsidRPr="00245CF3">
          <w:rPr>
            <w:rStyle w:val="Hyperlink"/>
            <w:noProof/>
          </w:rPr>
          <w:t>3.1 Business Plan</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_Toc355038133 \h </w:instrText>
        </w:r>
        <w:r w:rsidR="001D6EC3" w:rsidRPr="00245CF3">
          <w:rPr>
            <w:noProof/>
            <w:webHidden/>
          </w:rPr>
        </w:r>
        <w:r w:rsidR="001D6EC3" w:rsidRPr="00245CF3">
          <w:rPr>
            <w:noProof/>
            <w:webHidden/>
          </w:rPr>
          <w:fldChar w:fldCharType="separate"/>
        </w:r>
        <w:r w:rsidR="007552D0" w:rsidRPr="00245CF3">
          <w:rPr>
            <w:noProof/>
            <w:webHidden/>
          </w:rPr>
          <w:t>30</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34" w:history="1">
        <w:r w:rsidR="007552D0" w:rsidRPr="00245CF3">
          <w:rPr>
            <w:rStyle w:val="Hyperlink"/>
            <w:rFonts w:asciiTheme="majorBidi" w:hAnsiTheme="majorBidi" w:cstheme="majorBidi"/>
            <w:noProof/>
          </w:rPr>
          <w:t>3.2 Economic Analysis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_Toc355038134 \h </w:instrText>
        </w:r>
        <w:r w:rsidR="001D6EC3" w:rsidRPr="00245CF3">
          <w:rPr>
            <w:noProof/>
            <w:webHidden/>
          </w:rPr>
        </w:r>
        <w:r w:rsidR="001D6EC3" w:rsidRPr="00245CF3">
          <w:rPr>
            <w:noProof/>
            <w:webHidden/>
          </w:rPr>
          <w:fldChar w:fldCharType="separate"/>
        </w:r>
        <w:r w:rsidR="007552D0" w:rsidRPr="00245CF3">
          <w:rPr>
            <w:noProof/>
            <w:webHidden/>
          </w:rPr>
          <w:t>32</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35" w:history="1">
        <w:r w:rsidR="007552D0" w:rsidRPr="00245CF3">
          <w:rPr>
            <w:rStyle w:val="Hyperlink"/>
            <w:rFonts w:asciiTheme="majorBidi" w:hAnsiTheme="majorBidi" w:cstheme="majorBidi"/>
            <w:noProof/>
          </w:rPr>
          <w:t>3.2.1 Fixed Cost</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_Toc355038135 \h </w:instrText>
        </w:r>
        <w:r w:rsidR="001D6EC3" w:rsidRPr="00245CF3">
          <w:rPr>
            <w:noProof/>
            <w:webHidden/>
          </w:rPr>
        </w:r>
        <w:r w:rsidR="001D6EC3" w:rsidRPr="00245CF3">
          <w:rPr>
            <w:noProof/>
            <w:webHidden/>
          </w:rPr>
          <w:fldChar w:fldCharType="separate"/>
        </w:r>
        <w:r w:rsidR="007552D0" w:rsidRPr="00245CF3">
          <w:rPr>
            <w:noProof/>
            <w:webHidden/>
          </w:rPr>
          <w:t>32</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36" w:history="1">
        <w:r w:rsidR="007552D0" w:rsidRPr="00245CF3">
          <w:rPr>
            <w:rStyle w:val="Hyperlink"/>
            <w:rFonts w:asciiTheme="majorBidi" w:hAnsiTheme="majorBidi" w:cstheme="majorBidi"/>
            <w:noProof/>
          </w:rPr>
          <w:t>3.2.2 Variable Cost</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_Toc355038136 \h </w:instrText>
        </w:r>
        <w:r w:rsidR="001D6EC3" w:rsidRPr="00245CF3">
          <w:rPr>
            <w:noProof/>
            <w:webHidden/>
          </w:rPr>
        </w:r>
        <w:r w:rsidR="001D6EC3" w:rsidRPr="00245CF3">
          <w:rPr>
            <w:noProof/>
            <w:webHidden/>
          </w:rPr>
          <w:fldChar w:fldCharType="separate"/>
        </w:r>
        <w:r w:rsidR="007552D0" w:rsidRPr="00245CF3">
          <w:rPr>
            <w:noProof/>
            <w:webHidden/>
          </w:rPr>
          <w:t>32</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37" w:history="1">
        <w:r w:rsidR="007552D0" w:rsidRPr="00245CF3">
          <w:rPr>
            <w:rStyle w:val="Hyperlink"/>
            <w:rFonts w:asciiTheme="majorBidi" w:hAnsiTheme="majorBidi" w:cstheme="majorBidi"/>
            <w:noProof/>
          </w:rPr>
          <w:t>3.3.3Cash flow diagram</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_Toc355038137 \h </w:instrText>
        </w:r>
        <w:r w:rsidR="001D6EC3" w:rsidRPr="00245CF3">
          <w:rPr>
            <w:noProof/>
            <w:webHidden/>
          </w:rPr>
        </w:r>
        <w:r w:rsidR="001D6EC3" w:rsidRPr="00245CF3">
          <w:rPr>
            <w:noProof/>
            <w:webHidden/>
          </w:rPr>
          <w:fldChar w:fldCharType="separate"/>
        </w:r>
        <w:r w:rsidR="007552D0" w:rsidRPr="00245CF3">
          <w:rPr>
            <w:noProof/>
            <w:webHidden/>
          </w:rPr>
          <w:t>32</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38" w:history="1">
        <w:r w:rsidR="007552D0" w:rsidRPr="00245CF3">
          <w:rPr>
            <w:rStyle w:val="Hyperlink"/>
            <w:noProof/>
            <w:lang w:val="en-US"/>
          </w:rPr>
          <w:t>3.3 Environmental Impacts of Process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_Toc355038138 \h </w:instrText>
        </w:r>
        <w:r w:rsidR="001D6EC3" w:rsidRPr="00245CF3">
          <w:rPr>
            <w:noProof/>
            <w:webHidden/>
          </w:rPr>
        </w:r>
        <w:r w:rsidR="001D6EC3" w:rsidRPr="00245CF3">
          <w:rPr>
            <w:noProof/>
            <w:webHidden/>
          </w:rPr>
          <w:fldChar w:fldCharType="separate"/>
        </w:r>
        <w:r w:rsidR="007552D0" w:rsidRPr="00245CF3">
          <w:rPr>
            <w:noProof/>
            <w:webHidden/>
          </w:rPr>
          <w:t>33</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39" w:history="1">
        <w:r w:rsidR="007552D0" w:rsidRPr="00245CF3">
          <w:rPr>
            <w:rStyle w:val="Hyperlink"/>
            <w:noProof/>
          </w:rPr>
          <w:t>3.2.1 Biogas compared to Natural Gas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_Toc355038139 \h </w:instrText>
        </w:r>
        <w:r w:rsidR="001D6EC3" w:rsidRPr="00245CF3">
          <w:rPr>
            <w:noProof/>
            <w:webHidden/>
          </w:rPr>
        </w:r>
        <w:r w:rsidR="001D6EC3" w:rsidRPr="00245CF3">
          <w:rPr>
            <w:noProof/>
            <w:webHidden/>
          </w:rPr>
          <w:fldChar w:fldCharType="separate"/>
        </w:r>
        <w:r w:rsidR="007552D0" w:rsidRPr="00245CF3">
          <w:rPr>
            <w:noProof/>
            <w:webHidden/>
          </w:rPr>
          <w:t>34</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40" w:history="1">
        <w:r w:rsidR="007552D0" w:rsidRPr="00245CF3">
          <w:rPr>
            <w:rStyle w:val="Hyperlink"/>
            <w:noProof/>
          </w:rPr>
          <w:t>3.2.2 Different Food Waste Management Options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_Toc355038140 \h </w:instrText>
        </w:r>
        <w:r w:rsidR="001D6EC3" w:rsidRPr="00245CF3">
          <w:rPr>
            <w:noProof/>
            <w:webHidden/>
          </w:rPr>
        </w:r>
        <w:r w:rsidR="001D6EC3" w:rsidRPr="00245CF3">
          <w:rPr>
            <w:noProof/>
            <w:webHidden/>
          </w:rPr>
          <w:fldChar w:fldCharType="separate"/>
        </w:r>
        <w:r w:rsidR="007552D0" w:rsidRPr="00245CF3">
          <w:rPr>
            <w:noProof/>
            <w:webHidden/>
          </w:rPr>
          <w:t>35</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41" w:history="1">
        <w:r w:rsidR="007552D0" w:rsidRPr="00245CF3">
          <w:rPr>
            <w:rStyle w:val="Hyperlink"/>
            <w:noProof/>
          </w:rPr>
          <w:t>3.2.3 Offsets from Fertilizer</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_Toc355038141 \h </w:instrText>
        </w:r>
        <w:r w:rsidR="001D6EC3" w:rsidRPr="00245CF3">
          <w:rPr>
            <w:noProof/>
            <w:webHidden/>
          </w:rPr>
        </w:r>
        <w:r w:rsidR="001D6EC3" w:rsidRPr="00245CF3">
          <w:rPr>
            <w:noProof/>
            <w:webHidden/>
          </w:rPr>
          <w:fldChar w:fldCharType="separate"/>
        </w:r>
        <w:r w:rsidR="007552D0" w:rsidRPr="00245CF3">
          <w:rPr>
            <w:noProof/>
            <w:webHidden/>
          </w:rPr>
          <w:t>35</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42" w:history="1">
        <w:r w:rsidR="007552D0" w:rsidRPr="00245CF3">
          <w:rPr>
            <w:rStyle w:val="Hyperlink"/>
            <w:noProof/>
            <w:lang w:val="en-US"/>
          </w:rPr>
          <w:t>Appendices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_Toc355038142 \h </w:instrText>
        </w:r>
        <w:r w:rsidR="001D6EC3" w:rsidRPr="00245CF3">
          <w:rPr>
            <w:noProof/>
            <w:webHidden/>
          </w:rPr>
        </w:r>
        <w:r w:rsidR="001D6EC3" w:rsidRPr="00245CF3">
          <w:rPr>
            <w:noProof/>
            <w:webHidden/>
          </w:rPr>
          <w:fldChar w:fldCharType="separate"/>
        </w:r>
        <w:r w:rsidR="007552D0" w:rsidRPr="00245CF3">
          <w:rPr>
            <w:noProof/>
            <w:webHidden/>
          </w:rPr>
          <w:t>36</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43" w:history="1">
        <w:r w:rsidR="007552D0" w:rsidRPr="00245CF3">
          <w:rPr>
            <w:rStyle w:val="Hyperlink"/>
            <w:noProof/>
            <w:lang w:val="en-US"/>
          </w:rPr>
          <w:t>Appendix 1</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_Toc355038143 \h </w:instrText>
        </w:r>
        <w:r w:rsidR="001D6EC3" w:rsidRPr="00245CF3">
          <w:rPr>
            <w:noProof/>
            <w:webHidden/>
          </w:rPr>
        </w:r>
        <w:r w:rsidR="001D6EC3" w:rsidRPr="00245CF3">
          <w:rPr>
            <w:noProof/>
            <w:webHidden/>
          </w:rPr>
          <w:fldChar w:fldCharType="separate"/>
        </w:r>
        <w:r w:rsidR="007552D0" w:rsidRPr="00245CF3">
          <w:rPr>
            <w:noProof/>
            <w:webHidden/>
          </w:rPr>
          <w:t>36</w:t>
        </w:r>
        <w:r w:rsidR="001D6EC3" w:rsidRPr="00245CF3">
          <w:rPr>
            <w:noProof/>
            <w:webHidden/>
          </w:rPr>
          <w:fldChar w:fldCharType="end"/>
        </w:r>
      </w:hyperlink>
    </w:p>
    <w:p w:rsidR="007552D0" w:rsidRPr="00245CF3" w:rsidRDefault="007E0B7D" w:rsidP="00410563">
      <w:pPr>
        <w:pStyle w:val="TOC3"/>
        <w:tabs>
          <w:tab w:val="right" w:leader="dot" w:pos="8630"/>
        </w:tabs>
        <w:jc w:val="both"/>
        <w:rPr>
          <w:rFonts w:asciiTheme="minorHAnsi" w:eastAsiaTheme="minorEastAsia" w:hAnsiTheme="minorHAnsi" w:cstheme="minorBidi"/>
          <w:noProof/>
          <w:lang w:val="en-US" w:eastAsia="en-US"/>
        </w:rPr>
      </w:pPr>
      <w:hyperlink w:anchor="_Toc355038144" w:history="1">
        <w:r w:rsidR="007552D0" w:rsidRPr="00245CF3">
          <w:rPr>
            <w:rStyle w:val="Hyperlink"/>
            <w:noProof/>
            <w:lang w:val="en-US"/>
          </w:rPr>
          <w:t>Appendix 2 – not finished</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_Toc355038144 \h </w:instrText>
        </w:r>
        <w:r w:rsidR="001D6EC3" w:rsidRPr="00245CF3">
          <w:rPr>
            <w:noProof/>
            <w:webHidden/>
          </w:rPr>
        </w:r>
        <w:r w:rsidR="001D6EC3" w:rsidRPr="00245CF3">
          <w:rPr>
            <w:noProof/>
            <w:webHidden/>
          </w:rPr>
          <w:fldChar w:fldCharType="separate"/>
        </w:r>
        <w:r w:rsidR="007552D0" w:rsidRPr="00245CF3">
          <w:rPr>
            <w:noProof/>
            <w:webHidden/>
          </w:rPr>
          <w:t>37</w:t>
        </w:r>
        <w:r w:rsidR="001D6EC3" w:rsidRPr="00245CF3">
          <w:rPr>
            <w:noProof/>
            <w:webHidden/>
          </w:rPr>
          <w:fldChar w:fldCharType="end"/>
        </w:r>
      </w:hyperlink>
    </w:p>
    <w:p w:rsidR="007552D0" w:rsidRPr="00245CF3" w:rsidRDefault="007E0B7D" w:rsidP="00410563">
      <w:pPr>
        <w:pStyle w:val="TOC2"/>
        <w:tabs>
          <w:tab w:val="right" w:leader="dot" w:pos="8630"/>
        </w:tabs>
        <w:jc w:val="both"/>
        <w:rPr>
          <w:rFonts w:asciiTheme="minorHAnsi" w:eastAsiaTheme="minorEastAsia" w:hAnsiTheme="minorHAnsi" w:cstheme="minorBidi"/>
          <w:noProof/>
          <w:lang w:val="en-US" w:eastAsia="en-US"/>
        </w:rPr>
      </w:pPr>
      <w:hyperlink w:anchor="_Toc355038145" w:history="1">
        <w:r w:rsidR="007552D0" w:rsidRPr="00245CF3">
          <w:rPr>
            <w:rStyle w:val="Hyperlink"/>
            <w:noProof/>
          </w:rPr>
          <w:t>References</w:t>
        </w:r>
        <w:r w:rsidR="007552D0" w:rsidRPr="00245CF3">
          <w:rPr>
            <w:noProof/>
            <w:webHidden/>
          </w:rPr>
          <w:tab/>
        </w:r>
        <w:r w:rsidR="001D6EC3" w:rsidRPr="00245CF3">
          <w:rPr>
            <w:noProof/>
            <w:webHidden/>
          </w:rPr>
          <w:fldChar w:fldCharType="begin"/>
        </w:r>
        <w:r w:rsidR="007552D0" w:rsidRPr="00245CF3">
          <w:rPr>
            <w:noProof/>
            <w:webHidden/>
          </w:rPr>
          <w:instrText xml:space="preserve"> PAGEREF _Toc355038145 \h </w:instrText>
        </w:r>
        <w:r w:rsidR="001D6EC3" w:rsidRPr="00245CF3">
          <w:rPr>
            <w:noProof/>
            <w:webHidden/>
          </w:rPr>
        </w:r>
        <w:r w:rsidR="001D6EC3" w:rsidRPr="00245CF3">
          <w:rPr>
            <w:noProof/>
            <w:webHidden/>
          </w:rPr>
          <w:fldChar w:fldCharType="separate"/>
        </w:r>
        <w:r w:rsidR="007552D0" w:rsidRPr="00245CF3">
          <w:rPr>
            <w:noProof/>
            <w:webHidden/>
          </w:rPr>
          <w:t>37</w:t>
        </w:r>
        <w:r w:rsidR="001D6EC3" w:rsidRPr="00245CF3">
          <w:rPr>
            <w:noProof/>
            <w:webHidden/>
          </w:rPr>
          <w:fldChar w:fldCharType="end"/>
        </w:r>
      </w:hyperlink>
    </w:p>
    <w:p w:rsidR="00C51509" w:rsidRDefault="001D6EC3" w:rsidP="00410563">
      <w:pPr>
        <w:spacing w:line="360" w:lineRule="auto"/>
        <w:jc w:val="both"/>
      </w:pPr>
      <w:r w:rsidRPr="00F97AEB">
        <w:fldChar w:fldCharType="end"/>
      </w:r>
    </w:p>
    <w:p w:rsidR="00B94D0D" w:rsidRPr="00C51509" w:rsidRDefault="00C51509" w:rsidP="00410563">
      <w:pPr>
        <w:spacing w:line="360" w:lineRule="auto"/>
        <w:jc w:val="both"/>
        <w:rPr>
          <w:b/>
          <w:bCs/>
          <w:sz w:val="36"/>
          <w:szCs w:val="36"/>
        </w:rPr>
      </w:pPr>
      <w:r w:rsidRPr="00C51509">
        <w:rPr>
          <w:b/>
          <w:bCs/>
          <w:sz w:val="36"/>
          <w:szCs w:val="36"/>
        </w:rPr>
        <w:t xml:space="preserve">Preface </w:t>
      </w:r>
    </w:p>
    <w:p w:rsidR="005C71B6" w:rsidRDefault="007E0B7D" w:rsidP="00410563">
      <w:pPr>
        <w:spacing w:line="360" w:lineRule="auto"/>
        <w:jc w:val="both"/>
      </w:pPr>
      <w:r>
        <w:t xml:space="preserve">For our project report we decided to produce a scientific paper directed at the technical community which is interested in the biofuels. We assume that they have some technical background but have tried to explain how we choose our process among the different technologies and techniques. We were able to use the skills and expertise of all members through this report and the website that was developed. We had members from Chemical Engineering, Biotechnology, Telematics and Industrial Ecology. Therefore we included in our report sections on the chemical processing, biological processes, environmental impacts and </w:t>
      </w:r>
      <w:proofErr w:type="spellStart"/>
      <w:r>
        <w:t>Zekarias</w:t>
      </w:r>
      <w:proofErr w:type="spellEnd"/>
      <w:r>
        <w:t xml:space="preserve"> created a website to share our findings, though it has not yet been published. </w:t>
      </w:r>
      <w:r w:rsidRPr="00311B89">
        <w:rPr>
          <w:color w:val="FF0000"/>
        </w:rPr>
        <w:t xml:space="preserve">It can be found at: </w:t>
      </w:r>
    </w:p>
    <w:p w:rsidR="007E0B7D" w:rsidRDefault="007E0B7D" w:rsidP="00410563">
      <w:pPr>
        <w:spacing w:line="360" w:lineRule="auto"/>
        <w:jc w:val="both"/>
      </w:pPr>
    </w:p>
    <w:p w:rsidR="003C0C05" w:rsidRPr="00C51509" w:rsidRDefault="003C0C05" w:rsidP="00410563">
      <w:pPr>
        <w:jc w:val="both"/>
        <w:rPr>
          <w:b/>
          <w:bCs/>
          <w:sz w:val="32"/>
          <w:szCs w:val="32"/>
        </w:rPr>
      </w:pPr>
      <w:r w:rsidRPr="00C51509">
        <w:rPr>
          <w:b/>
          <w:bCs/>
          <w:sz w:val="32"/>
          <w:szCs w:val="32"/>
        </w:rPr>
        <w:t>Profile Background</w:t>
      </w:r>
    </w:p>
    <w:p w:rsidR="003C0C05" w:rsidRPr="00F97AEB" w:rsidRDefault="003C0C05" w:rsidP="00410563">
      <w:pPr>
        <w:spacing w:line="360" w:lineRule="auto"/>
        <w:jc w:val="both"/>
      </w:pPr>
    </w:p>
    <w:p w:rsidR="003C0C05" w:rsidRPr="001F430A" w:rsidRDefault="003C0C05" w:rsidP="00410563">
      <w:pPr>
        <w:spacing w:line="360" w:lineRule="auto"/>
        <w:jc w:val="both"/>
        <w:rPr>
          <w:color w:val="000000"/>
          <w:lang w:eastAsia="en-CA"/>
        </w:rPr>
      </w:pPr>
      <w:r w:rsidRPr="001F430A">
        <w:rPr>
          <w:color w:val="000000"/>
          <w:lang w:eastAsia="en-CA"/>
        </w:rPr>
        <w:t xml:space="preserve">My name is M. Samantha </w:t>
      </w:r>
      <w:proofErr w:type="spellStart"/>
      <w:proofErr w:type="gramStart"/>
      <w:r w:rsidRPr="001F430A">
        <w:rPr>
          <w:color w:val="000000"/>
          <w:lang w:eastAsia="en-CA"/>
        </w:rPr>
        <w:t>Peverill</w:t>
      </w:r>
      <w:proofErr w:type="spellEnd"/>
      <w:r w:rsidRPr="001F430A">
        <w:rPr>
          <w:color w:val="000000"/>
          <w:lang w:eastAsia="en-CA"/>
        </w:rPr>
        <w:t>,</w:t>
      </w:r>
      <w:proofErr w:type="gramEnd"/>
      <w:r w:rsidRPr="001F430A">
        <w:rPr>
          <w:color w:val="000000"/>
          <w:lang w:eastAsia="en-CA"/>
        </w:rPr>
        <w:t xml:space="preserve"> I am Canadian and a native English speaker. Here in Norway, I am doing a </w:t>
      </w:r>
      <w:proofErr w:type="spellStart"/>
      <w:r w:rsidRPr="001F430A">
        <w:rPr>
          <w:color w:val="000000"/>
          <w:lang w:eastAsia="en-CA"/>
        </w:rPr>
        <w:t>Masters</w:t>
      </w:r>
      <w:proofErr w:type="spellEnd"/>
      <w:r w:rsidRPr="001F430A">
        <w:rPr>
          <w:color w:val="000000"/>
          <w:lang w:eastAsia="en-CA"/>
        </w:rPr>
        <w:t xml:space="preserve"> of Science in Industrial Ecology. My bachelor’s degree is in Business and Environmental Studies. In addition, the expertise that I bring to the project includes an interest in food issues and environmental impacts. </w:t>
      </w:r>
    </w:p>
    <w:p w:rsidR="003C0C05" w:rsidRPr="001F430A" w:rsidRDefault="003C0C05" w:rsidP="00410563">
      <w:pPr>
        <w:spacing w:line="360" w:lineRule="auto"/>
        <w:jc w:val="both"/>
        <w:rPr>
          <w:color w:val="000000"/>
          <w:lang w:eastAsia="en-CA"/>
        </w:rPr>
      </w:pPr>
      <w:r w:rsidRPr="00881798">
        <w:rPr>
          <w:color w:val="000000"/>
          <w:lang w:eastAsia="en-CA"/>
        </w:rPr>
        <w:t>  </w:t>
      </w:r>
    </w:p>
    <w:p w:rsidR="003C0C05" w:rsidRPr="001F430A" w:rsidRDefault="003C0C05" w:rsidP="00410563">
      <w:pPr>
        <w:spacing w:line="360" w:lineRule="auto"/>
        <w:jc w:val="both"/>
        <w:rPr>
          <w:color w:val="000000"/>
          <w:lang w:eastAsia="en-CA"/>
        </w:rPr>
      </w:pPr>
      <w:r w:rsidRPr="00881798">
        <w:rPr>
          <w:color w:val="000000"/>
          <w:lang w:eastAsia="en-CA"/>
        </w:rPr>
        <w:t xml:space="preserve">My name is </w:t>
      </w:r>
      <w:proofErr w:type="spellStart"/>
      <w:r w:rsidRPr="00881798">
        <w:rPr>
          <w:color w:val="000000"/>
          <w:lang w:eastAsia="en-CA"/>
        </w:rPr>
        <w:t>M.Vahid</w:t>
      </w:r>
      <w:proofErr w:type="spellEnd"/>
      <w:r w:rsidRPr="00881798">
        <w:rPr>
          <w:color w:val="000000"/>
          <w:lang w:eastAsia="en-CA"/>
        </w:rPr>
        <w:t xml:space="preserve"> </w:t>
      </w:r>
      <w:proofErr w:type="spellStart"/>
      <w:r w:rsidRPr="00881798">
        <w:rPr>
          <w:color w:val="000000"/>
          <w:lang w:eastAsia="en-CA"/>
        </w:rPr>
        <w:t>Sarfaraz</w:t>
      </w:r>
      <w:proofErr w:type="spellEnd"/>
      <w:r w:rsidRPr="00881798">
        <w:rPr>
          <w:color w:val="000000"/>
          <w:lang w:eastAsia="en-CA"/>
        </w:rPr>
        <w:t xml:space="preserve">, I come from Iran and my first language is Persian. I am not fluent in English as a second language. I am studying chemical engineering at the Masters level and my background is the same. I have no background with biofuels </w:t>
      </w:r>
      <w:r w:rsidRPr="00881798">
        <w:rPr>
          <w:color w:val="000000"/>
          <w:lang w:eastAsia="en-CA"/>
        </w:rPr>
        <w:lastRenderedPageBreak/>
        <w:t>directly but I have a good background in processing, reactor design and economic analysis. </w:t>
      </w:r>
    </w:p>
    <w:p w:rsidR="003C0C05" w:rsidRPr="001F430A" w:rsidRDefault="003C0C05" w:rsidP="00410563">
      <w:pPr>
        <w:spacing w:line="360" w:lineRule="auto"/>
        <w:jc w:val="both"/>
        <w:rPr>
          <w:color w:val="000000"/>
          <w:lang w:eastAsia="en-CA"/>
        </w:rPr>
      </w:pPr>
    </w:p>
    <w:p w:rsidR="003C0C05" w:rsidRPr="001F430A" w:rsidRDefault="003C0C05" w:rsidP="00410563">
      <w:pPr>
        <w:spacing w:line="360" w:lineRule="auto"/>
        <w:jc w:val="both"/>
        <w:rPr>
          <w:color w:val="000000"/>
          <w:lang w:eastAsia="en-CA"/>
        </w:rPr>
      </w:pPr>
      <w:r w:rsidRPr="00881798">
        <w:rPr>
          <w:color w:val="000000"/>
          <w:lang w:eastAsia="en-CA"/>
        </w:rPr>
        <w:t xml:space="preserve">I am </w:t>
      </w:r>
      <w:proofErr w:type="spellStart"/>
      <w:r w:rsidRPr="00881798">
        <w:rPr>
          <w:color w:val="000000"/>
          <w:lang w:eastAsia="en-CA"/>
        </w:rPr>
        <w:t>Zekarias</w:t>
      </w:r>
      <w:proofErr w:type="spellEnd"/>
      <w:r w:rsidRPr="00881798">
        <w:rPr>
          <w:color w:val="000000"/>
          <w:lang w:eastAsia="en-CA"/>
        </w:rPr>
        <w:t xml:space="preserve"> </w:t>
      </w:r>
      <w:proofErr w:type="spellStart"/>
      <w:r w:rsidRPr="00881798">
        <w:rPr>
          <w:color w:val="000000"/>
          <w:lang w:eastAsia="en-CA"/>
        </w:rPr>
        <w:t>Teshome</w:t>
      </w:r>
      <w:proofErr w:type="spellEnd"/>
      <w:r w:rsidRPr="00881798">
        <w:rPr>
          <w:color w:val="000000"/>
          <w:lang w:eastAsia="en-CA"/>
        </w:rPr>
        <w:t>; I was born in the capital city of Ethiopia, Addis Ababa (</w:t>
      </w:r>
      <w:proofErr w:type="spellStart"/>
      <w:proofErr w:type="gramStart"/>
      <w:r w:rsidRPr="00881798">
        <w:rPr>
          <w:color w:val="000000"/>
          <w:lang w:eastAsia="en-CA"/>
        </w:rPr>
        <w:t>english</w:t>
      </w:r>
      <w:proofErr w:type="spellEnd"/>
      <w:proofErr w:type="gramEnd"/>
      <w:r w:rsidRPr="00881798">
        <w:rPr>
          <w:color w:val="000000"/>
          <w:lang w:eastAsia="en-CA"/>
        </w:rPr>
        <w:t xml:space="preserve"> translation new flower). My native language is Amharic; English is my second language. I studied Electrical Engineering while I was doing my Bachelor Degree. Here at NTNU, I am doing my </w:t>
      </w:r>
      <w:proofErr w:type="spellStart"/>
      <w:r w:rsidRPr="00881798">
        <w:rPr>
          <w:color w:val="000000"/>
          <w:lang w:eastAsia="en-CA"/>
        </w:rPr>
        <w:t>Msc</w:t>
      </w:r>
      <w:proofErr w:type="spellEnd"/>
      <w:r w:rsidRPr="00881798">
        <w:rPr>
          <w:color w:val="000000"/>
          <w:lang w:eastAsia="en-CA"/>
        </w:rPr>
        <w:t xml:space="preserve"> in Telematics. I am interested working in technology and biofuel is one of the renewable energies that we can use to support the planet, that’s why I made it my second village choice.</w:t>
      </w:r>
    </w:p>
    <w:p w:rsidR="003C0C05" w:rsidRPr="001F430A" w:rsidRDefault="003C0C05" w:rsidP="00410563">
      <w:pPr>
        <w:spacing w:line="360" w:lineRule="auto"/>
        <w:jc w:val="both"/>
        <w:rPr>
          <w:color w:val="000000"/>
          <w:lang w:eastAsia="en-CA"/>
        </w:rPr>
      </w:pPr>
    </w:p>
    <w:p w:rsidR="003C0C05" w:rsidRPr="001F430A" w:rsidRDefault="003C0C05" w:rsidP="00410563">
      <w:pPr>
        <w:spacing w:line="360" w:lineRule="auto"/>
        <w:jc w:val="both"/>
        <w:rPr>
          <w:color w:val="000000"/>
          <w:lang w:eastAsia="en-CA"/>
        </w:rPr>
      </w:pPr>
      <w:r w:rsidRPr="00881798">
        <w:rPr>
          <w:color w:val="000000"/>
          <w:lang w:eastAsia="en-CA"/>
        </w:rPr>
        <w:t xml:space="preserve">I am </w:t>
      </w:r>
      <w:proofErr w:type="spellStart"/>
      <w:r w:rsidRPr="00881798">
        <w:rPr>
          <w:color w:val="000000"/>
          <w:lang w:eastAsia="en-CA"/>
        </w:rPr>
        <w:t>Aqeel</w:t>
      </w:r>
      <w:proofErr w:type="spellEnd"/>
      <w:r w:rsidRPr="00881798">
        <w:rPr>
          <w:color w:val="000000"/>
          <w:lang w:eastAsia="en-CA"/>
        </w:rPr>
        <w:t xml:space="preserve"> </w:t>
      </w:r>
      <w:proofErr w:type="spellStart"/>
      <w:r w:rsidRPr="00881798">
        <w:rPr>
          <w:color w:val="000000"/>
          <w:lang w:eastAsia="en-CA"/>
        </w:rPr>
        <w:t>Hussain</w:t>
      </w:r>
      <w:proofErr w:type="spellEnd"/>
      <w:r w:rsidRPr="00881798">
        <w:rPr>
          <w:color w:val="000000"/>
          <w:lang w:eastAsia="en-CA"/>
        </w:rPr>
        <w:t xml:space="preserve"> and I am from Pakistan. I did my Bachelor in Chemical Engineering at the University of the Punjab Lahore Pakistan. To give international exposure to my education, I moved to Norway to study an </w:t>
      </w:r>
      <w:proofErr w:type="spellStart"/>
      <w:r w:rsidRPr="00881798">
        <w:rPr>
          <w:color w:val="000000"/>
          <w:lang w:eastAsia="en-CA"/>
        </w:rPr>
        <w:t>M.Sc</w:t>
      </w:r>
      <w:proofErr w:type="spellEnd"/>
      <w:r w:rsidRPr="00881798">
        <w:rPr>
          <w:color w:val="000000"/>
          <w:lang w:eastAsia="en-CA"/>
        </w:rPr>
        <w:t xml:space="preserve"> Chemical Engineering at the Norwegian University of Science &amp; Technology.</w:t>
      </w:r>
    </w:p>
    <w:p w:rsidR="003C0C05" w:rsidRPr="001F430A" w:rsidRDefault="003C0C05" w:rsidP="00410563">
      <w:pPr>
        <w:spacing w:line="360" w:lineRule="auto"/>
        <w:jc w:val="both"/>
        <w:rPr>
          <w:color w:val="000000"/>
          <w:lang w:eastAsia="en-CA"/>
        </w:rPr>
      </w:pPr>
      <w:r w:rsidRPr="00881798">
        <w:rPr>
          <w:color w:val="000000"/>
          <w:lang w:eastAsia="en-CA"/>
        </w:rPr>
        <w:t xml:space="preserve">My Mother tongue is Urdu and I also have good English language skills. </w:t>
      </w:r>
    </w:p>
    <w:p w:rsidR="00245CF3" w:rsidRDefault="00245CF3" w:rsidP="00410563">
      <w:pPr>
        <w:spacing w:line="360" w:lineRule="auto"/>
        <w:jc w:val="both"/>
        <w:rPr>
          <w:color w:val="000000"/>
          <w:lang w:eastAsia="en-CA"/>
        </w:rPr>
      </w:pPr>
    </w:p>
    <w:p w:rsidR="003C0C05" w:rsidRPr="001F430A" w:rsidRDefault="003C0C05" w:rsidP="00410563">
      <w:pPr>
        <w:spacing w:line="360" w:lineRule="auto"/>
        <w:jc w:val="both"/>
        <w:rPr>
          <w:color w:val="000000"/>
          <w:lang w:eastAsia="en-CA"/>
        </w:rPr>
      </w:pPr>
      <w:r w:rsidRPr="00881798">
        <w:rPr>
          <w:color w:val="000000"/>
          <w:lang w:eastAsia="en-CA"/>
        </w:rPr>
        <w:t>My</w:t>
      </w:r>
      <w:r w:rsidR="00C51509" w:rsidRPr="00881798">
        <w:rPr>
          <w:color w:val="000000"/>
          <w:lang w:eastAsia="en-CA"/>
        </w:rPr>
        <w:t> name</w:t>
      </w:r>
      <w:r w:rsidRPr="00881798">
        <w:rPr>
          <w:color w:val="000000"/>
          <w:lang w:eastAsia="en-CA"/>
        </w:rPr>
        <w:t xml:space="preserve"> is Trinh </w:t>
      </w:r>
      <w:proofErr w:type="spellStart"/>
      <w:r w:rsidRPr="00881798">
        <w:rPr>
          <w:color w:val="000000"/>
          <w:lang w:eastAsia="en-CA"/>
        </w:rPr>
        <w:t>Thi</w:t>
      </w:r>
      <w:proofErr w:type="spellEnd"/>
      <w:r w:rsidRPr="00881798">
        <w:rPr>
          <w:color w:val="000000"/>
          <w:lang w:eastAsia="en-CA"/>
        </w:rPr>
        <w:t xml:space="preserve"> </w:t>
      </w:r>
      <w:proofErr w:type="spellStart"/>
      <w:r w:rsidRPr="00881798">
        <w:rPr>
          <w:color w:val="000000"/>
          <w:lang w:eastAsia="en-CA"/>
        </w:rPr>
        <w:t>Truc</w:t>
      </w:r>
      <w:proofErr w:type="spellEnd"/>
      <w:r w:rsidRPr="00881798">
        <w:rPr>
          <w:color w:val="000000"/>
          <w:lang w:eastAsia="en-CA"/>
        </w:rPr>
        <w:t xml:space="preserve"> Ly. I have my bachelor degree from the</w:t>
      </w:r>
      <w:r w:rsidR="00C51509" w:rsidRPr="00881798">
        <w:rPr>
          <w:color w:val="000000"/>
          <w:lang w:eastAsia="en-CA"/>
        </w:rPr>
        <w:t> Department</w:t>
      </w:r>
      <w:r w:rsidRPr="00881798">
        <w:rPr>
          <w:color w:val="000000"/>
          <w:lang w:eastAsia="en-CA"/>
        </w:rPr>
        <w:t xml:space="preserve"> of Biotechnology at International University (Ho Chi Minh</w:t>
      </w:r>
      <w:r w:rsidR="00C51509" w:rsidRPr="00881798">
        <w:rPr>
          <w:color w:val="000000"/>
          <w:lang w:eastAsia="en-CA"/>
        </w:rPr>
        <w:t> City</w:t>
      </w:r>
      <w:r w:rsidRPr="00881798">
        <w:rPr>
          <w:color w:val="000000"/>
          <w:lang w:eastAsia="en-CA"/>
        </w:rPr>
        <w:t xml:space="preserve"> - Viet Nam) and now I am doing my m</w:t>
      </w:r>
      <w:r w:rsidR="00C51509">
        <w:rPr>
          <w:color w:val="000000"/>
          <w:lang w:eastAsia="en-CA"/>
        </w:rPr>
        <w:t>aster thesis in Marine Coastal </w:t>
      </w:r>
      <w:r w:rsidRPr="00881798">
        <w:rPr>
          <w:color w:val="000000"/>
          <w:lang w:eastAsia="en-CA"/>
        </w:rPr>
        <w:t>Development at NTNU. </w:t>
      </w:r>
    </w:p>
    <w:p w:rsidR="00245CF3" w:rsidRDefault="00245CF3" w:rsidP="00410563">
      <w:pPr>
        <w:spacing w:line="360" w:lineRule="auto"/>
        <w:jc w:val="both"/>
        <w:rPr>
          <w:color w:val="000000"/>
          <w:lang w:eastAsia="en-CA"/>
        </w:rPr>
      </w:pPr>
    </w:p>
    <w:p w:rsidR="003C0C05" w:rsidRPr="001F430A" w:rsidRDefault="003C0C05" w:rsidP="00410563">
      <w:pPr>
        <w:spacing w:line="360" w:lineRule="auto"/>
        <w:jc w:val="both"/>
        <w:rPr>
          <w:color w:val="000000"/>
          <w:lang w:eastAsia="en-CA"/>
        </w:rPr>
      </w:pPr>
      <w:r w:rsidRPr="00881798">
        <w:rPr>
          <w:color w:val="000000"/>
          <w:lang w:eastAsia="en-CA"/>
        </w:rPr>
        <w:t xml:space="preserve">I am </w:t>
      </w:r>
      <w:proofErr w:type="spellStart"/>
      <w:r w:rsidRPr="00881798">
        <w:rPr>
          <w:color w:val="000000"/>
          <w:lang w:eastAsia="en-CA"/>
        </w:rPr>
        <w:t>Bhim</w:t>
      </w:r>
      <w:proofErr w:type="spellEnd"/>
      <w:r w:rsidRPr="00881798">
        <w:rPr>
          <w:color w:val="000000"/>
          <w:lang w:eastAsia="en-CA"/>
        </w:rPr>
        <w:t xml:space="preserve"> </w:t>
      </w:r>
      <w:proofErr w:type="spellStart"/>
      <w:r w:rsidRPr="00881798">
        <w:rPr>
          <w:color w:val="000000"/>
          <w:lang w:eastAsia="en-CA"/>
        </w:rPr>
        <w:t>Subedi</w:t>
      </w:r>
      <w:proofErr w:type="spellEnd"/>
      <w:r w:rsidRPr="00881798">
        <w:rPr>
          <w:color w:val="000000"/>
          <w:lang w:eastAsia="en-CA"/>
        </w:rPr>
        <w:t xml:space="preserve"> and I am from Nepal. Being Nepali I am used to communicating in the Nepalese language, therefore I am not so fluent in English. I have completed my Bachelors in Biotechnology and perhaps that may be the reason I am feeling quite comfortable with Biofuel in EIT.</w:t>
      </w:r>
    </w:p>
    <w:p w:rsidR="003C0C05" w:rsidRPr="006B550C" w:rsidRDefault="003C0C05" w:rsidP="00410563">
      <w:pPr>
        <w:jc w:val="both"/>
      </w:pPr>
    </w:p>
    <w:p w:rsidR="00B94D0D" w:rsidRPr="00F97AEB" w:rsidRDefault="00B94D0D" w:rsidP="00410563">
      <w:pPr>
        <w:pStyle w:val="Heading1"/>
        <w:spacing w:line="360" w:lineRule="auto"/>
        <w:jc w:val="both"/>
        <w:rPr>
          <w:rFonts w:ascii="Times New Roman" w:hAnsi="Times New Roman"/>
        </w:rPr>
      </w:pPr>
    </w:p>
    <w:p w:rsidR="00B94D0D" w:rsidRPr="00F97AEB" w:rsidRDefault="00B94D0D" w:rsidP="00410563">
      <w:pPr>
        <w:pStyle w:val="Heading1"/>
        <w:numPr>
          <w:ilvl w:val="0"/>
          <w:numId w:val="20"/>
        </w:numPr>
        <w:spacing w:line="360" w:lineRule="auto"/>
        <w:jc w:val="both"/>
        <w:rPr>
          <w:rFonts w:ascii="Times New Roman" w:hAnsi="Times New Roman"/>
        </w:rPr>
      </w:pPr>
      <w:bookmarkStart w:id="0" w:name="_Toc355038105"/>
      <w:r w:rsidRPr="00F97AEB">
        <w:rPr>
          <w:rFonts w:ascii="Times New Roman" w:hAnsi="Times New Roman"/>
        </w:rPr>
        <w:t>Introduction</w:t>
      </w:r>
      <w:bookmarkEnd w:id="0"/>
    </w:p>
    <w:p w:rsidR="00F97AEB" w:rsidRPr="00F97AEB" w:rsidRDefault="00F97AEB" w:rsidP="00410563">
      <w:pPr>
        <w:pStyle w:val="Standard"/>
        <w:spacing w:line="360" w:lineRule="auto"/>
        <w:jc w:val="both"/>
        <w:rPr>
          <w:rFonts w:cs="Times New Roman"/>
        </w:rPr>
      </w:pPr>
      <w:r w:rsidRPr="00F97AEB">
        <w:rPr>
          <w:rFonts w:cs="Times New Roman"/>
        </w:rPr>
        <w:t xml:space="preserve">According to the World Energy Outlook (2012), the transportation sector is responsible for more than 50% of the global consumption of oil and this share increases as the </w:t>
      </w:r>
      <w:r w:rsidRPr="00F97AEB">
        <w:rPr>
          <w:rFonts w:cs="Times New Roman"/>
        </w:rPr>
        <w:lastRenderedPageBreak/>
        <w:t xml:space="preserve">number of passenger vehicles reaches towards the projected 1.7 billion worldwide by 2035. Transportation is responsible for 23% of global CO2 emissions, with road transportation representing 74% (Kahn </w:t>
      </w:r>
      <w:proofErr w:type="spellStart"/>
      <w:r w:rsidRPr="00F97AEB">
        <w:rPr>
          <w:rFonts w:cs="Times New Roman"/>
        </w:rPr>
        <w:t>Ribeiro</w:t>
      </w:r>
      <w:proofErr w:type="spellEnd"/>
      <w:r w:rsidRPr="00F97AEB">
        <w:rPr>
          <w:rFonts w:cs="Times New Roman"/>
        </w:rPr>
        <w:t xml:space="preserve"> et al, 2007).</w:t>
      </w:r>
    </w:p>
    <w:p w:rsidR="00B94D0D" w:rsidRPr="00F97AEB" w:rsidRDefault="00B94D0D" w:rsidP="00410563">
      <w:pPr>
        <w:pStyle w:val="NormalWeb"/>
        <w:shd w:val="clear" w:color="auto" w:fill="FFFFFF"/>
        <w:tabs>
          <w:tab w:val="left" w:pos="3690"/>
        </w:tabs>
        <w:spacing w:before="150" w:beforeAutospacing="0" w:after="0" w:afterAutospacing="0" w:line="360" w:lineRule="auto"/>
        <w:jc w:val="both"/>
      </w:pPr>
      <w:r w:rsidRPr="00F97AEB">
        <w:t>This report aims to give a broad overview of the potential of using food waste for biofuel production in Norway. In 2010, Norway generated 1.5 million tons of wet organic waste (Stat</w:t>
      </w:r>
      <w:r w:rsidR="00855BB7">
        <w:t>istic</w:t>
      </w:r>
      <w:r w:rsidRPr="00F97AEB">
        <w:t>s Norway</w:t>
      </w:r>
      <w:r w:rsidR="00855BB7">
        <w:t>, 2013</w:t>
      </w:r>
      <w:r w:rsidRPr="00F97AEB">
        <w:t>). As of July 2009, Norway instituted a law against the landfilling of biodegradable waste (Section 9.4a of Waste Regulations). Therefore a plan needs to be enacted to deal with food waste. This residual resource comes from households, manufacturing and the service industries. There is still value that can be derived from this resource and we would like to contribute to the conversation on how best to use it.</w:t>
      </w:r>
    </w:p>
    <w:p w:rsidR="00B94D0D" w:rsidRDefault="00B94D0D" w:rsidP="00410563">
      <w:pPr>
        <w:pStyle w:val="NormalWeb"/>
        <w:shd w:val="clear" w:color="auto" w:fill="FFFFFF"/>
        <w:tabs>
          <w:tab w:val="left" w:pos="3690"/>
        </w:tabs>
        <w:spacing w:before="150" w:beforeAutospacing="0" w:after="0" w:afterAutospacing="0" w:line="360" w:lineRule="auto"/>
        <w:jc w:val="both"/>
      </w:pPr>
      <w:r w:rsidRPr="00F97AEB">
        <w:t xml:space="preserve">The situation has the potential of being a win-win-win situation from an economic, societal and environmental perspective. It means reducing a waste stream and replacing some fossil fuel production, thereby lowering carbon dioxide emissions, carbon taxes and global climate change effects. Using food waste serves to avoid land use and food price issues that face other biofuel </w:t>
      </w:r>
      <w:proofErr w:type="spellStart"/>
      <w:r w:rsidRPr="00F97AEB">
        <w:t>feedstocks</w:t>
      </w:r>
      <w:proofErr w:type="spellEnd"/>
      <w:r w:rsidRPr="00F97AEB">
        <w:t xml:space="preserve"> such as corn, because this resource is not currently productively used and should only compete with fossil fuel use.</w:t>
      </w:r>
    </w:p>
    <w:p w:rsidR="009414FF" w:rsidRPr="0010281D" w:rsidRDefault="0038653D" w:rsidP="00410563">
      <w:pPr>
        <w:spacing w:line="360" w:lineRule="auto"/>
        <w:jc w:val="both"/>
        <w:rPr>
          <w:rStyle w:val="HTMLCite"/>
        </w:rPr>
      </w:pPr>
      <w:r>
        <w:rPr>
          <w:lang w:val="en-US"/>
        </w:rPr>
        <w:t>M</w:t>
      </w:r>
      <w:r w:rsidR="00F97AEB" w:rsidRPr="00F97AEB">
        <w:rPr>
          <w:lang w:val="en-US"/>
        </w:rPr>
        <w:t>ost of the world’s biogas systems were operating in Europe (91%), with some in Asia (7%) percent and a few in the US (2%). Germany was the leader with 35% of all AD plants, followed by Denmark (16%) and Sweden</w:t>
      </w:r>
      <w:r w:rsidR="00F97AEB">
        <w:rPr>
          <w:lang w:val="en-US"/>
        </w:rPr>
        <w:t>,</w:t>
      </w:r>
      <w:r w:rsidR="00F97AEB" w:rsidRPr="00F97AEB">
        <w:rPr>
          <w:lang w:val="en-US"/>
        </w:rPr>
        <w:t xml:space="preserve"> Switzerland and Austria </w:t>
      </w:r>
      <w:r w:rsidR="00F97AEB">
        <w:rPr>
          <w:lang w:val="en-US"/>
        </w:rPr>
        <w:t>combined comprise 8</w:t>
      </w:r>
      <w:r w:rsidR="00F97AEB" w:rsidRPr="00B005AF">
        <w:rPr>
          <w:lang w:val="en-US"/>
        </w:rPr>
        <w:t>%.</w:t>
      </w:r>
      <w:r w:rsidR="007E0B7D">
        <w:rPr>
          <w:lang w:val="en-US"/>
        </w:rPr>
        <w:t xml:space="preserve"> </w:t>
      </w:r>
      <w:r w:rsidR="0010281D" w:rsidRPr="00B005AF">
        <w:rPr>
          <w:lang w:val="en-US"/>
        </w:rPr>
        <w:t>(</w:t>
      </w:r>
      <w:proofErr w:type="spellStart"/>
      <w:proofErr w:type="gramStart"/>
      <w:r w:rsidR="00B005AF" w:rsidRPr="00B005AF">
        <w:rPr>
          <w:rFonts w:eastAsia="Calibri"/>
          <w:color w:val="000000"/>
          <w:lang w:val="en-US" w:eastAsia="en-CA"/>
        </w:rPr>
        <w:t>Verma</w:t>
      </w:r>
      <w:proofErr w:type="spellEnd"/>
      <w:r w:rsidR="00B005AF">
        <w:rPr>
          <w:lang w:val="en-US"/>
        </w:rPr>
        <w:t xml:space="preserve"> ,</w:t>
      </w:r>
      <w:proofErr w:type="gramEnd"/>
      <w:r w:rsidR="00B005AF">
        <w:rPr>
          <w:lang w:val="en-US"/>
        </w:rPr>
        <w:t xml:space="preserve"> 2002</w:t>
      </w:r>
      <w:r w:rsidR="003C0C05" w:rsidRPr="003C0C05">
        <w:rPr>
          <w:lang w:val="en-US"/>
        </w:rPr>
        <w:t xml:space="preserve">). </w:t>
      </w:r>
    </w:p>
    <w:p w:rsidR="009414FF" w:rsidRDefault="00F97AEB" w:rsidP="00410563">
      <w:pPr>
        <w:spacing w:line="360" w:lineRule="auto"/>
        <w:jc w:val="both"/>
        <w:rPr>
          <w:lang w:val="en-US"/>
        </w:rPr>
      </w:pPr>
      <w:r w:rsidRPr="00F97AEB">
        <w:rPr>
          <w:lang w:val="en-US"/>
        </w:rPr>
        <w:t xml:space="preserve">Norway’s first bio-waste treatment plant was launched by </w:t>
      </w:r>
      <w:proofErr w:type="spellStart"/>
      <w:r w:rsidRPr="00F97AEB">
        <w:rPr>
          <w:lang w:val="en-US"/>
        </w:rPr>
        <w:t>Cambi</w:t>
      </w:r>
      <w:proofErr w:type="spellEnd"/>
      <w:r w:rsidRPr="00F97AEB">
        <w:rPr>
          <w:lang w:val="en-US"/>
        </w:rPr>
        <w:t xml:space="preserve"> THP at Lillehammer started in December 1999 with</w:t>
      </w:r>
      <w:r>
        <w:rPr>
          <w:lang w:val="en-US"/>
        </w:rPr>
        <w:t xml:space="preserve"> a</w:t>
      </w:r>
      <w:r w:rsidRPr="00F97AEB">
        <w:rPr>
          <w:lang w:val="en-US"/>
        </w:rPr>
        <w:t xml:space="preserve"> capacity of 14,000 </w:t>
      </w:r>
      <w:proofErr w:type="spellStart"/>
      <w:r w:rsidRPr="00F97AEB">
        <w:rPr>
          <w:lang w:val="en-US"/>
        </w:rPr>
        <w:t>tonn</w:t>
      </w:r>
      <w:r>
        <w:rPr>
          <w:lang w:val="en-US"/>
        </w:rPr>
        <w:t>es</w:t>
      </w:r>
      <w:proofErr w:type="spellEnd"/>
      <w:r>
        <w:rPr>
          <w:lang w:val="en-US"/>
        </w:rPr>
        <w:t xml:space="preserve"> of waste/year for producing e</w:t>
      </w:r>
      <w:r w:rsidRPr="00F97AEB">
        <w:rPr>
          <w:lang w:val="en-US"/>
        </w:rPr>
        <w:t xml:space="preserve">lectricity and steam. </w:t>
      </w:r>
      <w:r w:rsidRPr="0010281D">
        <w:rPr>
          <w:lang w:val="en-US"/>
        </w:rPr>
        <w:t xml:space="preserve">Oslo's new biogas plant is ready for launch for treating of biological food waste, and it is able to treat 50 000 </w:t>
      </w:r>
      <w:proofErr w:type="spellStart"/>
      <w:r w:rsidRPr="0010281D">
        <w:rPr>
          <w:lang w:val="en-US"/>
        </w:rPr>
        <w:t>tonnes</w:t>
      </w:r>
      <w:proofErr w:type="spellEnd"/>
      <w:r w:rsidRPr="0010281D">
        <w:rPr>
          <w:lang w:val="en-US"/>
        </w:rPr>
        <w:t xml:space="preserve"> of food waste a year.</w:t>
      </w:r>
      <w:r w:rsidR="007E0B7D">
        <w:rPr>
          <w:lang w:val="en-US"/>
        </w:rPr>
        <w:t xml:space="preserve"> (</w:t>
      </w:r>
      <w:r w:rsidR="009414FF">
        <w:rPr>
          <w:lang w:val="en-US"/>
        </w:rPr>
        <w:t>CAMBI news, 2012)</w:t>
      </w:r>
    </w:p>
    <w:p w:rsidR="00F97AEB" w:rsidRDefault="00F97AEB" w:rsidP="00410563">
      <w:pPr>
        <w:spacing w:line="360" w:lineRule="auto"/>
        <w:jc w:val="both"/>
        <w:rPr>
          <w:lang w:val="en-US"/>
        </w:rPr>
      </w:pPr>
    </w:p>
    <w:p w:rsidR="00382633" w:rsidRPr="00382633" w:rsidRDefault="00382633" w:rsidP="00410563">
      <w:pPr>
        <w:spacing w:line="360" w:lineRule="auto"/>
        <w:jc w:val="both"/>
        <w:rPr>
          <w:lang w:val="en-US"/>
        </w:rPr>
      </w:pPr>
    </w:p>
    <w:p w:rsidR="00CA4B92" w:rsidRDefault="00B94D0D" w:rsidP="00410563">
      <w:pPr>
        <w:spacing w:line="360" w:lineRule="auto"/>
        <w:jc w:val="both"/>
        <w:rPr>
          <w:lang w:val="en-US"/>
        </w:rPr>
      </w:pPr>
      <w:r w:rsidRPr="00F97AEB">
        <w:t xml:space="preserve">This report will begin with an outline of supply considerations like the composition of wastes, origin and quantity available. We will present data based on research and </w:t>
      </w:r>
      <w:r w:rsidRPr="00F97AEB">
        <w:lastRenderedPageBreak/>
        <w:t>consultation with experts regarding the average composition of this waste source.</w:t>
      </w:r>
      <w:r w:rsidRPr="00F97AEB">
        <w:br/>
      </w:r>
      <w:r w:rsidR="005802FA">
        <w:t xml:space="preserve">Then we </w:t>
      </w:r>
      <w:r w:rsidRPr="00F97AEB">
        <w:t>will give an overview of different chemical and biochemical processes, for example, anaerobic digestion.</w:t>
      </w:r>
      <w:r w:rsidRPr="00F97AEB">
        <w:rPr>
          <w:lang w:val="en-US"/>
        </w:rPr>
        <w:t xml:space="preserve"> The organic compositions of waste foods and some other biodegradable su</w:t>
      </w:r>
      <w:r w:rsidR="00F97AEB" w:rsidRPr="00F97AEB">
        <w:rPr>
          <w:lang w:val="en-US"/>
        </w:rPr>
        <w:t>bstrates have to be</w:t>
      </w:r>
      <w:r w:rsidRPr="00F97AEB">
        <w:rPr>
          <w:lang w:val="en-US"/>
        </w:rPr>
        <w:t xml:space="preserve"> treated by different methods to </w:t>
      </w:r>
      <w:r w:rsidR="00382633" w:rsidRPr="00F97AEB">
        <w:rPr>
          <w:lang w:val="en-US"/>
        </w:rPr>
        <w:t>reduce</w:t>
      </w:r>
      <w:r w:rsidRPr="00F97AEB">
        <w:rPr>
          <w:lang w:val="en-US"/>
        </w:rPr>
        <w:t xml:space="preserve"> their adverse impacts on the environment. Anaerobic digestion (AD) for biogas production is an effective bioprocess to achieve this goal. </w:t>
      </w:r>
    </w:p>
    <w:p w:rsidR="00382633" w:rsidRPr="00CA4B92" w:rsidRDefault="00CA4B92" w:rsidP="00410563">
      <w:pPr>
        <w:spacing w:line="360" w:lineRule="auto"/>
        <w:jc w:val="both"/>
        <w:rPr>
          <w:color w:val="FF0000"/>
          <w:highlight w:val="yellow"/>
          <w:lang w:val="en-US"/>
        </w:rPr>
      </w:pPr>
      <w:proofErr w:type="gramStart"/>
      <w:r>
        <w:t xml:space="preserve">By using </w:t>
      </w:r>
      <w:proofErr w:type="spellStart"/>
      <w:r>
        <w:t>Buswell’s</w:t>
      </w:r>
      <w:proofErr w:type="spellEnd"/>
      <w:r>
        <w:t xml:space="preserve"> Equation</w:t>
      </w:r>
      <w:r w:rsidR="005802FA">
        <w:t>, the amount of biogas produced, estimated and used for some economic analysis whether this plant is feasible or not.</w:t>
      </w:r>
      <w:proofErr w:type="gramEnd"/>
      <w:r w:rsidR="00382633" w:rsidRPr="00F97AEB">
        <w:br/>
      </w:r>
      <w:r w:rsidR="005802FA">
        <w:t>Finally we</w:t>
      </w:r>
      <w:r w:rsidR="00382633" w:rsidRPr="00F97AEB">
        <w:t xml:space="preserve"> will look at the environmental impacts of this change, trying to use a Life Cycle Assessment perspective.</w:t>
      </w:r>
    </w:p>
    <w:p w:rsidR="00382633" w:rsidRPr="00F97AEB" w:rsidRDefault="00382633" w:rsidP="00410563">
      <w:pPr>
        <w:pStyle w:val="NormalWeb"/>
        <w:shd w:val="clear" w:color="auto" w:fill="FFFFFF"/>
        <w:tabs>
          <w:tab w:val="left" w:pos="3690"/>
        </w:tabs>
        <w:spacing w:before="150" w:beforeAutospacing="0" w:after="0" w:afterAutospacing="0" w:line="360" w:lineRule="auto"/>
        <w:jc w:val="both"/>
      </w:pPr>
    </w:p>
    <w:p w:rsidR="00382633" w:rsidRPr="00F97AEB" w:rsidRDefault="00382633" w:rsidP="00410563">
      <w:pPr>
        <w:pStyle w:val="NormalWeb"/>
        <w:shd w:val="clear" w:color="auto" w:fill="FFFFFF"/>
        <w:spacing w:before="150" w:beforeAutospacing="0" w:after="0" w:afterAutospacing="0" w:line="360" w:lineRule="auto"/>
        <w:jc w:val="both"/>
      </w:pPr>
      <w:r w:rsidRPr="00F97AEB">
        <w:t xml:space="preserve">Our discussion section will conclude with a brief outline of the practical considerations of putting this project into action. These insights were gained during the </w:t>
      </w:r>
      <w:proofErr w:type="spellStart"/>
      <w:r w:rsidRPr="00F97AEB">
        <w:t>Technoport</w:t>
      </w:r>
      <w:proofErr w:type="spellEnd"/>
      <w:r w:rsidRPr="00F97AEB">
        <w:t xml:space="preserve"> Entrepreneurship Seminar.</w:t>
      </w:r>
    </w:p>
    <w:p w:rsidR="00B94D0D" w:rsidRPr="00F97AEB" w:rsidRDefault="00B94D0D" w:rsidP="00410563">
      <w:pPr>
        <w:spacing w:line="360" w:lineRule="auto"/>
        <w:jc w:val="both"/>
      </w:pPr>
    </w:p>
    <w:p w:rsidR="00B94D0D" w:rsidRPr="00F97AEB" w:rsidRDefault="00B94D0D" w:rsidP="00410563">
      <w:pPr>
        <w:pStyle w:val="Heading1"/>
        <w:numPr>
          <w:ilvl w:val="0"/>
          <w:numId w:val="22"/>
        </w:numPr>
        <w:spacing w:line="360" w:lineRule="auto"/>
        <w:jc w:val="both"/>
        <w:rPr>
          <w:rFonts w:ascii="Times New Roman" w:hAnsi="Times New Roman"/>
        </w:rPr>
      </w:pPr>
      <w:bookmarkStart w:id="1" w:name="_Toc355038106"/>
      <w:r w:rsidRPr="00F97AEB">
        <w:rPr>
          <w:rFonts w:ascii="Times New Roman" w:hAnsi="Times New Roman"/>
        </w:rPr>
        <w:t>Methodology</w:t>
      </w:r>
      <w:bookmarkEnd w:id="1"/>
    </w:p>
    <w:p w:rsidR="00B94D0D" w:rsidRPr="00F97AEB" w:rsidRDefault="00B94D0D" w:rsidP="00410563">
      <w:pPr>
        <w:pStyle w:val="Heading2"/>
        <w:spacing w:line="360" w:lineRule="auto"/>
        <w:jc w:val="both"/>
        <w:rPr>
          <w:rFonts w:ascii="Times New Roman" w:hAnsi="Times New Roman"/>
        </w:rPr>
      </w:pPr>
      <w:bookmarkStart w:id="2" w:name="_Toc355038107"/>
      <w:r w:rsidRPr="00F97AEB">
        <w:rPr>
          <w:rFonts w:ascii="Times New Roman" w:hAnsi="Times New Roman"/>
        </w:rPr>
        <w:t>2.1 Supply of Feedstock.</w:t>
      </w:r>
      <w:bookmarkEnd w:id="2"/>
    </w:p>
    <w:p w:rsidR="00935BB7" w:rsidRDefault="00935BB7" w:rsidP="00410563">
      <w:pPr>
        <w:spacing w:line="360" w:lineRule="auto"/>
        <w:jc w:val="both"/>
        <w:rPr>
          <w:b/>
          <w:bCs/>
          <w:color w:val="000000"/>
          <w:shd w:val="clear" w:color="auto" w:fill="FFFFFF"/>
        </w:rPr>
      </w:pPr>
      <w:proofErr w:type="gramStart"/>
      <w:r w:rsidRPr="00935BB7">
        <w:rPr>
          <w:b/>
          <w:bCs/>
          <w:color w:val="000000"/>
          <w:shd w:val="clear" w:color="auto" w:fill="FFFFFF"/>
        </w:rPr>
        <w:t>Table 1.</w:t>
      </w:r>
      <w:proofErr w:type="gramEnd"/>
      <w:r w:rsidRPr="00935BB7">
        <w:rPr>
          <w:b/>
          <w:bCs/>
          <w:color w:val="000000"/>
          <w:shd w:val="clear" w:color="auto" w:fill="FFFFFF"/>
        </w:rPr>
        <w:t xml:space="preserve"> End of Life Treatment for Wet Organic Waste in Norway</w:t>
      </w:r>
      <w:r w:rsidR="003C0C05">
        <w:rPr>
          <w:b/>
          <w:bCs/>
          <w:color w:val="000000"/>
          <w:shd w:val="clear" w:color="auto" w:fill="FFFFFF"/>
        </w:rPr>
        <w:t xml:space="preserve"> (</w:t>
      </w:r>
      <w:r w:rsidR="00855BB7">
        <w:rPr>
          <w:b/>
          <w:bCs/>
          <w:color w:val="000000"/>
          <w:shd w:val="clear" w:color="auto" w:fill="FFFFFF"/>
        </w:rPr>
        <w:t xml:space="preserve">Statistics Norway Waste Accounts, </w:t>
      </w:r>
      <w:r w:rsidR="003C0C05">
        <w:rPr>
          <w:b/>
          <w:bCs/>
          <w:color w:val="000000"/>
          <w:shd w:val="clear" w:color="auto" w:fill="FFFFFF"/>
        </w:rPr>
        <w:t>2013</w:t>
      </w:r>
      <w:r w:rsidRPr="00935BB7">
        <w:rPr>
          <w:b/>
          <w:bCs/>
          <w:color w:val="000000"/>
          <w:shd w:val="clear" w:color="auto" w:fill="FFFFFF"/>
        </w:rPr>
        <w:t>)</w:t>
      </w:r>
    </w:p>
    <w:p w:rsidR="00B94D0D" w:rsidRPr="00F97AEB" w:rsidRDefault="00B94D0D" w:rsidP="00410563">
      <w:pPr>
        <w:spacing w:line="360" w:lineRule="auto"/>
        <w:jc w:val="both"/>
        <w:rPr>
          <w:b/>
          <w:bCs/>
          <w:color w:val="000000"/>
          <w:sz w:val="20"/>
          <w:szCs w:val="20"/>
          <w:shd w:val="clear" w:color="auto" w:fill="E6ECF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F97AEB" w:rsidTr="00D5035D">
        <w:tc>
          <w:tcPr>
            <w:tcW w:w="4428" w:type="dxa"/>
          </w:tcPr>
          <w:p w:rsidR="00B94D0D" w:rsidRPr="00F97AEB" w:rsidRDefault="00B94D0D" w:rsidP="00410563">
            <w:pPr>
              <w:spacing w:line="360" w:lineRule="auto"/>
              <w:jc w:val="both"/>
              <w:rPr>
                <w:b/>
              </w:rPr>
            </w:pPr>
          </w:p>
        </w:tc>
        <w:tc>
          <w:tcPr>
            <w:tcW w:w="4428" w:type="dxa"/>
          </w:tcPr>
          <w:p w:rsidR="00B94D0D" w:rsidRPr="00F97AEB" w:rsidRDefault="00B94D0D" w:rsidP="00410563">
            <w:pPr>
              <w:spacing w:line="360" w:lineRule="auto"/>
              <w:jc w:val="both"/>
            </w:pPr>
            <w:r w:rsidRPr="00F97AEB">
              <w:rPr>
                <w:b/>
              </w:rPr>
              <w:t>Units 1,000 tonnes</w:t>
            </w:r>
          </w:p>
        </w:tc>
      </w:tr>
      <w:tr w:rsidR="00B94D0D" w:rsidRPr="00F97AEB" w:rsidTr="00D5035D">
        <w:tc>
          <w:tcPr>
            <w:tcW w:w="4428" w:type="dxa"/>
          </w:tcPr>
          <w:p w:rsidR="00B94D0D" w:rsidRPr="00F97AEB" w:rsidRDefault="00B94D0D" w:rsidP="00410563">
            <w:pPr>
              <w:spacing w:line="360" w:lineRule="auto"/>
              <w:jc w:val="both"/>
            </w:pPr>
            <w:r w:rsidRPr="00F97AEB">
              <w:t>Sorted for material recovery</w:t>
            </w:r>
          </w:p>
        </w:tc>
        <w:tc>
          <w:tcPr>
            <w:tcW w:w="4428" w:type="dxa"/>
          </w:tcPr>
          <w:p w:rsidR="00B94D0D" w:rsidRPr="00F97AEB" w:rsidRDefault="00B94D0D" w:rsidP="00410563">
            <w:pPr>
              <w:spacing w:line="360" w:lineRule="auto"/>
              <w:jc w:val="both"/>
            </w:pPr>
            <w:r w:rsidRPr="00F97AEB">
              <w:t>343</w:t>
            </w:r>
          </w:p>
        </w:tc>
      </w:tr>
      <w:tr w:rsidR="00B94D0D" w:rsidRPr="00F97AEB" w:rsidTr="00D5035D">
        <w:tc>
          <w:tcPr>
            <w:tcW w:w="4428" w:type="dxa"/>
          </w:tcPr>
          <w:p w:rsidR="00B94D0D" w:rsidRPr="00F97AEB" w:rsidRDefault="00B94D0D" w:rsidP="00410563">
            <w:pPr>
              <w:spacing w:line="360" w:lineRule="auto"/>
              <w:jc w:val="both"/>
            </w:pPr>
            <w:r w:rsidRPr="00F97AEB">
              <w:t>Biological treatment</w:t>
            </w:r>
          </w:p>
        </w:tc>
        <w:tc>
          <w:tcPr>
            <w:tcW w:w="4428" w:type="dxa"/>
          </w:tcPr>
          <w:p w:rsidR="00B94D0D" w:rsidRPr="00F97AEB" w:rsidRDefault="00B94D0D" w:rsidP="00410563">
            <w:pPr>
              <w:spacing w:line="360" w:lineRule="auto"/>
              <w:jc w:val="both"/>
            </w:pPr>
            <w:r w:rsidRPr="00F97AEB">
              <w:t xml:space="preserve">297 </w:t>
            </w:r>
          </w:p>
        </w:tc>
      </w:tr>
      <w:tr w:rsidR="00B94D0D" w:rsidRPr="00F97AEB" w:rsidTr="00D5035D">
        <w:tc>
          <w:tcPr>
            <w:tcW w:w="4428" w:type="dxa"/>
          </w:tcPr>
          <w:p w:rsidR="00B94D0D" w:rsidRPr="00F97AEB" w:rsidRDefault="00B94D0D" w:rsidP="00410563">
            <w:pPr>
              <w:spacing w:line="360" w:lineRule="auto"/>
              <w:jc w:val="both"/>
            </w:pPr>
            <w:r w:rsidRPr="00F97AEB">
              <w:t>Energy recovery</w:t>
            </w:r>
          </w:p>
        </w:tc>
        <w:tc>
          <w:tcPr>
            <w:tcW w:w="4428" w:type="dxa"/>
          </w:tcPr>
          <w:p w:rsidR="00B94D0D" w:rsidRPr="00F97AEB" w:rsidRDefault="00B94D0D" w:rsidP="00410563">
            <w:pPr>
              <w:spacing w:line="360" w:lineRule="auto"/>
              <w:jc w:val="both"/>
            </w:pPr>
            <w:r w:rsidRPr="00F97AEB">
              <w:t xml:space="preserve">535 </w:t>
            </w:r>
          </w:p>
        </w:tc>
      </w:tr>
      <w:tr w:rsidR="00B94D0D" w:rsidRPr="00F97AEB" w:rsidTr="00D5035D">
        <w:tc>
          <w:tcPr>
            <w:tcW w:w="4428" w:type="dxa"/>
          </w:tcPr>
          <w:p w:rsidR="00B94D0D" w:rsidRPr="00F97AEB" w:rsidRDefault="00B94D0D" w:rsidP="00410563">
            <w:pPr>
              <w:spacing w:line="360" w:lineRule="auto"/>
              <w:jc w:val="both"/>
            </w:pPr>
            <w:r w:rsidRPr="00F97AEB">
              <w:t>Cover material</w:t>
            </w:r>
          </w:p>
        </w:tc>
        <w:tc>
          <w:tcPr>
            <w:tcW w:w="4428" w:type="dxa"/>
          </w:tcPr>
          <w:p w:rsidR="00B94D0D" w:rsidRPr="00F97AEB" w:rsidRDefault="00B94D0D" w:rsidP="00410563">
            <w:pPr>
              <w:spacing w:line="360" w:lineRule="auto"/>
              <w:jc w:val="both"/>
            </w:pPr>
            <w:r w:rsidRPr="00F97AEB">
              <w:t xml:space="preserve">8 </w:t>
            </w:r>
          </w:p>
        </w:tc>
      </w:tr>
      <w:tr w:rsidR="00B94D0D" w:rsidRPr="00F97AEB" w:rsidTr="00D5035D">
        <w:tc>
          <w:tcPr>
            <w:tcW w:w="4428" w:type="dxa"/>
          </w:tcPr>
          <w:p w:rsidR="00B94D0D" w:rsidRPr="00F97AEB" w:rsidRDefault="00B94D0D" w:rsidP="00410563">
            <w:pPr>
              <w:spacing w:line="360" w:lineRule="auto"/>
              <w:jc w:val="both"/>
            </w:pPr>
            <w:proofErr w:type="spellStart"/>
            <w:r w:rsidRPr="00F97AEB">
              <w:t>Incin</w:t>
            </w:r>
            <w:proofErr w:type="spellEnd"/>
            <w:r w:rsidRPr="00F97AEB">
              <w:t xml:space="preserve"> without energy recovery</w:t>
            </w:r>
          </w:p>
        </w:tc>
        <w:tc>
          <w:tcPr>
            <w:tcW w:w="4428" w:type="dxa"/>
          </w:tcPr>
          <w:p w:rsidR="00B94D0D" w:rsidRPr="00F97AEB" w:rsidRDefault="00B94D0D" w:rsidP="00410563">
            <w:pPr>
              <w:spacing w:line="360" w:lineRule="auto"/>
              <w:jc w:val="both"/>
            </w:pPr>
            <w:r w:rsidRPr="00F97AEB">
              <w:t>159</w:t>
            </w:r>
          </w:p>
        </w:tc>
      </w:tr>
      <w:tr w:rsidR="00B94D0D" w:rsidRPr="00F97AEB" w:rsidTr="00D5035D">
        <w:tc>
          <w:tcPr>
            <w:tcW w:w="4428" w:type="dxa"/>
          </w:tcPr>
          <w:p w:rsidR="00B94D0D" w:rsidRPr="00F97AEB" w:rsidRDefault="00B94D0D" w:rsidP="00410563">
            <w:pPr>
              <w:spacing w:line="360" w:lineRule="auto"/>
              <w:jc w:val="both"/>
            </w:pPr>
            <w:r w:rsidRPr="00F97AEB">
              <w:t>Landfill</w:t>
            </w:r>
          </w:p>
        </w:tc>
        <w:tc>
          <w:tcPr>
            <w:tcW w:w="4428" w:type="dxa"/>
          </w:tcPr>
          <w:p w:rsidR="00B94D0D" w:rsidRPr="00F97AEB" w:rsidRDefault="00B94D0D" w:rsidP="00410563">
            <w:pPr>
              <w:spacing w:line="360" w:lineRule="auto"/>
              <w:jc w:val="both"/>
            </w:pPr>
            <w:r w:rsidRPr="00F97AEB">
              <w:t>71</w:t>
            </w:r>
          </w:p>
        </w:tc>
      </w:tr>
      <w:tr w:rsidR="00B94D0D" w:rsidRPr="00F97AEB" w:rsidTr="00D5035D">
        <w:tc>
          <w:tcPr>
            <w:tcW w:w="4428" w:type="dxa"/>
          </w:tcPr>
          <w:p w:rsidR="00B94D0D" w:rsidRPr="00F97AEB" w:rsidRDefault="00B94D0D" w:rsidP="00410563">
            <w:pPr>
              <w:spacing w:line="360" w:lineRule="auto"/>
              <w:jc w:val="both"/>
            </w:pPr>
            <w:r w:rsidRPr="00F97AEB">
              <w:t>Other</w:t>
            </w:r>
          </w:p>
        </w:tc>
        <w:tc>
          <w:tcPr>
            <w:tcW w:w="4428" w:type="dxa"/>
          </w:tcPr>
          <w:p w:rsidR="00B94D0D" w:rsidRPr="00F97AEB" w:rsidRDefault="00B94D0D" w:rsidP="00410563">
            <w:pPr>
              <w:spacing w:line="360" w:lineRule="auto"/>
              <w:jc w:val="both"/>
            </w:pPr>
            <w:r w:rsidRPr="00F97AEB">
              <w:t>79</w:t>
            </w:r>
          </w:p>
        </w:tc>
      </w:tr>
    </w:tbl>
    <w:p w:rsidR="00B94D0D" w:rsidRDefault="00B94D0D" w:rsidP="00410563">
      <w:pPr>
        <w:spacing w:line="360" w:lineRule="auto"/>
        <w:jc w:val="both"/>
      </w:pPr>
    </w:p>
    <w:p w:rsidR="00A73C44" w:rsidRPr="00A73C44" w:rsidRDefault="00A73C44" w:rsidP="00410563">
      <w:pPr>
        <w:spacing w:line="360" w:lineRule="auto"/>
        <w:jc w:val="both"/>
        <w:rPr>
          <w:b/>
        </w:rPr>
      </w:pPr>
      <w:proofErr w:type="gramStart"/>
      <w:r w:rsidRPr="00935BB7">
        <w:rPr>
          <w:b/>
        </w:rPr>
        <w:t>Table 2</w:t>
      </w:r>
      <w:r w:rsidRPr="00A73C44">
        <w:rPr>
          <w:b/>
        </w:rPr>
        <w:t>.</w:t>
      </w:r>
      <w:proofErr w:type="gramEnd"/>
      <w:r w:rsidRPr="00A73C44">
        <w:rPr>
          <w:b/>
        </w:rPr>
        <w:t xml:space="preserve"> Origin of Wet Organic Waste in Norway (2010)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F97AEB" w:rsidTr="00D5035D">
        <w:tc>
          <w:tcPr>
            <w:tcW w:w="4428" w:type="dxa"/>
          </w:tcPr>
          <w:p w:rsidR="00B94D0D" w:rsidRPr="00F97AEB" w:rsidRDefault="00B94D0D" w:rsidP="00410563">
            <w:pPr>
              <w:spacing w:line="360" w:lineRule="auto"/>
              <w:jc w:val="both"/>
              <w:rPr>
                <w:b/>
              </w:rPr>
            </w:pPr>
          </w:p>
        </w:tc>
        <w:tc>
          <w:tcPr>
            <w:tcW w:w="4428" w:type="dxa"/>
          </w:tcPr>
          <w:p w:rsidR="00B94D0D" w:rsidRPr="00F97AEB" w:rsidRDefault="00B94D0D" w:rsidP="00410563">
            <w:pPr>
              <w:spacing w:line="360" w:lineRule="auto"/>
              <w:jc w:val="both"/>
              <w:rPr>
                <w:b/>
              </w:rPr>
            </w:pPr>
            <w:r w:rsidRPr="00F97AEB">
              <w:rPr>
                <w:b/>
              </w:rPr>
              <w:t>Units 1,000 tonnes</w:t>
            </w:r>
          </w:p>
        </w:tc>
      </w:tr>
      <w:tr w:rsidR="00B94D0D" w:rsidRPr="00F97AEB" w:rsidTr="00D5035D">
        <w:tc>
          <w:tcPr>
            <w:tcW w:w="4428" w:type="dxa"/>
          </w:tcPr>
          <w:p w:rsidR="00B94D0D" w:rsidRPr="00F97AEB" w:rsidRDefault="00B94D0D" w:rsidP="00410563">
            <w:pPr>
              <w:spacing w:line="360" w:lineRule="auto"/>
              <w:jc w:val="both"/>
              <w:rPr>
                <w:color w:val="3366FF"/>
              </w:rPr>
            </w:pPr>
            <w:r w:rsidRPr="00F97AEB">
              <w:rPr>
                <w:color w:val="3366FF"/>
              </w:rPr>
              <w:t>Households</w:t>
            </w:r>
          </w:p>
        </w:tc>
        <w:tc>
          <w:tcPr>
            <w:tcW w:w="4428" w:type="dxa"/>
          </w:tcPr>
          <w:p w:rsidR="00B94D0D" w:rsidRPr="00F97AEB" w:rsidRDefault="00B94D0D" w:rsidP="00410563">
            <w:pPr>
              <w:spacing w:line="360" w:lineRule="auto"/>
              <w:jc w:val="both"/>
              <w:rPr>
                <w:color w:val="3366FF"/>
              </w:rPr>
            </w:pPr>
            <w:r w:rsidRPr="00F97AEB">
              <w:rPr>
                <w:color w:val="3366FF"/>
              </w:rPr>
              <w:t>556</w:t>
            </w:r>
          </w:p>
        </w:tc>
      </w:tr>
      <w:tr w:rsidR="00B94D0D" w:rsidRPr="00F97AEB" w:rsidTr="00D5035D">
        <w:tc>
          <w:tcPr>
            <w:tcW w:w="4428" w:type="dxa"/>
          </w:tcPr>
          <w:p w:rsidR="00B94D0D" w:rsidRPr="00F97AEB" w:rsidRDefault="00B94D0D" w:rsidP="00410563">
            <w:pPr>
              <w:spacing w:line="360" w:lineRule="auto"/>
              <w:jc w:val="both"/>
            </w:pPr>
            <w:r w:rsidRPr="00F97AEB">
              <w:t>Agriculture</w:t>
            </w:r>
          </w:p>
        </w:tc>
        <w:tc>
          <w:tcPr>
            <w:tcW w:w="4428" w:type="dxa"/>
          </w:tcPr>
          <w:p w:rsidR="00B94D0D" w:rsidRPr="00F97AEB" w:rsidRDefault="00B94D0D" w:rsidP="00410563">
            <w:pPr>
              <w:spacing w:line="360" w:lineRule="auto"/>
              <w:jc w:val="both"/>
            </w:pPr>
            <w:r w:rsidRPr="00F97AEB">
              <w:t>110</w:t>
            </w:r>
          </w:p>
        </w:tc>
      </w:tr>
      <w:tr w:rsidR="00B94D0D" w:rsidRPr="00F97AEB" w:rsidTr="00D5035D">
        <w:tc>
          <w:tcPr>
            <w:tcW w:w="4428" w:type="dxa"/>
          </w:tcPr>
          <w:p w:rsidR="00B94D0D" w:rsidRPr="00F97AEB" w:rsidRDefault="00B94D0D" w:rsidP="00410563">
            <w:pPr>
              <w:spacing w:line="360" w:lineRule="auto"/>
              <w:jc w:val="both"/>
            </w:pPr>
            <w:r w:rsidRPr="00F97AEB">
              <w:t>Mining</w:t>
            </w:r>
          </w:p>
        </w:tc>
        <w:tc>
          <w:tcPr>
            <w:tcW w:w="4428" w:type="dxa"/>
          </w:tcPr>
          <w:p w:rsidR="00B94D0D" w:rsidRPr="00F97AEB" w:rsidRDefault="00B94D0D" w:rsidP="00410563">
            <w:pPr>
              <w:spacing w:line="360" w:lineRule="auto"/>
              <w:jc w:val="both"/>
            </w:pPr>
            <w:r w:rsidRPr="00F97AEB">
              <w:t>5</w:t>
            </w:r>
          </w:p>
        </w:tc>
      </w:tr>
      <w:tr w:rsidR="00B94D0D" w:rsidRPr="00F97AEB" w:rsidTr="00D5035D">
        <w:tc>
          <w:tcPr>
            <w:tcW w:w="4428" w:type="dxa"/>
          </w:tcPr>
          <w:p w:rsidR="00B94D0D" w:rsidRPr="00F97AEB" w:rsidRDefault="00B94D0D" w:rsidP="00410563">
            <w:pPr>
              <w:spacing w:line="360" w:lineRule="auto"/>
              <w:jc w:val="both"/>
              <w:rPr>
                <w:color w:val="3366FF"/>
              </w:rPr>
            </w:pPr>
            <w:r w:rsidRPr="00F97AEB">
              <w:rPr>
                <w:color w:val="3366FF"/>
              </w:rPr>
              <w:t>Manufacturing</w:t>
            </w:r>
          </w:p>
        </w:tc>
        <w:tc>
          <w:tcPr>
            <w:tcW w:w="4428" w:type="dxa"/>
          </w:tcPr>
          <w:p w:rsidR="00B94D0D" w:rsidRPr="00F97AEB" w:rsidRDefault="00B94D0D" w:rsidP="00410563">
            <w:pPr>
              <w:spacing w:line="360" w:lineRule="auto"/>
              <w:jc w:val="both"/>
              <w:rPr>
                <w:color w:val="3366FF"/>
              </w:rPr>
            </w:pPr>
            <w:r w:rsidRPr="00F97AEB">
              <w:rPr>
                <w:color w:val="3366FF"/>
              </w:rPr>
              <w:t>401</w:t>
            </w:r>
          </w:p>
        </w:tc>
      </w:tr>
      <w:tr w:rsidR="00B94D0D" w:rsidRPr="00F97AEB" w:rsidTr="00D5035D">
        <w:tc>
          <w:tcPr>
            <w:tcW w:w="4428" w:type="dxa"/>
          </w:tcPr>
          <w:p w:rsidR="00B94D0D" w:rsidRPr="00F97AEB" w:rsidRDefault="00B94D0D" w:rsidP="00410563">
            <w:pPr>
              <w:spacing w:line="360" w:lineRule="auto"/>
              <w:jc w:val="both"/>
            </w:pPr>
            <w:r w:rsidRPr="00F97AEB">
              <w:t>Electricity</w:t>
            </w:r>
          </w:p>
        </w:tc>
        <w:tc>
          <w:tcPr>
            <w:tcW w:w="4428" w:type="dxa"/>
          </w:tcPr>
          <w:p w:rsidR="00B94D0D" w:rsidRPr="00F97AEB" w:rsidRDefault="00B94D0D" w:rsidP="00410563">
            <w:pPr>
              <w:spacing w:line="360" w:lineRule="auto"/>
              <w:jc w:val="both"/>
            </w:pPr>
            <w:r w:rsidRPr="00F97AEB">
              <w:t>1</w:t>
            </w:r>
          </w:p>
        </w:tc>
      </w:tr>
      <w:tr w:rsidR="00B94D0D" w:rsidRPr="00F97AEB" w:rsidTr="00D5035D">
        <w:tc>
          <w:tcPr>
            <w:tcW w:w="4428" w:type="dxa"/>
          </w:tcPr>
          <w:p w:rsidR="00B94D0D" w:rsidRPr="00F97AEB" w:rsidRDefault="00B94D0D" w:rsidP="00410563">
            <w:pPr>
              <w:spacing w:line="360" w:lineRule="auto"/>
              <w:jc w:val="both"/>
            </w:pPr>
            <w:r w:rsidRPr="00F97AEB">
              <w:t>Construction</w:t>
            </w:r>
          </w:p>
        </w:tc>
        <w:tc>
          <w:tcPr>
            <w:tcW w:w="4428" w:type="dxa"/>
          </w:tcPr>
          <w:p w:rsidR="00B94D0D" w:rsidRPr="00F97AEB" w:rsidRDefault="00B94D0D" w:rsidP="00410563">
            <w:pPr>
              <w:spacing w:line="360" w:lineRule="auto"/>
              <w:jc w:val="both"/>
            </w:pPr>
            <w:r w:rsidRPr="00F97AEB">
              <w:t>73</w:t>
            </w:r>
          </w:p>
        </w:tc>
      </w:tr>
      <w:tr w:rsidR="00B94D0D" w:rsidRPr="00F97AEB" w:rsidTr="00D5035D">
        <w:tc>
          <w:tcPr>
            <w:tcW w:w="4428" w:type="dxa"/>
          </w:tcPr>
          <w:p w:rsidR="00B94D0D" w:rsidRPr="00F97AEB" w:rsidRDefault="00B94D0D" w:rsidP="00410563">
            <w:pPr>
              <w:spacing w:line="360" w:lineRule="auto"/>
              <w:jc w:val="both"/>
              <w:rPr>
                <w:color w:val="3366FF"/>
              </w:rPr>
            </w:pPr>
            <w:r w:rsidRPr="00F97AEB">
              <w:rPr>
                <w:color w:val="3366FF"/>
              </w:rPr>
              <w:t>Service Industry</w:t>
            </w:r>
          </w:p>
        </w:tc>
        <w:tc>
          <w:tcPr>
            <w:tcW w:w="4428" w:type="dxa"/>
          </w:tcPr>
          <w:p w:rsidR="00B94D0D" w:rsidRPr="00F97AEB" w:rsidRDefault="00B94D0D" w:rsidP="00410563">
            <w:pPr>
              <w:spacing w:line="360" w:lineRule="auto"/>
              <w:jc w:val="both"/>
              <w:rPr>
                <w:color w:val="3366FF"/>
              </w:rPr>
            </w:pPr>
            <w:r w:rsidRPr="00F97AEB">
              <w:rPr>
                <w:color w:val="3366FF"/>
              </w:rPr>
              <w:t>346</w:t>
            </w:r>
          </w:p>
        </w:tc>
      </w:tr>
      <w:tr w:rsidR="00B94D0D" w:rsidRPr="00F97AEB" w:rsidTr="00D5035D">
        <w:tc>
          <w:tcPr>
            <w:tcW w:w="4428" w:type="dxa"/>
          </w:tcPr>
          <w:p w:rsidR="00B94D0D" w:rsidRPr="00F97AEB" w:rsidRDefault="00B94D0D" w:rsidP="00410563">
            <w:pPr>
              <w:spacing w:line="360" w:lineRule="auto"/>
              <w:jc w:val="both"/>
            </w:pPr>
            <w:r w:rsidRPr="00F97AEB">
              <w:t>Absolute Total</w:t>
            </w:r>
          </w:p>
        </w:tc>
        <w:tc>
          <w:tcPr>
            <w:tcW w:w="4428" w:type="dxa"/>
          </w:tcPr>
          <w:p w:rsidR="00B94D0D" w:rsidRPr="00F97AEB" w:rsidRDefault="00B94D0D" w:rsidP="00410563">
            <w:pPr>
              <w:spacing w:line="360" w:lineRule="auto"/>
              <w:jc w:val="both"/>
            </w:pPr>
            <w:r w:rsidRPr="00F97AEB">
              <w:t>1493</w:t>
            </w:r>
          </w:p>
        </w:tc>
      </w:tr>
      <w:tr w:rsidR="00B94D0D" w:rsidRPr="00F97AEB" w:rsidTr="00D5035D">
        <w:tc>
          <w:tcPr>
            <w:tcW w:w="4428" w:type="dxa"/>
          </w:tcPr>
          <w:p w:rsidR="00B94D0D" w:rsidRPr="00F97AEB" w:rsidRDefault="00B94D0D" w:rsidP="00410563">
            <w:pPr>
              <w:spacing w:line="360" w:lineRule="auto"/>
              <w:jc w:val="both"/>
              <w:rPr>
                <w:color w:val="3366FF"/>
              </w:rPr>
            </w:pPr>
            <w:r w:rsidRPr="00F97AEB">
              <w:rPr>
                <w:color w:val="3366FF"/>
              </w:rPr>
              <w:t>Total for us</w:t>
            </w:r>
          </w:p>
        </w:tc>
        <w:tc>
          <w:tcPr>
            <w:tcW w:w="4428" w:type="dxa"/>
          </w:tcPr>
          <w:p w:rsidR="00B94D0D" w:rsidRPr="00F97AEB" w:rsidRDefault="00B94D0D" w:rsidP="00410563">
            <w:pPr>
              <w:spacing w:line="360" w:lineRule="auto"/>
              <w:jc w:val="both"/>
              <w:rPr>
                <w:color w:val="3366FF"/>
              </w:rPr>
            </w:pPr>
            <w:r w:rsidRPr="00F97AEB">
              <w:rPr>
                <w:color w:val="3366FF"/>
              </w:rPr>
              <w:t>1303</w:t>
            </w:r>
          </w:p>
        </w:tc>
      </w:tr>
    </w:tbl>
    <w:p w:rsidR="00B94D0D" w:rsidRPr="00F97AEB" w:rsidRDefault="00B94D0D" w:rsidP="00410563">
      <w:pPr>
        <w:spacing w:line="360" w:lineRule="auto"/>
        <w:jc w:val="both"/>
      </w:pPr>
    </w:p>
    <w:p w:rsidR="00B94D0D" w:rsidRDefault="00B94D0D" w:rsidP="00410563">
      <w:pPr>
        <w:spacing w:line="360" w:lineRule="auto"/>
        <w:jc w:val="both"/>
      </w:pPr>
      <w:r w:rsidRPr="00F97AEB">
        <w:t xml:space="preserve">In order to get an estimate of the amount of biogas we can produce from food waste in </w:t>
      </w:r>
      <w:smartTag w:uri="urn:schemas-microsoft-com:office:smarttags" w:element="country-region">
        <w:smartTag w:uri="urn:schemas-microsoft-com:office:smarttags" w:element="place">
          <w:r w:rsidRPr="00F97AEB">
            <w:t>Norway</w:t>
          </w:r>
        </w:smartTag>
      </w:smartTag>
      <w:r w:rsidRPr="00F97AEB">
        <w:t xml:space="preserve">, we need hard numbers of the amount of feedstock available, </w:t>
      </w:r>
      <w:r w:rsidR="00382633" w:rsidRPr="00F97AEB">
        <w:t>its</w:t>
      </w:r>
      <w:r w:rsidRPr="00F97AEB">
        <w:t xml:space="preserve"> composition and where it is produced. We decided that, for simplicity of logistics and information, initially we will not deal with agricultural residues, though it is a large portion of the biomass available. This allows room for our production to increase in the future. As shown in Table </w:t>
      </w:r>
      <w:r w:rsidR="00A73C44" w:rsidRPr="00A73C44">
        <w:t>2</w:t>
      </w:r>
      <w:r w:rsidR="00A73C44">
        <w:t>,</w:t>
      </w:r>
      <w:r w:rsidR="00855BB7">
        <w:t xml:space="preserve"> </w:t>
      </w:r>
      <w:r w:rsidRPr="00F97AEB">
        <w:t xml:space="preserve">Norway produces nearly 1.5 million tons of wet organic waste per year, using 2010 statistics </w:t>
      </w:r>
      <w:r w:rsidRPr="00855BB7">
        <w:t>(Stat</w:t>
      </w:r>
      <w:r w:rsidR="00855BB7" w:rsidRPr="00855BB7">
        <w:t>i</w:t>
      </w:r>
      <w:r w:rsidRPr="00855BB7">
        <w:t>s</w:t>
      </w:r>
      <w:r w:rsidR="00855BB7" w:rsidRPr="00855BB7">
        <w:t>tics</w:t>
      </w:r>
      <w:r w:rsidRPr="00855BB7">
        <w:t xml:space="preserve"> Norway</w:t>
      </w:r>
      <w:r w:rsidR="00855BB7" w:rsidRPr="00855BB7">
        <w:t>, 2013</w:t>
      </w:r>
      <w:r w:rsidRPr="00855BB7">
        <w:t>).</w:t>
      </w:r>
      <w:r w:rsidRPr="00F97AEB">
        <w:t xml:space="preserve"> As mentioned we will exclude agriculture, and we will also neglect mining, electricity and construction industries. This leaves approximately 1.3 million tons of biomass available for biogas production in all of </w:t>
      </w:r>
      <w:smartTag w:uri="urn:schemas-microsoft-com:office:smarttags" w:element="country-region">
        <w:smartTag w:uri="urn:schemas-microsoft-com:office:smarttags" w:element="place">
          <w:r w:rsidRPr="00F97AEB">
            <w:t>Norway</w:t>
          </w:r>
        </w:smartTag>
      </w:smartTag>
      <w:r w:rsidRPr="00F97AEB">
        <w:t xml:space="preserve">. Obviously not all of this waste will be available for our purposes so this is used as the higher boundary of our feedstock supply range. At the moment this resource is diverted as shown in Table </w:t>
      </w:r>
      <w:r w:rsidR="00A73C44">
        <w:t>1.</w:t>
      </w:r>
      <w:r w:rsidRPr="00F97AEB">
        <w:t xml:space="preserve"> As of July 2009, </w:t>
      </w:r>
      <w:smartTag w:uri="urn:schemas-microsoft-com:office:smarttags" w:element="country-region">
        <w:smartTag w:uri="urn:schemas-microsoft-com:office:smarttags" w:element="place">
          <w:r w:rsidRPr="00F97AEB">
            <w:t>Norway</w:t>
          </w:r>
        </w:smartTag>
      </w:smartTag>
      <w:r w:rsidRPr="00F97AEB">
        <w:t xml:space="preserve"> instituted a law against the landfilling of biodegradable waste (Section 9.4a of Waste Regulations). As we can see from the 2010 statistics, there are exceptions to this</w:t>
      </w:r>
      <w:r w:rsidR="00A73C44">
        <w:t xml:space="preserve"> and some material still goes to landfill</w:t>
      </w:r>
      <w:r w:rsidRPr="00F97AEB">
        <w:t xml:space="preserve">. </w:t>
      </w:r>
    </w:p>
    <w:p w:rsidR="00382633" w:rsidRPr="00F97AEB" w:rsidRDefault="00382633" w:rsidP="00410563">
      <w:pPr>
        <w:spacing w:line="360" w:lineRule="auto"/>
        <w:jc w:val="both"/>
      </w:pPr>
    </w:p>
    <w:p w:rsidR="00B94D0D" w:rsidRPr="00F97AEB" w:rsidRDefault="00B94D0D" w:rsidP="00410563">
      <w:pPr>
        <w:spacing w:line="360" w:lineRule="auto"/>
        <w:jc w:val="both"/>
      </w:pPr>
      <w:r w:rsidRPr="00F97AEB">
        <w:t xml:space="preserve">To estimate the lower boundary of this resource we looked to information gathered by the </w:t>
      </w:r>
      <w:proofErr w:type="spellStart"/>
      <w:r w:rsidRPr="00F97AEB">
        <w:t>ForMat</w:t>
      </w:r>
      <w:proofErr w:type="spellEnd"/>
      <w:r w:rsidRPr="00F97AEB">
        <w:t xml:space="preserve"> project in Norway, which aims to decrease usable food waste by 25% by 2015 </w:t>
      </w:r>
      <w:r w:rsidRPr="00F97AEB">
        <w:lastRenderedPageBreak/>
        <w:t>(</w:t>
      </w:r>
      <w:proofErr w:type="spellStart"/>
      <w:r w:rsidR="00347AD1">
        <w:t>ForMat</w:t>
      </w:r>
      <w:proofErr w:type="spellEnd"/>
      <w:r w:rsidR="00347AD1">
        <w:t>, 2011</w:t>
      </w:r>
      <w:r w:rsidRPr="00F97AEB">
        <w:t xml:space="preserve">). They have found that each person in </w:t>
      </w:r>
      <w:smartTag w:uri="urn:schemas-microsoft-com:office:smarttags" w:element="country-region">
        <w:smartTag w:uri="urn:schemas-microsoft-com:office:smarttags" w:element="place">
          <w:r w:rsidRPr="00F97AEB">
            <w:t>Norway</w:t>
          </w:r>
        </w:smartTag>
      </w:smartTag>
      <w:r w:rsidRPr="00F97AEB">
        <w:t xml:space="preserve"> throws away 51 kg of perfectly edible food every year. They found 377,000 tons of total food waste but they do not include primary production, large households, hotels or restaurants. Also for our purposes it is not relevant that the food still be edible. Therefore these numbers represent an absolute lower boundary of our feedstock supply.</w:t>
      </w:r>
    </w:p>
    <w:p w:rsidR="00B94D0D" w:rsidRPr="00F97AEB" w:rsidRDefault="00B94D0D" w:rsidP="00410563">
      <w:pPr>
        <w:spacing w:line="360" w:lineRule="auto"/>
        <w:jc w:val="both"/>
      </w:pPr>
      <w:r w:rsidRPr="00F97AEB">
        <w:t>This waste is currently collected by either the municipality or private collectors that are paid by the grocer or restaurant</w:t>
      </w:r>
      <w:r w:rsidR="00311B89">
        <w:t>.</w:t>
      </w:r>
      <w:r w:rsidRPr="00F97AEB">
        <w:t xml:space="preserve"> </w:t>
      </w:r>
    </w:p>
    <w:p w:rsidR="00B94D0D" w:rsidRPr="00F97AEB" w:rsidRDefault="00B94D0D" w:rsidP="00410563">
      <w:pPr>
        <w:spacing w:line="360" w:lineRule="auto"/>
        <w:jc w:val="both"/>
      </w:pPr>
    </w:p>
    <w:p w:rsidR="00B94D0D" w:rsidRPr="00F97AEB" w:rsidRDefault="00B94D0D" w:rsidP="00410563">
      <w:pPr>
        <w:shd w:val="clear" w:color="auto" w:fill="FFFFFF"/>
        <w:spacing w:line="360" w:lineRule="auto"/>
        <w:jc w:val="both"/>
      </w:pPr>
      <w:r w:rsidRPr="00F97AEB">
        <w:t xml:space="preserve">According to the </w:t>
      </w:r>
      <w:proofErr w:type="spellStart"/>
      <w:r w:rsidRPr="00F97AEB">
        <w:t>ForMat</w:t>
      </w:r>
      <w:proofErr w:type="spellEnd"/>
      <w:r w:rsidRPr="00F97AEB">
        <w:t xml:space="preserve"> </w:t>
      </w:r>
      <w:r w:rsidRPr="00347AD1">
        <w:t>report</w:t>
      </w:r>
      <w:r w:rsidR="00347AD1" w:rsidRPr="00347AD1">
        <w:t xml:space="preserve"> (2011</w:t>
      </w:r>
      <w:r w:rsidR="00A73C44" w:rsidRPr="00347AD1">
        <w:t>)</w:t>
      </w:r>
      <w:r w:rsidRPr="00347AD1">
        <w:t>,</w:t>
      </w:r>
      <w:r w:rsidRPr="00F97AEB">
        <w:t xml:space="preserve"> there are several categories of food waste that make up the majority. Milk and cream are the most often wasted, though they are emptied into the sink so that resource is not available for our purposes. Following dairy, the most wasted categories are fresh fruit, fresh vegetables, fresh baked goods and meal leftovers. Based on the 51.1 kg/person/year, fresh fruits and vegetables make up 12.5 kg/person/year, leftovers are 11.3 kg/person/year and fresh bread is 10.1 kg/person/year. This gives us an approximation of the composition of our food waste and allows us to choose appropriate biological tools and processes. </w:t>
      </w:r>
    </w:p>
    <w:p w:rsidR="00B94D0D" w:rsidRDefault="00B94D0D" w:rsidP="00410563">
      <w:pPr>
        <w:spacing w:line="360" w:lineRule="auto"/>
        <w:jc w:val="both"/>
      </w:pPr>
    </w:p>
    <w:p w:rsidR="00382633" w:rsidRDefault="00382633" w:rsidP="00410563">
      <w:pPr>
        <w:spacing w:line="360" w:lineRule="auto"/>
        <w:jc w:val="both"/>
      </w:pPr>
    </w:p>
    <w:p w:rsidR="00382633" w:rsidRPr="00F97AEB" w:rsidRDefault="00382633" w:rsidP="00410563">
      <w:pPr>
        <w:spacing w:line="360" w:lineRule="auto"/>
        <w:jc w:val="both"/>
      </w:pPr>
    </w:p>
    <w:p w:rsidR="00B94D0D" w:rsidRPr="00F97AEB" w:rsidRDefault="00A73C44" w:rsidP="00410563">
      <w:pPr>
        <w:spacing w:line="360" w:lineRule="auto"/>
        <w:jc w:val="both"/>
      </w:pPr>
      <w:r w:rsidRPr="00A73C44">
        <w:rPr>
          <w:b/>
        </w:rPr>
        <w:t>Table 3. Wasted Usable Food, Norway, 2011</w:t>
      </w:r>
      <w:r w:rsidR="00347AD1">
        <w:rPr>
          <w:b/>
        </w:rPr>
        <w:t xml:space="preserve"> </w:t>
      </w:r>
      <w:r w:rsidR="00855BB7">
        <w:rPr>
          <w:b/>
        </w:rPr>
        <w:t>(</w:t>
      </w:r>
      <w:proofErr w:type="spellStart"/>
      <w:r w:rsidR="00855BB7">
        <w:rPr>
          <w:b/>
        </w:rPr>
        <w:t>ForMat</w:t>
      </w:r>
      <w:proofErr w:type="spellEnd"/>
      <w:r w:rsidR="00855BB7">
        <w:rPr>
          <w:b/>
        </w:rPr>
        <w:t>, 2011)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94D0D" w:rsidRPr="00F97AEB" w:rsidTr="00141008">
        <w:tc>
          <w:tcPr>
            <w:tcW w:w="8856" w:type="dxa"/>
          </w:tcPr>
          <w:p w:rsidR="00B94D0D" w:rsidRPr="00F97AEB" w:rsidRDefault="00B94D0D" w:rsidP="00410563">
            <w:pPr>
              <w:spacing w:line="360" w:lineRule="auto"/>
              <w:jc w:val="both"/>
              <w:rPr>
                <w:b/>
                <w:bCs/>
                <w:color w:val="000000"/>
                <w:sz w:val="20"/>
                <w:szCs w:val="20"/>
                <w:shd w:val="clear" w:color="auto" w:fill="E6ECF9"/>
              </w:rPr>
            </w:pPr>
            <w:r w:rsidRPr="00F97AEB">
              <w:rPr>
                <w:b/>
                <w:bCs/>
                <w:color w:val="000000"/>
                <w:sz w:val="20"/>
                <w:szCs w:val="20"/>
                <w:shd w:val="clear" w:color="auto" w:fill="E6ECF9"/>
              </w:rPr>
              <w:t>Total wasted usable food: 377 000 tons</w:t>
            </w:r>
          </w:p>
        </w:tc>
      </w:tr>
      <w:tr w:rsidR="00B94D0D" w:rsidRPr="00F97AEB" w:rsidTr="00141008">
        <w:tc>
          <w:tcPr>
            <w:tcW w:w="8856" w:type="dxa"/>
          </w:tcPr>
          <w:p w:rsidR="00B94D0D" w:rsidRPr="00F97AEB" w:rsidRDefault="00B94D0D" w:rsidP="00410563">
            <w:pPr>
              <w:spacing w:line="360" w:lineRule="auto"/>
              <w:jc w:val="both"/>
              <w:rPr>
                <w:b/>
                <w:bCs/>
                <w:color w:val="000000"/>
                <w:sz w:val="20"/>
                <w:szCs w:val="20"/>
                <w:shd w:val="clear" w:color="auto" w:fill="E6ECF9"/>
              </w:rPr>
            </w:pPr>
            <w:r w:rsidRPr="00F97AEB">
              <w:rPr>
                <w:b/>
                <w:bCs/>
                <w:color w:val="000000"/>
                <w:sz w:val="20"/>
                <w:szCs w:val="20"/>
                <w:shd w:val="clear" w:color="auto" w:fill="E6ECF9"/>
              </w:rPr>
              <w:t>52 000 tons from producers</w:t>
            </w:r>
          </w:p>
        </w:tc>
      </w:tr>
      <w:tr w:rsidR="00B94D0D" w:rsidRPr="00F97AEB" w:rsidTr="00141008">
        <w:tc>
          <w:tcPr>
            <w:tcW w:w="8856" w:type="dxa"/>
          </w:tcPr>
          <w:p w:rsidR="00B94D0D" w:rsidRPr="00F97AEB" w:rsidRDefault="00B94D0D" w:rsidP="00410563">
            <w:pPr>
              <w:spacing w:line="360" w:lineRule="auto"/>
              <w:jc w:val="both"/>
              <w:rPr>
                <w:b/>
                <w:bCs/>
                <w:color w:val="000000"/>
                <w:sz w:val="20"/>
                <w:szCs w:val="20"/>
                <w:shd w:val="clear" w:color="auto" w:fill="E6ECF9"/>
              </w:rPr>
            </w:pPr>
            <w:r w:rsidRPr="00F97AEB">
              <w:rPr>
                <w:b/>
                <w:bCs/>
                <w:color w:val="000000"/>
                <w:sz w:val="20"/>
                <w:szCs w:val="20"/>
                <w:shd w:val="clear" w:color="auto" w:fill="E6ECF9"/>
              </w:rPr>
              <w:t>2 000 tons from wholesale</w:t>
            </w:r>
          </w:p>
        </w:tc>
      </w:tr>
      <w:tr w:rsidR="00B94D0D" w:rsidRPr="00F97AEB" w:rsidTr="00141008">
        <w:tc>
          <w:tcPr>
            <w:tcW w:w="8856" w:type="dxa"/>
          </w:tcPr>
          <w:p w:rsidR="00B94D0D" w:rsidRPr="00F97AEB" w:rsidRDefault="00B94D0D" w:rsidP="00410563">
            <w:pPr>
              <w:spacing w:line="360" w:lineRule="auto"/>
              <w:jc w:val="both"/>
              <w:rPr>
                <w:b/>
                <w:bCs/>
                <w:color w:val="000000"/>
                <w:sz w:val="20"/>
                <w:szCs w:val="20"/>
                <w:shd w:val="clear" w:color="auto" w:fill="E6ECF9"/>
              </w:rPr>
            </w:pPr>
            <w:r w:rsidRPr="00F97AEB">
              <w:rPr>
                <w:b/>
                <w:bCs/>
                <w:color w:val="000000"/>
                <w:sz w:val="20"/>
                <w:szCs w:val="20"/>
                <w:shd w:val="clear" w:color="auto" w:fill="E6ECF9"/>
              </w:rPr>
              <w:t>68 000 tons from retailers</w:t>
            </w:r>
          </w:p>
        </w:tc>
      </w:tr>
      <w:tr w:rsidR="00B94D0D" w:rsidRPr="00F97AEB" w:rsidTr="00141008">
        <w:tc>
          <w:tcPr>
            <w:tcW w:w="8856" w:type="dxa"/>
          </w:tcPr>
          <w:p w:rsidR="00B94D0D" w:rsidRPr="00F97AEB" w:rsidRDefault="00B94D0D" w:rsidP="00410563">
            <w:pPr>
              <w:keepNext/>
              <w:spacing w:line="360" w:lineRule="auto"/>
              <w:jc w:val="both"/>
              <w:rPr>
                <w:b/>
                <w:bCs/>
                <w:color w:val="000000"/>
                <w:sz w:val="20"/>
                <w:szCs w:val="20"/>
                <w:shd w:val="clear" w:color="auto" w:fill="E6ECF9"/>
              </w:rPr>
            </w:pPr>
            <w:r w:rsidRPr="00F97AEB">
              <w:rPr>
                <w:b/>
                <w:bCs/>
                <w:color w:val="000000"/>
                <w:sz w:val="20"/>
                <w:szCs w:val="20"/>
                <w:shd w:val="clear" w:color="auto" w:fill="E6ECF9"/>
              </w:rPr>
              <w:t>255 000 tons from consumers</w:t>
            </w:r>
          </w:p>
        </w:tc>
      </w:tr>
    </w:tbl>
    <w:p w:rsidR="00B94D0D" w:rsidRPr="00F97AEB" w:rsidRDefault="00B94D0D" w:rsidP="00410563">
      <w:pPr>
        <w:spacing w:line="360" w:lineRule="auto"/>
        <w:jc w:val="both"/>
      </w:pPr>
    </w:p>
    <w:p w:rsidR="00B94D0D" w:rsidRPr="00F97AEB" w:rsidRDefault="00B94D0D" w:rsidP="00410563">
      <w:pPr>
        <w:spacing w:line="360" w:lineRule="auto"/>
        <w:jc w:val="both"/>
      </w:pPr>
    </w:p>
    <w:p w:rsidR="00B94D0D" w:rsidRPr="00F97AEB" w:rsidRDefault="00B94D0D" w:rsidP="00410563">
      <w:pPr>
        <w:pStyle w:val="Heading2"/>
        <w:spacing w:line="360" w:lineRule="auto"/>
        <w:jc w:val="both"/>
        <w:rPr>
          <w:rFonts w:ascii="Times New Roman" w:hAnsi="Times New Roman"/>
        </w:rPr>
      </w:pPr>
      <w:bookmarkStart w:id="3" w:name="_Toc355038108"/>
      <w:r w:rsidRPr="00F97AEB">
        <w:rPr>
          <w:rFonts w:ascii="Times New Roman" w:hAnsi="Times New Roman"/>
        </w:rPr>
        <w:t xml:space="preserve">2.2 </w:t>
      </w:r>
      <w:r w:rsidR="00E467FF" w:rsidRPr="00F97AEB">
        <w:rPr>
          <w:rFonts w:ascii="Times New Roman" w:hAnsi="Times New Roman"/>
        </w:rPr>
        <w:t>Characterization of Food Waste:</w:t>
      </w:r>
      <w:bookmarkEnd w:id="3"/>
    </w:p>
    <w:p w:rsidR="00B94D0D" w:rsidRPr="00F97AEB" w:rsidRDefault="00B94D0D" w:rsidP="00410563">
      <w:pPr>
        <w:spacing w:line="360" w:lineRule="auto"/>
        <w:jc w:val="both"/>
      </w:pPr>
    </w:p>
    <w:p w:rsidR="00B94D0D" w:rsidRPr="0018757D" w:rsidRDefault="00B94D0D" w:rsidP="005E2938">
      <w:pPr>
        <w:spacing w:line="360" w:lineRule="auto"/>
        <w:jc w:val="both"/>
        <w:rPr>
          <w:rFonts w:eastAsia="Calibri"/>
          <w:lang w:val="en-US" w:eastAsia="en-CA"/>
        </w:rPr>
      </w:pPr>
      <w:r w:rsidRPr="00F97AEB">
        <w:t xml:space="preserve">Food waste characteristics are key to anaerobic digestion because they govern </w:t>
      </w:r>
      <w:r w:rsidR="00A73C44">
        <w:t xml:space="preserve">the </w:t>
      </w:r>
      <w:r w:rsidRPr="00F97AEB">
        <w:t>yield of biogas and</w:t>
      </w:r>
      <w:r w:rsidR="00A73C44">
        <w:t xml:space="preserve"> the</w:t>
      </w:r>
      <w:r w:rsidRPr="00F97AEB">
        <w:t xml:space="preserve"> process stability. There are different types of waste food characteristics </w:t>
      </w:r>
      <w:r w:rsidRPr="00F97AEB">
        <w:lastRenderedPageBreak/>
        <w:t>which are very important</w:t>
      </w:r>
      <w:r w:rsidR="00A73C44">
        <w:t>,</w:t>
      </w:r>
      <w:r w:rsidRPr="00F97AEB">
        <w:t xml:space="preserve"> </w:t>
      </w:r>
      <w:proofErr w:type="spellStart"/>
      <w:r w:rsidRPr="00F97AEB">
        <w:t>such</w:t>
      </w:r>
      <w:r w:rsidR="00A73C44" w:rsidRPr="00D56A78">
        <w:t>as</w:t>
      </w:r>
      <w:r w:rsidR="00D56A78">
        <w:t>volatile</w:t>
      </w:r>
      <w:proofErr w:type="spellEnd"/>
      <w:r w:rsidR="00D56A78">
        <w:t xml:space="preserve"> s</w:t>
      </w:r>
      <w:r w:rsidRPr="00D56A78">
        <w:t>olid</w:t>
      </w:r>
      <w:r w:rsidR="00D56A78">
        <w:t>s</w:t>
      </w:r>
      <w:ins w:id="4" w:author="THEKEY" w:date="2013-04-03T10:40:00Z">
        <w:r w:rsidRPr="00D56A78">
          <w:t>(</w:t>
        </w:r>
      </w:ins>
      <w:r w:rsidRPr="00D56A78">
        <w:t>VS</w:t>
      </w:r>
      <w:ins w:id="5" w:author="THEKEY" w:date="2013-04-03T10:40:00Z">
        <w:r w:rsidRPr="00D56A78">
          <w:t>)</w:t>
        </w:r>
      </w:ins>
      <w:r w:rsidRPr="00D56A78">
        <w:t xml:space="preserve">, </w:t>
      </w:r>
      <w:r w:rsidRPr="00F97AEB">
        <w:t xml:space="preserve">biodegradability, </w:t>
      </w:r>
      <w:r w:rsidR="00D56A78">
        <w:t xml:space="preserve">carbohydrate and lipid components, and </w:t>
      </w:r>
      <w:r w:rsidRPr="00F97AEB">
        <w:t xml:space="preserve">Carbon to Nitrogen Ratio. Some characteristics of food waste given in literature is represented in </w:t>
      </w:r>
      <w:r w:rsidR="00D56A78">
        <w:t>T</w:t>
      </w:r>
      <w:r w:rsidRPr="00F97AEB">
        <w:t>able</w:t>
      </w:r>
      <w:r w:rsidR="00D56A78">
        <w:t xml:space="preserve"> 4 below</w:t>
      </w:r>
      <w:r w:rsidR="005E2938">
        <w:t xml:space="preserve"> </w:t>
      </w:r>
      <w:r w:rsidR="0018757D">
        <w:t>(</w:t>
      </w:r>
      <w:proofErr w:type="spellStart"/>
      <w:r w:rsidR="0018757D">
        <w:rPr>
          <w:rFonts w:eastAsia="Calibri"/>
          <w:lang w:val="en-US" w:eastAsia="en-CA"/>
        </w:rPr>
        <w:t>Qiao</w:t>
      </w:r>
      <w:proofErr w:type="spellEnd"/>
      <w:r w:rsidR="0018757D">
        <w:rPr>
          <w:rFonts w:eastAsia="Calibri"/>
          <w:lang w:val="en-US" w:eastAsia="en-CA"/>
        </w:rPr>
        <w:t>, W, 2011</w:t>
      </w:r>
      <w:r w:rsidR="0018757D">
        <w:t>)</w:t>
      </w:r>
      <w:r w:rsidRPr="00F97AEB">
        <w:t>.</w:t>
      </w:r>
    </w:p>
    <w:p w:rsidR="00855BB7" w:rsidRDefault="00855BB7" w:rsidP="00410563">
      <w:pPr>
        <w:spacing w:line="360" w:lineRule="auto"/>
        <w:jc w:val="both"/>
        <w:rPr>
          <w:b/>
          <w:bCs/>
        </w:rPr>
      </w:pPr>
    </w:p>
    <w:p w:rsidR="00935BB7" w:rsidRPr="00935BB7" w:rsidRDefault="00935BB7" w:rsidP="00410563">
      <w:pPr>
        <w:spacing w:line="360" w:lineRule="auto"/>
        <w:jc w:val="both"/>
        <w:rPr>
          <w:b/>
          <w:bCs/>
        </w:rPr>
      </w:pPr>
      <w:proofErr w:type="gramStart"/>
      <w:r w:rsidRPr="00935BB7">
        <w:rPr>
          <w:b/>
          <w:bCs/>
        </w:rPr>
        <w:t>Table 4.</w:t>
      </w:r>
      <w:proofErr w:type="gramEnd"/>
      <w:r w:rsidRPr="00935BB7">
        <w:rPr>
          <w:b/>
          <w:bCs/>
        </w:rPr>
        <w:t xml:space="preserve"> Characteristics of Food Waste</w:t>
      </w:r>
      <w:r w:rsidR="005E2938">
        <w:rPr>
          <w:b/>
          <w:bCs/>
        </w:rPr>
        <w:t xml:space="preserve"> (</w:t>
      </w:r>
      <w:proofErr w:type="spellStart"/>
      <w:r w:rsidR="005E2938" w:rsidRPr="005E2938">
        <w:rPr>
          <w:bCs/>
        </w:rPr>
        <w:t>Qiao</w:t>
      </w:r>
      <w:proofErr w:type="spellEnd"/>
      <w:r w:rsidR="005E2938" w:rsidRPr="005E2938">
        <w:rPr>
          <w:bCs/>
        </w:rPr>
        <w:t>, 2011</w:t>
      </w:r>
      <w:r w:rsidR="005E2938">
        <w:rPr>
          <w:b/>
          <w:bCs/>
        </w:rPr>
        <w:t>)</w:t>
      </w:r>
    </w:p>
    <w:tbl>
      <w:tblPr>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1007"/>
        <w:gridCol w:w="1026"/>
        <w:gridCol w:w="1027"/>
        <w:gridCol w:w="1039"/>
        <w:gridCol w:w="1020"/>
        <w:gridCol w:w="1020"/>
        <w:gridCol w:w="1065"/>
      </w:tblGrid>
      <w:tr w:rsidR="00935BB7" w:rsidRPr="00D00507" w:rsidTr="0018757D">
        <w:trPr>
          <w:trHeight w:val="346"/>
        </w:trPr>
        <w:tc>
          <w:tcPr>
            <w:tcW w:w="1599" w:type="dxa"/>
          </w:tcPr>
          <w:p w:rsidR="00935BB7" w:rsidRPr="00D00507" w:rsidRDefault="00935BB7" w:rsidP="00410563">
            <w:pPr>
              <w:jc w:val="center"/>
            </w:pPr>
          </w:p>
        </w:tc>
        <w:tc>
          <w:tcPr>
            <w:tcW w:w="1035" w:type="dxa"/>
          </w:tcPr>
          <w:p w:rsidR="00935BB7" w:rsidRPr="00D00507" w:rsidRDefault="00935BB7" w:rsidP="00410563">
            <w:pPr>
              <w:jc w:val="center"/>
            </w:pPr>
            <w:r w:rsidRPr="00D00507">
              <w:t>PH</w:t>
            </w:r>
          </w:p>
        </w:tc>
        <w:tc>
          <w:tcPr>
            <w:tcW w:w="1046" w:type="dxa"/>
          </w:tcPr>
          <w:p w:rsidR="00935BB7" w:rsidRPr="00D00507" w:rsidRDefault="00935BB7" w:rsidP="00410563">
            <w:pPr>
              <w:jc w:val="center"/>
            </w:pPr>
            <w:r w:rsidRPr="00D00507">
              <w:t>TS</w:t>
            </w:r>
          </w:p>
          <w:p w:rsidR="00935BB7" w:rsidRPr="00D00507" w:rsidRDefault="00935BB7" w:rsidP="00410563">
            <w:pPr>
              <w:jc w:val="center"/>
            </w:pPr>
            <w:r w:rsidRPr="00D00507">
              <w:t>%</w:t>
            </w:r>
          </w:p>
        </w:tc>
        <w:tc>
          <w:tcPr>
            <w:tcW w:w="1046" w:type="dxa"/>
          </w:tcPr>
          <w:p w:rsidR="00935BB7" w:rsidRPr="00D00507" w:rsidRDefault="00935BB7" w:rsidP="00410563">
            <w:pPr>
              <w:jc w:val="center"/>
            </w:pPr>
            <w:r w:rsidRPr="00D00507">
              <w:t>VS</w:t>
            </w:r>
          </w:p>
          <w:p w:rsidR="00935BB7" w:rsidRPr="00D00507" w:rsidRDefault="00935BB7" w:rsidP="00410563">
            <w:pPr>
              <w:jc w:val="center"/>
            </w:pPr>
            <w:r w:rsidRPr="00D00507">
              <w:t>%</w:t>
            </w:r>
          </w:p>
        </w:tc>
        <w:tc>
          <w:tcPr>
            <w:tcW w:w="1051" w:type="dxa"/>
          </w:tcPr>
          <w:p w:rsidR="00935BB7" w:rsidRPr="00D00507" w:rsidRDefault="00935BB7" w:rsidP="00410563">
            <w:pPr>
              <w:jc w:val="center"/>
            </w:pPr>
            <w:r w:rsidRPr="00D00507">
              <w:t>VS/TS</w:t>
            </w:r>
          </w:p>
          <w:p w:rsidR="00935BB7" w:rsidRPr="00D00507" w:rsidRDefault="00935BB7" w:rsidP="00410563">
            <w:pPr>
              <w:jc w:val="center"/>
            </w:pPr>
            <w:r w:rsidRPr="00D00507">
              <w:t>%</w:t>
            </w:r>
          </w:p>
        </w:tc>
        <w:tc>
          <w:tcPr>
            <w:tcW w:w="1041" w:type="dxa"/>
          </w:tcPr>
          <w:p w:rsidR="00935BB7" w:rsidRPr="00D00507" w:rsidRDefault="00935BB7" w:rsidP="00410563">
            <w:pPr>
              <w:jc w:val="center"/>
            </w:pPr>
            <w:r w:rsidRPr="00D00507">
              <w:t>Fiber</w:t>
            </w:r>
          </w:p>
          <w:p w:rsidR="00935BB7" w:rsidRPr="00D00507" w:rsidRDefault="00935BB7" w:rsidP="00410563">
            <w:pPr>
              <w:jc w:val="center"/>
            </w:pPr>
            <w:r w:rsidRPr="00D00507">
              <w:t>% TS</w:t>
            </w:r>
          </w:p>
        </w:tc>
        <w:tc>
          <w:tcPr>
            <w:tcW w:w="1040" w:type="dxa"/>
          </w:tcPr>
          <w:p w:rsidR="00935BB7" w:rsidRPr="00D00507" w:rsidRDefault="00935BB7" w:rsidP="00410563">
            <w:pPr>
              <w:jc w:val="center"/>
            </w:pPr>
            <w:r w:rsidRPr="00D00507">
              <w:t>Lipid</w:t>
            </w:r>
          </w:p>
          <w:p w:rsidR="00935BB7" w:rsidRPr="00D00507" w:rsidRDefault="00935BB7" w:rsidP="00410563">
            <w:pPr>
              <w:jc w:val="center"/>
            </w:pPr>
            <w:r w:rsidRPr="00D00507">
              <w:t>% TS</w:t>
            </w:r>
          </w:p>
        </w:tc>
        <w:tc>
          <w:tcPr>
            <w:tcW w:w="1069" w:type="dxa"/>
          </w:tcPr>
          <w:p w:rsidR="00935BB7" w:rsidRPr="00D00507" w:rsidRDefault="00935BB7" w:rsidP="00410563">
            <w:pPr>
              <w:jc w:val="center"/>
            </w:pPr>
            <w:r w:rsidRPr="00D00507">
              <w:t>Proteins</w:t>
            </w:r>
          </w:p>
          <w:p w:rsidR="00935BB7" w:rsidRPr="00D00507" w:rsidRDefault="00935BB7" w:rsidP="00410563">
            <w:pPr>
              <w:jc w:val="center"/>
            </w:pPr>
            <w:r w:rsidRPr="00D00507">
              <w:t>% TS</w:t>
            </w:r>
          </w:p>
        </w:tc>
      </w:tr>
      <w:tr w:rsidR="00935BB7" w:rsidRPr="00D00507" w:rsidTr="0018757D">
        <w:trPr>
          <w:trHeight w:val="673"/>
        </w:trPr>
        <w:tc>
          <w:tcPr>
            <w:tcW w:w="1599" w:type="dxa"/>
          </w:tcPr>
          <w:p w:rsidR="00935BB7" w:rsidRPr="00D00507" w:rsidRDefault="00935BB7" w:rsidP="00410563">
            <w:pPr>
              <w:jc w:val="center"/>
            </w:pPr>
            <w:r w:rsidRPr="00D00507">
              <w:t>Food Waste</w:t>
            </w:r>
          </w:p>
        </w:tc>
        <w:tc>
          <w:tcPr>
            <w:tcW w:w="1035" w:type="dxa"/>
          </w:tcPr>
          <w:p w:rsidR="00935BB7" w:rsidRPr="00D00507" w:rsidRDefault="00935BB7" w:rsidP="00410563">
            <w:pPr>
              <w:jc w:val="center"/>
            </w:pPr>
            <w:r w:rsidRPr="00D00507">
              <w:t>4.41</w:t>
            </w:r>
          </w:p>
        </w:tc>
        <w:tc>
          <w:tcPr>
            <w:tcW w:w="1046" w:type="dxa"/>
          </w:tcPr>
          <w:p w:rsidR="00935BB7" w:rsidRPr="00D00507" w:rsidRDefault="00935BB7" w:rsidP="00410563">
            <w:pPr>
              <w:jc w:val="center"/>
            </w:pPr>
            <w:r w:rsidRPr="00D00507">
              <w:t>19.71</w:t>
            </w:r>
          </w:p>
        </w:tc>
        <w:tc>
          <w:tcPr>
            <w:tcW w:w="1046" w:type="dxa"/>
          </w:tcPr>
          <w:p w:rsidR="00935BB7" w:rsidRPr="00D00507" w:rsidRDefault="00935BB7" w:rsidP="00410563">
            <w:pPr>
              <w:jc w:val="center"/>
            </w:pPr>
            <w:r w:rsidRPr="00D00507">
              <w:t>17.04</w:t>
            </w:r>
          </w:p>
        </w:tc>
        <w:tc>
          <w:tcPr>
            <w:tcW w:w="1051" w:type="dxa"/>
          </w:tcPr>
          <w:p w:rsidR="00935BB7" w:rsidRPr="00D00507" w:rsidRDefault="00935BB7" w:rsidP="00410563">
            <w:pPr>
              <w:jc w:val="center"/>
            </w:pPr>
            <w:r w:rsidRPr="00D00507">
              <w:t>86.45</w:t>
            </w:r>
          </w:p>
        </w:tc>
        <w:tc>
          <w:tcPr>
            <w:tcW w:w="1041" w:type="dxa"/>
          </w:tcPr>
          <w:p w:rsidR="00935BB7" w:rsidRPr="00D00507" w:rsidRDefault="00935BB7" w:rsidP="00410563">
            <w:pPr>
              <w:jc w:val="center"/>
            </w:pPr>
            <w:r w:rsidRPr="00D00507">
              <w:t>20.2</w:t>
            </w:r>
          </w:p>
        </w:tc>
        <w:tc>
          <w:tcPr>
            <w:tcW w:w="1040" w:type="dxa"/>
          </w:tcPr>
          <w:p w:rsidR="00935BB7" w:rsidRPr="00D00507" w:rsidRDefault="00935BB7" w:rsidP="00410563">
            <w:pPr>
              <w:jc w:val="center"/>
            </w:pPr>
            <w:r w:rsidRPr="00D00507">
              <w:t>29.9</w:t>
            </w:r>
          </w:p>
        </w:tc>
        <w:tc>
          <w:tcPr>
            <w:tcW w:w="1069" w:type="dxa"/>
          </w:tcPr>
          <w:p w:rsidR="00935BB7" w:rsidRPr="00D00507" w:rsidRDefault="00935BB7" w:rsidP="00410563">
            <w:pPr>
              <w:jc w:val="center"/>
            </w:pPr>
            <w:r w:rsidRPr="00D00507">
              <w:t>17.3</w:t>
            </w:r>
          </w:p>
        </w:tc>
      </w:tr>
      <w:tr w:rsidR="00935BB7" w:rsidRPr="00D00507" w:rsidTr="0018757D">
        <w:trPr>
          <w:trHeight w:val="346"/>
        </w:trPr>
        <w:tc>
          <w:tcPr>
            <w:tcW w:w="1599" w:type="dxa"/>
          </w:tcPr>
          <w:p w:rsidR="00935BB7" w:rsidRPr="00D00507" w:rsidRDefault="00935BB7" w:rsidP="00410563">
            <w:pPr>
              <w:jc w:val="center"/>
            </w:pPr>
            <w:r w:rsidRPr="00D00507">
              <w:t>Fruit/Vegetable Waste</w:t>
            </w:r>
          </w:p>
        </w:tc>
        <w:tc>
          <w:tcPr>
            <w:tcW w:w="1035" w:type="dxa"/>
          </w:tcPr>
          <w:p w:rsidR="00935BB7" w:rsidRPr="00D00507" w:rsidRDefault="00935BB7" w:rsidP="00410563">
            <w:pPr>
              <w:jc w:val="center"/>
            </w:pPr>
            <w:r w:rsidRPr="00D00507">
              <w:t>4.06</w:t>
            </w:r>
          </w:p>
        </w:tc>
        <w:tc>
          <w:tcPr>
            <w:tcW w:w="1046" w:type="dxa"/>
          </w:tcPr>
          <w:p w:rsidR="00935BB7" w:rsidRPr="00D00507" w:rsidRDefault="00935BB7" w:rsidP="00410563">
            <w:pPr>
              <w:jc w:val="center"/>
            </w:pPr>
            <w:r w:rsidRPr="00D00507">
              <w:t>9.15</w:t>
            </w:r>
          </w:p>
        </w:tc>
        <w:tc>
          <w:tcPr>
            <w:tcW w:w="1046" w:type="dxa"/>
          </w:tcPr>
          <w:p w:rsidR="00935BB7" w:rsidRPr="00D00507" w:rsidRDefault="00935BB7" w:rsidP="00410563">
            <w:pPr>
              <w:jc w:val="center"/>
            </w:pPr>
            <w:r w:rsidRPr="00D00507">
              <w:t>7.72</w:t>
            </w:r>
          </w:p>
        </w:tc>
        <w:tc>
          <w:tcPr>
            <w:tcW w:w="1051" w:type="dxa"/>
          </w:tcPr>
          <w:p w:rsidR="00935BB7" w:rsidRPr="00D00507" w:rsidRDefault="00935BB7" w:rsidP="00410563">
            <w:pPr>
              <w:jc w:val="center"/>
            </w:pPr>
            <w:r w:rsidRPr="00D00507">
              <w:t>84.37</w:t>
            </w:r>
          </w:p>
        </w:tc>
        <w:tc>
          <w:tcPr>
            <w:tcW w:w="1041" w:type="dxa"/>
          </w:tcPr>
          <w:p w:rsidR="00935BB7" w:rsidRPr="00D00507" w:rsidRDefault="00935BB7" w:rsidP="00410563">
            <w:pPr>
              <w:jc w:val="center"/>
            </w:pPr>
            <w:r w:rsidRPr="00D00507">
              <w:t>35.2</w:t>
            </w:r>
          </w:p>
        </w:tc>
        <w:tc>
          <w:tcPr>
            <w:tcW w:w="1040" w:type="dxa"/>
          </w:tcPr>
          <w:p w:rsidR="00935BB7" w:rsidRPr="00D00507" w:rsidRDefault="00935BB7" w:rsidP="00410563">
            <w:pPr>
              <w:jc w:val="center"/>
            </w:pPr>
            <w:r w:rsidRPr="00D00507">
              <w:t>12.9</w:t>
            </w:r>
          </w:p>
        </w:tc>
        <w:tc>
          <w:tcPr>
            <w:tcW w:w="1069" w:type="dxa"/>
          </w:tcPr>
          <w:p w:rsidR="00935BB7" w:rsidRPr="00D00507" w:rsidRDefault="00935BB7" w:rsidP="00410563">
            <w:pPr>
              <w:jc w:val="center"/>
            </w:pPr>
            <w:r w:rsidRPr="00D00507">
              <w:t>15.2</w:t>
            </w:r>
          </w:p>
        </w:tc>
      </w:tr>
      <w:tr w:rsidR="00935BB7" w:rsidRPr="00D00507" w:rsidTr="0018757D">
        <w:trPr>
          <w:trHeight w:val="601"/>
        </w:trPr>
        <w:tc>
          <w:tcPr>
            <w:tcW w:w="1599" w:type="dxa"/>
          </w:tcPr>
          <w:p w:rsidR="00935BB7" w:rsidRPr="00D00507" w:rsidRDefault="00935BB7" w:rsidP="00410563">
            <w:pPr>
              <w:jc w:val="center"/>
            </w:pPr>
            <w:r w:rsidRPr="00D00507">
              <w:t>Sludge</w:t>
            </w:r>
          </w:p>
        </w:tc>
        <w:tc>
          <w:tcPr>
            <w:tcW w:w="1035" w:type="dxa"/>
          </w:tcPr>
          <w:p w:rsidR="00935BB7" w:rsidRPr="00D00507" w:rsidRDefault="00935BB7" w:rsidP="00410563">
            <w:pPr>
              <w:jc w:val="center"/>
            </w:pPr>
            <w:r w:rsidRPr="00D00507">
              <w:t>7.15</w:t>
            </w:r>
          </w:p>
        </w:tc>
        <w:tc>
          <w:tcPr>
            <w:tcW w:w="1046" w:type="dxa"/>
          </w:tcPr>
          <w:p w:rsidR="00935BB7" w:rsidRPr="00D00507" w:rsidRDefault="00935BB7" w:rsidP="00410563">
            <w:pPr>
              <w:jc w:val="center"/>
            </w:pPr>
            <w:r w:rsidRPr="00D00507">
              <w:t>14.58</w:t>
            </w:r>
          </w:p>
        </w:tc>
        <w:tc>
          <w:tcPr>
            <w:tcW w:w="1046" w:type="dxa"/>
          </w:tcPr>
          <w:p w:rsidR="00935BB7" w:rsidRPr="00D00507" w:rsidRDefault="00935BB7" w:rsidP="00410563">
            <w:pPr>
              <w:jc w:val="center"/>
            </w:pPr>
            <w:r w:rsidRPr="00D00507">
              <w:t>10.63</w:t>
            </w:r>
          </w:p>
        </w:tc>
        <w:tc>
          <w:tcPr>
            <w:tcW w:w="1051" w:type="dxa"/>
          </w:tcPr>
          <w:p w:rsidR="00935BB7" w:rsidRPr="00D00507" w:rsidRDefault="00935BB7" w:rsidP="00410563">
            <w:pPr>
              <w:jc w:val="center"/>
            </w:pPr>
            <w:r w:rsidRPr="00D00507">
              <w:t>72.91</w:t>
            </w:r>
          </w:p>
        </w:tc>
        <w:tc>
          <w:tcPr>
            <w:tcW w:w="1041" w:type="dxa"/>
          </w:tcPr>
          <w:p w:rsidR="00935BB7" w:rsidRPr="00D00507" w:rsidRDefault="00935BB7" w:rsidP="00410563">
            <w:pPr>
              <w:jc w:val="center"/>
            </w:pPr>
            <w:r w:rsidRPr="00D00507">
              <w:t>21.5</w:t>
            </w:r>
          </w:p>
        </w:tc>
        <w:tc>
          <w:tcPr>
            <w:tcW w:w="1040" w:type="dxa"/>
          </w:tcPr>
          <w:p w:rsidR="00935BB7" w:rsidRPr="00D00507" w:rsidRDefault="00935BB7" w:rsidP="00410563">
            <w:pPr>
              <w:jc w:val="center"/>
            </w:pPr>
            <w:r w:rsidRPr="00D00507">
              <w:t>14.4</w:t>
            </w:r>
          </w:p>
        </w:tc>
        <w:tc>
          <w:tcPr>
            <w:tcW w:w="1069" w:type="dxa"/>
          </w:tcPr>
          <w:p w:rsidR="00935BB7" w:rsidRPr="00D00507" w:rsidRDefault="00935BB7" w:rsidP="00410563">
            <w:pPr>
              <w:jc w:val="center"/>
            </w:pPr>
            <w:r w:rsidRPr="00D00507">
              <w:t>20.0</w:t>
            </w:r>
          </w:p>
        </w:tc>
      </w:tr>
    </w:tbl>
    <w:p w:rsidR="00A91709" w:rsidRDefault="00A91709" w:rsidP="00410563">
      <w:pPr>
        <w:spacing w:line="360" w:lineRule="auto"/>
        <w:jc w:val="center"/>
      </w:pPr>
    </w:p>
    <w:p w:rsidR="00A91709" w:rsidRDefault="00A91709" w:rsidP="00410563">
      <w:pPr>
        <w:spacing w:line="360" w:lineRule="auto"/>
        <w:jc w:val="both"/>
      </w:pPr>
    </w:p>
    <w:p w:rsidR="00A91709" w:rsidRDefault="00A91709" w:rsidP="00410563">
      <w:pPr>
        <w:spacing w:line="360" w:lineRule="auto"/>
        <w:jc w:val="both"/>
      </w:pPr>
    </w:p>
    <w:p w:rsidR="00B94D0D" w:rsidRPr="00F97AEB" w:rsidRDefault="00B94D0D" w:rsidP="00410563">
      <w:pPr>
        <w:pStyle w:val="Heading3"/>
        <w:spacing w:line="360" w:lineRule="auto"/>
        <w:jc w:val="both"/>
        <w:rPr>
          <w:rFonts w:ascii="Times New Roman" w:hAnsi="Times New Roman"/>
        </w:rPr>
      </w:pPr>
      <w:bookmarkStart w:id="6" w:name="_Toc355038109"/>
      <w:r w:rsidRPr="00F97AEB">
        <w:rPr>
          <w:rFonts w:ascii="Times New Roman" w:hAnsi="Times New Roman"/>
        </w:rPr>
        <w:t xml:space="preserve">2.2.1  </w:t>
      </w:r>
      <w:r w:rsidR="00E467FF" w:rsidRPr="00F97AEB">
        <w:rPr>
          <w:rFonts w:ascii="Times New Roman" w:hAnsi="Times New Roman"/>
        </w:rPr>
        <w:t>Biodegradability</w:t>
      </w:r>
      <w:r w:rsidRPr="00F97AEB">
        <w:rPr>
          <w:rFonts w:ascii="Times New Roman" w:hAnsi="Times New Roman"/>
        </w:rPr>
        <w:t>:</w:t>
      </w:r>
      <w:bookmarkEnd w:id="6"/>
    </w:p>
    <w:p w:rsidR="00B94D0D" w:rsidRPr="00F97AEB" w:rsidRDefault="00B94D0D" w:rsidP="00410563">
      <w:pPr>
        <w:spacing w:line="360" w:lineRule="auto"/>
        <w:jc w:val="both"/>
      </w:pPr>
      <w:r w:rsidRPr="00F97AEB">
        <w:t>Food waste is typically biodegradable organic waste and therefore it can be converted into biogas. The biodegradability of food waste is due to presence of carbohydrate, lipid, cellulose and protein</w:t>
      </w:r>
      <w:r w:rsidR="00A73C44">
        <w:t xml:space="preserve">. The </w:t>
      </w:r>
      <w:r w:rsidRPr="00F97AEB">
        <w:t>extent of biodegradability depends upon the relative amount</w:t>
      </w:r>
      <w:r w:rsidR="00A73C44">
        <w:t>s</w:t>
      </w:r>
      <w:r w:rsidRPr="00F97AEB">
        <w:t xml:space="preserve"> of each component. The yield and production of biogas is directly related to biodegradability</w:t>
      </w:r>
      <w:r w:rsidR="005E2938">
        <w:t xml:space="preserve"> (</w:t>
      </w:r>
      <w:r w:rsidR="005E2938" w:rsidRPr="003E3EDF">
        <w:rPr>
          <w:highlight w:val="yellow"/>
        </w:rPr>
        <w:t>Samir, 2012</w:t>
      </w:r>
      <w:r w:rsidR="00410563" w:rsidRPr="003E3EDF">
        <w:rPr>
          <w:highlight w:val="yellow"/>
        </w:rPr>
        <w:t>)</w:t>
      </w:r>
      <w:r w:rsidRPr="003E3EDF">
        <w:rPr>
          <w:highlight w:val="yellow"/>
        </w:rPr>
        <w:t>.</w:t>
      </w:r>
    </w:p>
    <w:p w:rsidR="00B94D0D" w:rsidRPr="00F97AEB" w:rsidRDefault="00B94D0D" w:rsidP="00410563">
      <w:pPr>
        <w:spacing w:line="360" w:lineRule="auto"/>
        <w:jc w:val="both"/>
      </w:pPr>
    </w:p>
    <w:p w:rsidR="00B94D0D" w:rsidRPr="00F97AEB" w:rsidRDefault="00B94D0D" w:rsidP="00410563">
      <w:pPr>
        <w:pStyle w:val="Heading3"/>
        <w:spacing w:line="360" w:lineRule="auto"/>
        <w:jc w:val="both"/>
        <w:rPr>
          <w:rFonts w:ascii="Times New Roman" w:hAnsi="Times New Roman"/>
        </w:rPr>
      </w:pPr>
      <w:bookmarkStart w:id="7" w:name="_Toc355038110"/>
      <w:r w:rsidRPr="00F97AEB">
        <w:rPr>
          <w:rFonts w:ascii="Times New Roman" w:hAnsi="Times New Roman"/>
        </w:rPr>
        <w:t>2.2.2 Carbohydrate and Lipid Contents:</w:t>
      </w:r>
      <w:bookmarkEnd w:id="7"/>
    </w:p>
    <w:p w:rsidR="00B94D0D" w:rsidRPr="00DE3BB4" w:rsidRDefault="00B94D0D" w:rsidP="00410563">
      <w:pPr>
        <w:spacing w:line="360" w:lineRule="auto"/>
        <w:jc w:val="both"/>
      </w:pPr>
      <w:r w:rsidRPr="00F97AEB">
        <w:t xml:space="preserve">The composition of food waste </w:t>
      </w:r>
      <w:r w:rsidR="00A73C44">
        <w:t>is determined by</w:t>
      </w:r>
      <w:r w:rsidRPr="00F97AEB">
        <w:t xml:space="preserve"> the type of food </w:t>
      </w:r>
      <w:r w:rsidR="00A73C44">
        <w:t>which is being discarded. This depends in turn</w:t>
      </w:r>
      <w:r w:rsidRPr="00F97AEB">
        <w:t xml:space="preserve"> on factors such as season and location. </w:t>
      </w:r>
      <w:r w:rsidR="00D56A78">
        <w:t>The composition a</w:t>
      </w:r>
      <w:r w:rsidR="00A73C44">
        <w:t>ffects our product</w:t>
      </w:r>
      <w:r w:rsidRPr="00F97AEB">
        <w:t>, for example, the waste from a meat processing plant will contain high fat and protein content. The fat content are lipid</w:t>
      </w:r>
      <w:r w:rsidR="00A73C44">
        <w:t>s</w:t>
      </w:r>
      <w:r w:rsidRPr="00F97AEB">
        <w:t xml:space="preserve"> and therefore less degradable and harder to digest. However, lipid content has </w:t>
      </w:r>
      <w:r w:rsidR="00A73C44">
        <w:t xml:space="preserve">a </w:t>
      </w:r>
      <w:r w:rsidR="00002944">
        <w:t>positive impact</w:t>
      </w:r>
      <w:r w:rsidR="00A73C44">
        <w:t xml:space="preserve"> due to </w:t>
      </w:r>
      <w:r w:rsidR="003C0C05">
        <w:t>its</w:t>
      </w:r>
      <w:r w:rsidRPr="00F97AEB">
        <w:t xml:space="preserve"> very high energ</w:t>
      </w:r>
      <w:r w:rsidR="00A73C44">
        <w:t xml:space="preserve">y content it </w:t>
      </w:r>
      <w:r w:rsidR="00002944">
        <w:t>will yield a high quantity</w:t>
      </w:r>
      <w:r w:rsidR="00A73C44" w:rsidRPr="00F97AEB">
        <w:t> biogas</w:t>
      </w:r>
      <w:r w:rsidR="00A73C44">
        <w:t> through digestion</w:t>
      </w:r>
      <w:r w:rsidRPr="00F97AEB">
        <w:t>.</w:t>
      </w:r>
      <w:r w:rsidR="00D56A78">
        <w:t xml:space="preserve"> When lipid contents are 20-30%</w:t>
      </w:r>
      <w:r w:rsidRPr="00F97AEB">
        <w:t xml:space="preserve"> it increases methane production rate </w:t>
      </w:r>
      <w:r w:rsidR="00D56A78">
        <w:t xml:space="preserve">by </w:t>
      </w:r>
      <w:r w:rsidRPr="00F97AEB">
        <w:t xml:space="preserve">7 to 15%. </w:t>
      </w:r>
      <w:r w:rsidR="00DE3BB4">
        <w:t xml:space="preserve"> </w:t>
      </w:r>
      <w:r w:rsidRPr="00F97AEB">
        <w:t xml:space="preserve">However if lipid content increases above </w:t>
      </w:r>
      <w:r w:rsidRPr="00F97AEB">
        <w:lastRenderedPageBreak/>
        <w:t xml:space="preserve">40%, the </w:t>
      </w:r>
      <w:proofErr w:type="spellStart"/>
      <w:r w:rsidRPr="00F97AEB">
        <w:t>methagenosis</w:t>
      </w:r>
      <w:proofErr w:type="spellEnd"/>
      <w:r w:rsidRPr="00F97AEB">
        <w:t xml:space="preserve"> is inhi</w:t>
      </w:r>
      <w:r w:rsidR="00D56A78">
        <w:t>bited by long chain fatty acids, decreasing methane production.</w:t>
      </w:r>
    </w:p>
    <w:p w:rsidR="00B94D0D" w:rsidRPr="00F97AEB" w:rsidRDefault="00B94D0D" w:rsidP="00410563">
      <w:pPr>
        <w:spacing w:line="360" w:lineRule="auto"/>
        <w:jc w:val="both"/>
      </w:pPr>
      <w:r w:rsidRPr="00F97AEB">
        <w:t xml:space="preserve">Food waste coming from the canning industry contains carbohydrates such as sugar and starch which are easily </w:t>
      </w:r>
      <w:r w:rsidR="0018757D" w:rsidRPr="00F97AEB">
        <w:t>deg</w:t>
      </w:r>
      <w:r w:rsidR="005E2938">
        <w:t>radable (</w:t>
      </w:r>
      <w:r w:rsidR="005E2938" w:rsidRPr="003E3EDF">
        <w:rPr>
          <w:highlight w:val="yellow"/>
        </w:rPr>
        <w:t>Samir, 2012</w:t>
      </w:r>
      <w:r w:rsidR="0018757D" w:rsidRPr="003E3EDF">
        <w:rPr>
          <w:highlight w:val="yellow"/>
        </w:rPr>
        <w:t>)</w:t>
      </w:r>
      <w:r w:rsidR="00A73C44" w:rsidRPr="003E3EDF">
        <w:rPr>
          <w:highlight w:val="yellow"/>
        </w:rPr>
        <w:t>.</w:t>
      </w:r>
    </w:p>
    <w:p w:rsidR="00B94D0D" w:rsidRPr="00F97AEB" w:rsidRDefault="00B94D0D" w:rsidP="00410563">
      <w:pPr>
        <w:pStyle w:val="Heading3"/>
        <w:tabs>
          <w:tab w:val="center" w:pos="4320"/>
        </w:tabs>
        <w:spacing w:line="360" w:lineRule="auto"/>
        <w:jc w:val="both"/>
        <w:rPr>
          <w:rFonts w:ascii="Times New Roman" w:hAnsi="Times New Roman"/>
        </w:rPr>
      </w:pPr>
      <w:bookmarkStart w:id="8" w:name="_Toc355038111"/>
      <w:r w:rsidRPr="00F97AEB">
        <w:rPr>
          <w:rFonts w:ascii="Times New Roman" w:hAnsi="Times New Roman"/>
        </w:rPr>
        <w:t xml:space="preserve">2.2.3 Carbon to </w:t>
      </w:r>
      <w:r w:rsidR="0018757D" w:rsidRPr="00F97AEB">
        <w:rPr>
          <w:rFonts w:ascii="Times New Roman" w:hAnsi="Times New Roman"/>
        </w:rPr>
        <w:t>Nitrogen (</w:t>
      </w:r>
      <w:r w:rsidRPr="00F97AEB">
        <w:rPr>
          <w:rFonts w:ascii="Times New Roman" w:hAnsi="Times New Roman"/>
        </w:rPr>
        <w:t>C/N)</w:t>
      </w:r>
      <w:r w:rsidR="00A73C44">
        <w:rPr>
          <w:rFonts w:ascii="Times New Roman" w:hAnsi="Times New Roman"/>
        </w:rPr>
        <w:t xml:space="preserve"> Ratio</w:t>
      </w:r>
      <w:r w:rsidRPr="00F97AEB">
        <w:rPr>
          <w:rFonts w:ascii="Times New Roman" w:hAnsi="Times New Roman"/>
        </w:rPr>
        <w:t>:</w:t>
      </w:r>
      <w:bookmarkEnd w:id="8"/>
      <w:r w:rsidRPr="00F97AEB">
        <w:rPr>
          <w:rFonts w:ascii="Times New Roman" w:hAnsi="Times New Roman"/>
        </w:rPr>
        <w:tab/>
      </w:r>
    </w:p>
    <w:p w:rsidR="00AA0B95" w:rsidRDefault="00B94D0D" w:rsidP="00410563">
      <w:pPr>
        <w:spacing w:line="360" w:lineRule="auto"/>
        <w:jc w:val="both"/>
      </w:pPr>
      <w:r w:rsidRPr="00F97AEB">
        <w:t>C/N ratio is an important factor for production of bioga</w:t>
      </w:r>
      <w:r w:rsidR="00866A38">
        <w:t>s from food waste. The presence of n</w:t>
      </w:r>
      <w:r w:rsidRPr="00F97AEB">
        <w:t xml:space="preserve">itrogen is important </w:t>
      </w:r>
      <w:r w:rsidR="00866A38">
        <w:t xml:space="preserve">in order </w:t>
      </w:r>
      <w:r w:rsidRPr="00F97AEB">
        <w:t>to build up bacterial communities</w:t>
      </w:r>
      <w:r w:rsidR="00866A38">
        <w:t>,</w:t>
      </w:r>
      <w:r w:rsidRPr="00F97AEB">
        <w:t xml:space="preserve"> which are</w:t>
      </w:r>
      <w:r w:rsidR="00866A38">
        <w:t xml:space="preserve"> essential for fermentation. A</w:t>
      </w:r>
      <w:r w:rsidRPr="00F97AEB">
        <w:t xml:space="preserve"> C/N ratio of 20-30 is </w:t>
      </w:r>
      <w:r w:rsidR="00382633" w:rsidRPr="00F97AEB">
        <w:t>optimum;</w:t>
      </w:r>
      <w:r w:rsidRPr="00F97AEB">
        <w:t xml:space="preserve"> if this ratio is high</w:t>
      </w:r>
      <w:r w:rsidR="00866A38">
        <w:t>er</w:t>
      </w:r>
      <w:r w:rsidRPr="00F97AEB">
        <w:t xml:space="preserve"> it will</w:t>
      </w:r>
      <w:r w:rsidR="00866A38">
        <w:t xml:space="preserve"> negatively</w:t>
      </w:r>
      <w:r w:rsidRPr="00F97AEB">
        <w:t> affect microorganisms. If the ratio is too low, nitrogen will come out from waste and accumulate at</w:t>
      </w:r>
      <w:r w:rsidR="00866A38">
        <w:t xml:space="preserve"> the</w:t>
      </w:r>
      <w:r w:rsidRPr="00F97AEB">
        <w:t xml:space="preserve"> top in </w:t>
      </w:r>
      <w:r w:rsidR="00866A38">
        <w:t xml:space="preserve">the </w:t>
      </w:r>
      <w:r w:rsidRPr="00F97AEB">
        <w:t>form of Ammonia, which increases the PH up to 8.5, which eventually affects </w:t>
      </w:r>
      <w:proofErr w:type="spellStart"/>
      <w:r w:rsidRPr="00F97AEB">
        <w:t>methanogenic</w:t>
      </w:r>
      <w:proofErr w:type="spellEnd"/>
      <w:r w:rsidRPr="00F97AEB">
        <w:t xml:space="preserve"> communities</w:t>
      </w:r>
      <w:r w:rsidR="00932045">
        <w:t xml:space="preserve"> (</w:t>
      </w:r>
      <w:r w:rsidR="00932045" w:rsidRPr="003E3EDF">
        <w:rPr>
          <w:highlight w:val="yellow"/>
        </w:rPr>
        <w:t>Samir, 2012)</w:t>
      </w:r>
      <w:r w:rsidRPr="003E3EDF">
        <w:rPr>
          <w:highlight w:val="yellow"/>
        </w:rPr>
        <w:t>.</w:t>
      </w:r>
    </w:p>
    <w:p w:rsidR="00B94D0D" w:rsidRPr="00F97AEB" w:rsidRDefault="00101DB5" w:rsidP="00410563">
      <w:pPr>
        <w:pStyle w:val="Heading2"/>
        <w:jc w:val="both"/>
      </w:pPr>
      <w:bookmarkStart w:id="9" w:name="_Toc355038112"/>
      <w:r>
        <w:t xml:space="preserve">2.3 </w:t>
      </w:r>
      <w:r w:rsidR="00B94D0D" w:rsidRPr="00F97AEB">
        <w:t>   Anaerobic digestion process description</w:t>
      </w:r>
      <w:bookmarkEnd w:id="9"/>
    </w:p>
    <w:p w:rsidR="00B94D0D" w:rsidRPr="00F97AEB" w:rsidRDefault="00B94D0D" w:rsidP="00410563">
      <w:pPr>
        <w:spacing w:line="360" w:lineRule="auto"/>
        <w:jc w:val="both"/>
      </w:pPr>
    </w:p>
    <w:p w:rsidR="00B94D0D" w:rsidRPr="00F97AEB" w:rsidRDefault="00002944" w:rsidP="00410563">
      <w:pPr>
        <w:pStyle w:val="Heading2"/>
        <w:jc w:val="both"/>
        <w:rPr>
          <w:rFonts w:ascii="Times New Roman" w:hAnsi="Times New Roman"/>
        </w:rPr>
      </w:pPr>
      <w:bookmarkStart w:id="10" w:name="_Toc355038113"/>
      <w:r>
        <w:rPr>
          <w:rStyle w:val="Heading2Char"/>
          <w:rFonts w:ascii="Times New Roman" w:hAnsi="Times New Roman"/>
        </w:rPr>
        <w:t>2.3. 1</w:t>
      </w:r>
      <w:r w:rsidR="00B94D0D" w:rsidRPr="00F97AEB">
        <w:rPr>
          <w:rStyle w:val="Heading2Char"/>
          <w:rFonts w:ascii="Times New Roman" w:hAnsi="Times New Roman"/>
        </w:rPr>
        <w:t>Pre-treatment</w:t>
      </w:r>
      <w:bookmarkEnd w:id="10"/>
      <w:r w:rsidR="00B94D0D" w:rsidRPr="00F97AEB">
        <w:rPr>
          <w:rFonts w:ascii="Times New Roman" w:hAnsi="Times New Roman"/>
        </w:rPr>
        <w:tab/>
      </w:r>
    </w:p>
    <w:p w:rsidR="00B94D0D" w:rsidRPr="00F97AEB" w:rsidRDefault="00B94D0D" w:rsidP="00410563">
      <w:pPr>
        <w:jc w:val="both"/>
      </w:pPr>
      <w:r w:rsidRPr="00F97AEB">
        <w:rPr>
          <w:b/>
          <w:bCs/>
        </w:rPr>
        <w:br/>
      </w:r>
      <w:r w:rsidRPr="00F97AEB">
        <w:t>Pre</w:t>
      </w:r>
      <w:r w:rsidR="00101DB5">
        <w:t>-treatment is used to increase productivity and decrease</w:t>
      </w:r>
      <w:r w:rsidR="00311B89">
        <w:t xml:space="preserve"> </w:t>
      </w:r>
      <w:r w:rsidR="00002944">
        <w:t>hydraulic retention time (HRT)</w:t>
      </w:r>
      <w:r w:rsidR="00101DB5">
        <w:t xml:space="preserve">. </w:t>
      </w:r>
      <w:r w:rsidR="00002944" w:rsidRPr="00002944">
        <w:t>HRT</w:t>
      </w:r>
      <w:r w:rsidR="00311B89">
        <w:t xml:space="preserve"> </w:t>
      </w:r>
      <w:r w:rsidRPr="00F97AEB">
        <w:t>has a direct impact on the size of the reactors. Pre-treatment process could be changed by varying the composition of the feedstock. P</w:t>
      </w:r>
      <w:r w:rsidR="00002944">
        <w:t xml:space="preserve">re-treatment is divided </w:t>
      </w:r>
      <w:r w:rsidR="00FA5CAD">
        <w:t>in</w:t>
      </w:r>
      <w:r w:rsidR="00002944">
        <w:t xml:space="preserve">to </w:t>
      </w:r>
      <w:r w:rsidR="00E708C7">
        <w:t>four</w:t>
      </w:r>
      <w:r w:rsidRPr="00F97AEB">
        <w:t xml:space="preserve"> main parts:</w:t>
      </w:r>
    </w:p>
    <w:p w:rsidR="00B94D0D" w:rsidRPr="00F97AEB" w:rsidRDefault="00B94D0D" w:rsidP="00410563">
      <w:pPr>
        <w:pStyle w:val="ListParagraph"/>
        <w:numPr>
          <w:ilvl w:val="0"/>
          <w:numId w:val="14"/>
        </w:numPr>
        <w:autoSpaceDE w:val="0"/>
        <w:autoSpaceDN w:val="0"/>
        <w:adjustRightInd w:val="0"/>
        <w:spacing w:line="360" w:lineRule="auto"/>
        <w:jc w:val="both"/>
        <w:rPr>
          <w:rFonts w:ascii="Times New Roman" w:hAnsi="Times New Roman" w:cs="Times New Roman"/>
        </w:rPr>
      </w:pPr>
      <w:r w:rsidRPr="00F97AEB">
        <w:rPr>
          <w:rFonts w:ascii="Times New Roman" w:hAnsi="Times New Roman" w:cs="Times New Roman"/>
        </w:rPr>
        <w:t>Size reduction</w:t>
      </w:r>
    </w:p>
    <w:p w:rsidR="00B94D0D" w:rsidRPr="00F97AEB" w:rsidRDefault="00B94D0D" w:rsidP="00410563">
      <w:pPr>
        <w:pStyle w:val="ListParagraph"/>
        <w:numPr>
          <w:ilvl w:val="0"/>
          <w:numId w:val="14"/>
        </w:numPr>
        <w:autoSpaceDE w:val="0"/>
        <w:autoSpaceDN w:val="0"/>
        <w:adjustRightInd w:val="0"/>
        <w:spacing w:line="360" w:lineRule="auto"/>
        <w:jc w:val="both"/>
        <w:rPr>
          <w:rFonts w:ascii="Times New Roman" w:hAnsi="Times New Roman" w:cs="Times New Roman"/>
        </w:rPr>
      </w:pPr>
      <w:r w:rsidRPr="00F97AEB">
        <w:rPr>
          <w:rFonts w:ascii="Times New Roman" w:hAnsi="Times New Roman" w:cs="Times New Roman"/>
        </w:rPr>
        <w:t>Separation</w:t>
      </w:r>
    </w:p>
    <w:p w:rsidR="00B94D0D" w:rsidRDefault="00002944" w:rsidP="00410563">
      <w:pPr>
        <w:pStyle w:val="ListParagraph"/>
        <w:numPr>
          <w:ilvl w:val="0"/>
          <w:numId w:val="14"/>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Mechanical hydroly</w:t>
      </w:r>
      <w:r w:rsidR="00B94D0D" w:rsidRPr="00F97AEB">
        <w:rPr>
          <w:rFonts w:ascii="Times New Roman" w:hAnsi="Times New Roman" w:cs="Times New Roman"/>
        </w:rPr>
        <w:t>sis</w:t>
      </w:r>
    </w:p>
    <w:p w:rsidR="00E708C7" w:rsidRDefault="00E708C7" w:rsidP="00410563">
      <w:pPr>
        <w:pStyle w:val="ListParagraph"/>
        <w:numPr>
          <w:ilvl w:val="0"/>
          <w:numId w:val="14"/>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Biochemical Conversion</w:t>
      </w:r>
    </w:p>
    <w:p w:rsidR="00E708C7" w:rsidRPr="00E708C7" w:rsidRDefault="00E708C7" w:rsidP="00410563">
      <w:pPr>
        <w:pStyle w:val="ListParagraph"/>
        <w:autoSpaceDE w:val="0"/>
        <w:autoSpaceDN w:val="0"/>
        <w:adjustRightInd w:val="0"/>
        <w:spacing w:line="360" w:lineRule="auto"/>
        <w:jc w:val="both"/>
        <w:rPr>
          <w:rFonts w:asciiTheme="majorBidi" w:hAnsiTheme="majorBidi" w:cstheme="majorBidi"/>
          <w:sz w:val="24"/>
          <w:szCs w:val="24"/>
        </w:rPr>
      </w:pPr>
      <w:r w:rsidRPr="00E708C7">
        <w:rPr>
          <w:rFonts w:asciiTheme="majorBidi" w:hAnsiTheme="majorBidi" w:cstheme="majorBidi"/>
          <w:sz w:val="24"/>
          <w:szCs w:val="24"/>
        </w:rPr>
        <w:t xml:space="preserve">The pre-treatment process must permanently change the characteristics of waste; the process must facilitate the waste’s handling or recovery.  </w:t>
      </w:r>
    </w:p>
    <w:p w:rsidR="00002944" w:rsidRPr="00002944" w:rsidRDefault="00B94D0D" w:rsidP="00410563">
      <w:pPr>
        <w:jc w:val="both"/>
        <w:rPr>
          <w:rFonts w:ascii="Calibri" w:hAnsi="Calibri" w:cs="Arial"/>
        </w:rPr>
      </w:pPr>
      <w:r w:rsidRPr="00F97AEB">
        <w:br/>
      </w:r>
      <w:r w:rsidR="00002944" w:rsidRPr="00002944">
        <w:t>Different companies were reviewed and the detailed information extracted.</w:t>
      </w:r>
    </w:p>
    <w:p w:rsidR="00002944" w:rsidRPr="00002944" w:rsidRDefault="00002944" w:rsidP="00410563">
      <w:pPr>
        <w:spacing w:line="360" w:lineRule="auto"/>
        <w:ind w:left="465"/>
        <w:jc w:val="both"/>
        <w:rPr>
          <w:rFonts w:asciiTheme="majorBidi" w:hAnsiTheme="majorBidi" w:cstheme="majorBidi"/>
        </w:rPr>
      </w:pPr>
    </w:p>
    <w:p w:rsidR="00E808DF" w:rsidRPr="00E808DF" w:rsidRDefault="00002944" w:rsidP="00E808DF">
      <w:pPr>
        <w:pStyle w:val="ListParagraph"/>
        <w:numPr>
          <w:ilvl w:val="0"/>
          <w:numId w:val="23"/>
        </w:numPr>
        <w:spacing w:line="360" w:lineRule="auto"/>
        <w:jc w:val="both"/>
        <w:rPr>
          <w:rFonts w:asciiTheme="majorBidi" w:hAnsiTheme="majorBidi" w:cstheme="majorBidi"/>
          <w:sz w:val="24"/>
          <w:szCs w:val="24"/>
        </w:rPr>
      </w:pPr>
      <w:proofErr w:type="spellStart"/>
      <w:r w:rsidRPr="00002944">
        <w:rPr>
          <w:rFonts w:asciiTheme="majorBidi" w:hAnsiTheme="majorBidi" w:cstheme="majorBidi"/>
          <w:b/>
          <w:bCs/>
          <w:sz w:val="24"/>
          <w:szCs w:val="24"/>
        </w:rPr>
        <w:t>Biologische</w:t>
      </w:r>
      <w:proofErr w:type="spellEnd"/>
      <w:r w:rsidRPr="00002944">
        <w:rPr>
          <w:rFonts w:asciiTheme="majorBidi" w:hAnsiTheme="majorBidi" w:cstheme="majorBidi"/>
          <w:b/>
          <w:bCs/>
          <w:sz w:val="24"/>
          <w:szCs w:val="24"/>
        </w:rPr>
        <w:t xml:space="preserve"> </w:t>
      </w:r>
      <w:proofErr w:type="spellStart"/>
      <w:r w:rsidRPr="00002944">
        <w:rPr>
          <w:rFonts w:asciiTheme="majorBidi" w:hAnsiTheme="majorBidi" w:cstheme="majorBidi"/>
          <w:b/>
          <w:bCs/>
          <w:sz w:val="24"/>
          <w:szCs w:val="24"/>
        </w:rPr>
        <w:t>Abfallverwertung</w:t>
      </w:r>
      <w:proofErr w:type="spellEnd"/>
      <w:r w:rsidRPr="00002944">
        <w:rPr>
          <w:rFonts w:asciiTheme="majorBidi" w:hAnsiTheme="majorBidi" w:cstheme="majorBidi"/>
          <w:b/>
          <w:bCs/>
          <w:sz w:val="24"/>
          <w:szCs w:val="24"/>
        </w:rPr>
        <w:t xml:space="preserve"> GmbH &amp; Co (Germany) </w:t>
      </w:r>
    </w:p>
    <w:p w:rsidR="00002944" w:rsidRPr="00E808DF" w:rsidRDefault="007E0B7D" w:rsidP="00E808DF">
      <w:pPr>
        <w:pStyle w:val="ListParagraph"/>
        <w:spacing w:line="360" w:lineRule="auto"/>
        <w:ind w:left="825"/>
        <w:jc w:val="both"/>
        <w:rPr>
          <w:rFonts w:asciiTheme="majorBidi" w:hAnsiTheme="majorBidi" w:cstheme="majorBidi"/>
          <w:color w:val="0033CC"/>
          <w:sz w:val="24"/>
          <w:szCs w:val="24"/>
        </w:rPr>
      </w:pPr>
      <w:hyperlink r:id="rId9" w:history="1">
        <w:r w:rsidR="00002944" w:rsidRPr="00E808DF">
          <w:rPr>
            <w:rStyle w:val="Hyperlink"/>
            <w:rFonts w:asciiTheme="majorBidi" w:hAnsiTheme="majorBidi" w:cstheme="majorBidi"/>
            <w:color w:val="0033CC"/>
            <w:sz w:val="24"/>
            <w:szCs w:val="24"/>
          </w:rPr>
          <w:t>http://bta-technologie.de</w:t>
        </w:r>
      </w:hyperlink>
    </w:p>
    <w:p w:rsidR="00002944" w:rsidRPr="00004396" w:rsidRDefault="00002944" w:rsidP="00E808DF">
      <w:pPr>
        <w:pStyle w:val="ListParagraph"/>
        <w:numPr>
          <w:ilvl w:val="0"/>
          <w:numId w:val="23"/>
        </w:numPr>
        <w:spacing w:line="360" w:lineRule="auto"/>
        <w:jc w:val="both"/>
        <w:rPr>
          <w:rFonts w:asciiTheme="majorBidi" w:hAnsiTheme="majorBidi" w:cstheme="majorBidi"/>
          <w:sz w:val="24"/>
          <w:szCs w:val="24"/>
          <w:lang w:val="fr-FR"/>
        </w:rPr>
      </w:pPr>
      <w:proofErr w:type="spellStart"/>
      <w:r w:rsidRPr="00004396">
        <w:rPr>
          <w:rFonts w:asciiTheme="majorBidi" w:hAnsiTheme="majorBidi" w:cstheme="majorBidi"/>
          <w:b/>
          <w:bCs/>
          <w:color w:val="22190D"/>
          <w:sz w:val="24"/>
          <w:szCs w:val="24"/>
          <w:lang w:val="fr-FR"/>
        </w:rPr>
        <w:t>Cambi</w:t>
      </w:r>
      <w:proofErr w:type="spellEnd"/>
      <w:r w:rsidRPr="00004396">
        <w:rPr>
          <w:rStyle w:val="Hyperlink"/>
          <w:rFonts w:asciiTheme="majorBidi" w:hAnsiTheme="majorBidi" w:cstheme="majorBidi"/>
          <w:sz w:val="24"/>
          <w:szCs w:val="24"/>
          <w:lang w:val="fr-FR"/>
        </w:rPr>
        <w:t xml:space="preserve">: </w:t>
      </w:r>
      <w:proofErr w:type="spellStart"/>
      <w:r w:rsidRPr="00004396">
        <w:rPr>
          <w:rFonts w:asciiTheme="majorBidi" w:hAnsiTheme="majorBidi" w:cstheme="majorBidi"/>
          <w:color w:val="22190D"/>
          <w:sz w:val="24"/>
          <w:szCs w:val="24"/>
          <w:lang w:val="fr-FR"/>
        </w:rPr>
        <w:t>Cambi</w:t>
      </w:r>
      <w:proofErr w:type="spellEnd"/>
      <w:r w:rsidRPr="00004396">
        <w:rPr>
          <w:rFonts w:asciiTheme="majorBidi" w:hAnsiTheme="majorBidi" w:cstheme="majorBidi"/>
          <w:color w:val="22190D"/>
          <w:sz w:val="24"/>
          <w:szCs w:val="24"/>
          <w:lang w:val="fr-FR"/>
        </w:rPr>
        <w:t xml:space="preserve"> </w:t>
      </w:r>
      <w:r w:rsidR="00E808DF" w:rsidRPr="00004396">
        <w:rPr>
          <w:rFonts w:asciiTheme="majorBidi" w:hAnsiTheme="majorBidi" w:cstheme="majorBidi"/>
          <w:color w:val="22190D"/>
          <w:sz w:val="24"/>
          <w:szCs w:val="24"/>
          <w:lang w:val="fr-FR"/>
        </w:rPr>
        <w:t xml:space="preserve"> </w:t>
      </w:r>
      <w:hyperlink r:id="rId10" w:history="1">
        <w:r w:rsidRPr="00004396">
          <w:rPr>
            <w:rStyle w:val="Hyperlink"/>
            <w:rFonts w:asciiTheme="majorBidi" w:hAnsiTheme="majorBidi" w:cstheme="majorBidi"/>
            <w:sz w:val="24"/>
            <w:szCs w:val="24"/>
            <w:lang w:val="fr-FR"/>
          </w:rPr>
          <w:t>http://www.cambi.no</w:t>
        </w:r>
      </w:hyperlink>
    </w:p>
    <w:p w:rsidR="00002944" w:rsidRPr="00002944" w:rsidRDefault="00002944" w:rsidP="00E808DF">
      <w:pPr>
        <w:pStyle w:val="ListParagraph"/>
        <w:numPr>
          <w:ilvl w:val="0"/>
          <w:numId w:val="23"/>
        </w:numPr>
        <w:spacing w:line="360" w:lineRule="auto"/>
        <w:jc w:val="both"/>
        <w:rPr>
          <w:rFonts w:asciiTheme="majorBidi" w:hAnsiTheme="majorBidi" w:cstheme="majorBidi"/>
          <w:sz w:val="24"/>
          <w:szCs w:val="24"/>
        </w:rPr>
      </w:pPr>
      <w:proofErr w:type="spellStart"/>
      <w:r w:rsidRPr="00002944">
        <w:rPr>
          <w:b/>
          <w:bCs/>
        </w:rPr>
        <w:t>MemfoACT</w:t>
      </w:r>
      <w:proofErr w:type="spellEnd"/>
      <w:r w:rsidRPr="00002944">
        <w:rPr>
          <w:b/>
          <w:bCs/>
        </w:rPr>
        <w:t>:</w:t>
      </w:r>
      <w:r w:rsidR="00B005AF">
        <w:t>“</w:t>
      </w:r>
      <w:proofErr w:type="spellStart"/>
      <w:r w:rsidRPr="00002944">
        <w:t>MemfoACT</w:t>
      </w:r>
      <w:proofErr w:type="spellEnd"/>
      <w:r w:rsidR="00E808DF">
        <w:t xml:space="preserve"> </w:t>
      </w:r>
      <w:r w:rsidRPr="00002944">
        <w:t xml:space="preserve"> </w:t>
      </w:r>
      <w:hyperlink r:id="rId11" w:history="1">
        <w:r w:rsidRPr="00002944">
          <w:rPr>
            <w:rStyle w:val="Hyperlink"/>
            <w:rFonts w:cs="Arial"/>
          </w:rPr>
          <w:t>http://www.memfoact.no/</w:t>
        </w:r>
      </w:hyperlink>
    </w:p>
    <w:p w:rsidR="00002944" w:rsidRPr="00002944" w:rsidRDefault="00002944" w:rsidP="00E808DF">
      <w:pPr>
        <w:pStyle w:val="ListParagraph"/>
        <w:numPr>
          <w:ilvl w:val="0"/>
          <w:numId w:val="23"/>
        </w:numPr>
        <w:spacing w:line="360" w:lineRule="auto"/>
        <w:jc w:val="both"/>
        <w:rPr>
          <w:rFonts w:asciiTheme="majorBidi" w:hAnsiTheme="majorBidi" w:cstheme="majorBidi"/>
          <w:sz w:val="24"/>
          <w:szCs w:val="24"/>
        </w:rPr>
      </w:pPr>
      <w:proofErr w:type="spellStart"/>
      <w:r w:rsidRPr="00002944">
        <w:rPr>
          <w:rFonts w:ascii="Times New Roman" w:eastAsia="MS Mincho" w:hAnsi="Times New Roman" w:cs="Times New Roman"/>
          <w:b/>
          <w:bCs/>
          <w:sz w:val="24"/>
          <w:szCs w:val="24"/>
          <w:lang w:val="en-CA" w:eastAsia="ja-JP"/>
        </w:rPr>
        <w:lastRenderedPageBreak/>
        <w:t>BioRefinex</w:t>
      </w:r>
      <w:proofErr w:type="spellEnd"/>
      <w:r w:rsidRPr="00002944">
        <w:rPr>
          <w:rFonts w:ascii="Times New Roman" w:eastAsia="MS Mincho" w:hAnsi="Times New Roman" w:cs="Times New Roman"/>
          <w:b/>
          <w:bCs/>
          <w:sz w:val="24"/>
          <w:szCs w:val="24"/>
          <w:lang w:val="en-CA" w:eastAsia="ja-JP"/>
        </w:rPr>
        <w:t xml:space="preserve"> Canada </w:t>
      </w:r>
      <w:proofErr w:type="spellStart"/>
      <w:r w:rsidRPr="00002944">
        <w:rPr>
          <w:rFonts w:ascii="Times New Roman" w:eastAsia="MS Mincho" w:hAnsi="Times New Roman" w:cs="Times New Roman"/>
          <w:b/>
          <w:bCs/>
          <w:sz w:val="24"/>
          <w:szCs w:val="24"/>
          <w:lang w:val="en-CA" w:eastAsia="ja-JP"/>
        </w:rPr>
        <w:t>Inc</w:t>
      </w:r>
      <w:proofErr w:type="spellEnd"/>
      <w:r w:rsidR="00E808DF">
        <w:rPr>
          <w:rFonts w:ascii="Times New Roman" w:eastAsia="MS Mincho" w:hAnsi="Times New Roman" w:cs="Times New Roman"/>
          <w:b/>
          <w:bCs/>
          <w:sz w:val="24"/>
          <w:szCs w:val="24"/>
          <w:lang w:val="en-CA" w:eastAsia="ja-JP"/>
        </w:rPr>
        <w:t xml:space="preserve"> </w:t>
      </w:r>
      <w:hyperlink r:id="rId12" w:history="1">
        <w:r w:rsidRPr="00002944">
          <w:rPr>
            <w:rStyle w:val="Hyperlink"/>
            <w:rFonts w:cs="Arial"/>
          </w:rPr>
          <w:t>http://www.biorefinex.com/</w:t>
        </w:r>
      </w:hyperlink>
    </w:p>
    <w:p w:rsidR="00002944" w:rsidRDefault="00002944" w:rsidP="00410563">
      <w:pPr>
        <w:pStyle w:val="ListParagraph"/>
        <w:autoSpaceDE w:val="0"/>
        <w:autoSpaceDN w:val="0"/>
        <w:adjustRightInd w:val="0"/>
        <w:spacing w:line="360" w:lineRule="auto"/>
        <w:jc w:val="both"/>
        <w:rPr>
          <w:rStyle w:val="Heading2Char"/>
          <w:rFonts w:ascii="Times New Roman" w:hAnsi="Times New Roman"/>
        </w:rPr>
      </w:pPr>
    </w:p>
    <w:p w:rsidR="00B94D0D" w:rsidRPr="00F97AEB" w:rsidRDefault="00B94D0D" w:rsidP="00410563">
      <w:pPr>
        <w:pStyle w:val="ListParagraph"/>
        <w:autoSpaceDE w:val="0"/>
        <w:autoSpaceDN w:val="0"/>
        <w:adjustRightInd w:val="0"/>
        <w:spacing w:line="360" w:lineRule="auto"/>
        <w:jc w:val="both"/>
        <w:rPr>
          <w:rFonts w:ascii="Times New Roman" w:hAnsi="Times New Roman"/>
        </w:rPr>
      </w:pPr>
      <w:bookmarkStart w:id="11" w:name="_Toc355038114"/>
      <w:r w:rsidRPr="00F97AEB">
        <w:rPr>
          <w:rStyle w:val="Heading2Char"/>
          <w:rFonts w:ascii="Times New Roman" w:hAnsi="Times New Roman"/>
        </w:rPr>
        <w:t>2.3.1 Size Reduction</w:t>
      </w:r>
      <w:bookmarkEnd w:id="11"/>
      <w:r w:rsidRPr="00F97AEB">
        <w:rPr>
          <w:rFonts w:ascii="Times New Roman" w:hAnsi="Times New Roman"/>
        </w:rPr>
        <w:tab/>
      </w:r>
    </w:p>
    <w:p w:rsidR="00B94D0D" w:rsidRPr="00F97AEB" w:rsidRDefault="00B94D0D" w:rsidP="00410563">
      <w:pPr>
        <w:autoSpaceDE w:val="0"/>
        <w:autoSpaceDN w:val="0"/>
        <w:adjustRightInd w:val="0"/>
        <w:spacing w:line="360" w:lineRule="auto"/>
        <w:jc w:val="both"/>
      </w:pPr>
      <w:r w:rsidRPr="00F97AEB">
        <w:rPr>
          <w:b/>
          <w:bCs/>
        </w:rPr>
        <w:br/>
      </w:r>
      <w:r w:rsidRPr="00F97AEB">
        <w:t xml:space="preserve">Size </w:t>
      </w:r>
      <w:r w:rsidR="00AA0B95" w:rsidRPr="00F97AEB">
        <w:t>reduction usually takes</w:t>
      </w:r>
      <w:r w:rsidRPr="00F97AEB">
        <w:t xml:space="preserve"> places in four different processes:</w:t>
      </w:r>
    </w:p>
    <w:p w:rsidR="00B94D0D" w:rsidRPr="00F97AEB" w:rsidRDefault="00B94D0D" w:rsidP="00410563">
      <w:pPr>
        <w:pStyle w:val="ListParagraph"/>
        <w:numPr>
          <w:ilvl w:val="0"/>
          <w:numId w:val="1"/>
        </w:numPr>
        <w:autoSpaceDE w:val="0"/>
        <w:autoSpaceDN w:val="0"/>
        <w:adjustRightInd w:val="0"/>
        <w:spacing w:after="0" w:line="360" w:lineRule="auto"/>
        <w:jc w:val="both"/>
        <w:rPr>
          <w:rFonts w:ascii="Times New Roman" w:hAnsi="Times New Roman" w:cs="Times New Roman"/>
          <w:b/>
          <w:bCs/>
          <w:sz w:val="24"/>
          <w:szCs w:val="24"/>
        </w:rPr>
      </w:pPr>
      <w:r w:rsidRPr="00F97AEB">
        <w:rPr>
          <w:rFonts w:ascii="Times New Roman" w:hAnsi="Times New Roman" w:cs="Times New Roman"/>
          <w:b/>
          <w:bCs/>
          <w:sz w:val="24"/>
          <w:szCs w:val="24"/>
        </w:rPr>
        <w:t xml:space="preserve">Grinding </w:t>
      </w:r>
    </w:p>
    <w:p w:rsidR="00B94D0D" w:rsidRPr="00F97AEB" w:rsidRDefault="00B94D0D" w:rsidP="00410563">
      <w:pPr>
        <w:pStyle w:val="ListParagraph"/>
        <w:numPr>
          <w:ilvl w:val="0"/>
          <w:numId w:val="1"/>
        </w:numPr>
        <w:autoSpaceDE w:val="0"/>
        <w:autoSpaceDN w:val="0"/>
        <w:adjustRightInd w:val="0"/>
        <w:spacing w:after="0" w:line="360" w:lineRule="auto"/>
        <w:jc w:val="both"/>
        <w:rPr>
          <w:rFonts w:ascii="Times New Roman" w:hAnsi="Times New Roman" w:cs="Times New Roman"/>
          <w:b/>
          <w:bCs/>
          <w:sz w:val="24"/>
          <w:szCs w:val="24"/>
        </w:rPr>
      </w:pPr>
      <w:r w:rsidRPr="00F97AEB">
        <w:rPr>
          <w:rFonts w:ascii="Times New Roman" w:hAnsi="Times New Roman" w:cs="Times New Roman"/>
          <w:b/>
          <w:bCs/>
          <w:sz w:val="24"/>
          <w:szCs w:val="24"/>
        </w:rPr>
        <w:t>Maceration</w:t>
      </w:r>
    </w:p>
    <w:p w:rsidR="00B94D0D" w:rsidRPr="00F97AEB" w:rsidRDefault="00B94D0D" w:rsidP="00410563">
      <w:pPr>
        <w:pStyle w:val="ListParagraph"/>
        <w:numPr>
          <w:ilvl w:val="0"/>
          <w:numId w:val="1"/>
        </w:numPr>
        <w:autoSpaceDE w:val="0"/>
        <w:autoSpaceDN w:val="0"/>
        <w:adjustRightInd w:val="0"/>
        <w:spacing w:after="0" w:line="360" w:lineRule="auto"/>
        <w:jc w:val="both"/>
        <w:rPr>
          <w:rFonts w:ascii="Times New Roman" w:hAnsi="Times New Roman" w:cs="Times New Roman"/>
          <w:b/>
          <w:bCs/>
          <w:sz w:val="24"/>
          <w:szCs w:val="24"/>
        </w:rPr>
      </w:pPr>
      <w:r w:rsidRPr="00F97AEB">
        <w:rPr>
          <w:rFonts w:ascii="Times New Roman" w:hAnsi="Times New Roman" w:cs="Times New Roman"/>
          <w:b/>
          <w:bCs/>
          <w:sz w:val="24"/>
          <w:szCs w:val="24"/>
        </w:rPr>
        <w:t>Pulverization</w:t>
      </w:r>
    </w:p>
    <w:p w:rsidR="00B94D0D" w:rsidRPr="00F97AEB" w:rsidRDefault="00B94D0D" w:rsidP="00410563">
      <w:pPr>
        <w:pStyle w:val="ListParagraph"/>
        <w:numPr>
          <w:ilvl w:val="0"/>
          <w:numId w:val="1"/>
        </w:numPr>
        <w:autoSpaceDE w:val="0"/>
        <w:autoSpaceDN w:val="0"/>
        <w:adjustRightInd w:val="0"/>
        <w:spacing w:after="0" w:line="360" w:lineRule="auto"/>
        <w:jc w:val="both"/>
        <w:rPr>
          <w:rFonts w:ascii="Times New Roman" w:hAnsi="Times New Roman" w:cs="Times New Roman"/>
          <w:b/>
          <w:bCs/>
          <w:sz w:val="24"/>
          <w:szCs w:val="24"/>
        </w:rPr>
      </w:pPr>
      <w:r w:rsidRPr="00F97AEB">
        <w:rPr>
          <w:rFonts w:ascii="Times New Roman" w:hAnsi="Times New Roman" w:cs="Times New Roman"/>
          <w:b/>
          <w:bCs/>
          <w:sz w:val="24"/>
          <w:szCs w:val="24"/>
        </w:rPr>
        <w:t>Slurry</w:t>
      </w:r>
    </w:p>
    <w:p w:rsidR="00002944" w:rsidRDefault="00002944" w:rsidP="00410563">
      <w:pPr>
        <w:pStyle w:val="Heading3"/>
        <w:spacing w:line="360" w:lineRule="auto"/>
        <w:jc w:val="both"/>
        <w:rPr>
          <w:rFonts w:ascii="Times New Roman" w:eastAsia="MS Mincho" w:hAnsi="Times New Roman"/>
          <w:b w:val="0"/>
          <w:bCs w:val="0"/>
          <w:color w:val="auto"/>
        </w:rPr>
      </w:pPr>
      <w:bookmarkStart w:id="12" w:name="_Toc355028610"/>
      <w:bookmarkStart w:id="13" w:name="_Toc355038115"/>
      <w:r w:rsidRPr="00002944">
        <w:rPr>
          <w:rFonts w:ascii="Times New Roman" w:eastAsia="MS Mincho" w:hAnsi="Times New Roman"/>
          <w:b w:val="0"/>
          <w:bCs w:val="0"/>
          <w:color w:val="auto"/>
        </w:rPr>
        <w:t>Based on the feed stock, one or a combination of these processes is used for pre-treatment. Grinding and maceration, involving cutting and shredding to pulverization and the reduction of feedstock to slurry in such equipment as a hydropulper. Since we use thermal hydrolysis before pulper, size reduction by grinding would be sufficient.</w:t>
      </w:r>
      <w:bookmarkEnd w:id="12"/>
      <w:bookmarkEnd w:id="13"/>
    </w:p>
    <w:p w:rsidR="00B94D0D" w:rsidRPr="00F97AEB" w:rsidRDefault="00B94D0D" w:rsidP="00410563">
      <w:pPr>
        <w:pStyle w:val="Heading3"/>
        <w:jc w:val="both"/>
        <w:rPr>
          <w:rFonts w:ascii="Times New Roman" w:hAnsi="Times New Roman"/>
        </w:rPr>
      </w:pPr>
      <w:bookmarkStart w:id="14" w:name="_Toc355038116"/>
      <w:r w:rsidRPr="00F97AEB">
        <w:rPr>
          <w:rStyle w:val="Heading2Char"/>
          <w:rFonts w:ascii="Times New Roman" w:hAnsi="Times New Roman"/>
        </w:rPr>
        <w:t>2.3.2 Separation</w:t>
      </w:r>
      <w:bookmarkEnd w:id="14"/>
      <w:r w:rsidRPr="00F97AEB">
        <w:rPr>
          <w:rFonts w:ascii="Times New Roman" w:hAnsi="Times New Roman"/>
        </w:rPr>
        <w:tab/>
      </w:r>
    </w:p>
    <w:p w:rsidR="00B94D0D" w:rsidRPr="00F97AEB" w:rsidRDefault="00B94D0D" w:rsidP="00410563">
      <w:pPr>
        <w:autoSpaceDE w:val="0"/>
        <w:autoSpaceDN w:val="0"/>
        <w:adjustRightInd w:val="0"/>
        <w:spacing w:line="360" w:lineRule="auto"/>
        <w:jc w:val="both"/>
        <w:rPr>
          <w:b/>
          <w:bCs/>
        </w:rPr>
      </w:pPr>
      <w:r w:rsidRPr="00F97AEB">
        <w:rPr>
          <w:b/>
          <w:bCs/>
        </w:rPr>
        <w:br/>
      </w:r>
      <w:r w:rsidRPr="00F97AEB">
        <w:t xml:space="preserve">Separation is </w:t>
      </w:r>
      <w:r w:rsidR="00101DB5">
        <w:t>used to ensure that</w:t>
      </w:r>
      <w:r w:rsidRPr="00F97AEB">
        <w:t xml:space="preserve"> all feedstock is biodegradable and clean material. Non-biodegradable material take</w:t>
      </w:r>
      <w:r w:rsidR="00101DB5">
        <w:t>s up space and has</w:t>
      </w:r>
      <w:r w:rsidRPr="00F97AEB">
        <w:t xml:space="preserve"> a negative impact on HRT and size of the reactor. Separation process for food waste usually contains three main steps:</w:t>
      </w:r>
    </w:p>
    <w:p w:rsidR="00B94D0D" w:rsidRPr="00F97AEB" w:rsidRDefault="00B94D0D" w:rsidP="00410563">
      <w:pPr>
        <w:pStyle w:val="Default"/>
        <w:spacing w:line="360" w:lineRule="auto"/>
        <w:jc w:val="both"/>
        <w:rPr>
          <w:rFonts w:ascii="Times New Roman" w:hAnsi="Times New Roman" w:cs="Times New Roman"/>
          <w:color w:val="auto"/>
        </w:rPr>
      </w:pPr>
    </w:p>
    <w:p w:rsidR="00B94D0D" w:rsidRPr="00F97AEB" w:rsidRDefault="00B94D0D" w:rsidP="00410563">
      <w:pPr>
        <w:pStyle w:val="Default"/>
        <w:numPr>
          <w:ilvl w:val="0"/>
          <w:numId w:val="2"/>
        </w:numPr>
        <w:spacing w:line="360" w:lineRule="auto"/>
        <w:jc w:val="both"/>
        <w:rPr>
          <w:rFonts w:ascii="Times New Roman" w:hAnsi="Times New Roman" w:cs="Times New Roman"/>
          <w:color w:val="auto"/>
        </w:rPr>
      </w:pPr>
      <w:r w:rsidRPr="00F97AEB">
        <w:rPr>
          <w:rFonts w:ascii="Times New Roman" w:hAnsi="Times New Roman" w:cs="Times New Roman"/>
          <w:b/>
          <w:bCs/>
          <w:color w:val="auto"/>
        </w:rPr>
        <w:t>Food  Separation:</w:t>
      </w:r>
      <w:r w:rsidRPr="00F97AEB">
        <w:rPr>
          <w:rFonts w:ascii="Times New Roman" w:hAnsi="Times New Roman" w:cs="Times New Roman"/>
          <w:color w:val="auto"/>
        </w:rPr>
        <w:t xml:space="preserve"> Separation in home, restaurant or food industry</w:t>
      </w:r>
    </w:p>
    <w:p w:rsidR="00B94D0D" w:rsidRPr="00F97AEB" w:rsidRDefault="00B94D0D" w:rsidP="00410563">
      <w:pPr>
        <w:pStyle w:val="Default"/>
        <w:numPr>
          <w:ilvl w:val="0"/>
          <w:numId w:val="2"/>
        </w:numPr>
        <w:spacing w:line="360" w:lineRule="auto"/>
        <w:jc w:val="both"/>
        <w:rPr>
          <w:rFonts w:ascii="Times New Roman" w:hAnsi="Times New Roman" w:cs="Times New Roman"/>
          <w:b/>
          <w:bCs/>
          <w:color w:val="auto"/>
        </w:rPr>
      </w:pPr>
      <w:r w:rsidRPr="00F97AEB">
        <w:rPr>
          <w:rFonts w:ascii="Times New Roman" w:hAnsi="Times New Roman" w:cs="Times New Roman"/>
          <w:b/>
          <w:bCs/>
          <w:color w:val="auto"/>
        </w:rPr>
        <w:t xml:space="preserve">Manual Sorting : </w:t>
      </w:r>
      <w:r w:rsidRPr="00F97AEB">
        <w:rPr>
          <w:rFonts w:ascii="Times New Roman" w:hAnsi="Times New Roman" w:cs="Times New Roman"/>
          <w:color w:val="auto"/>
        </w:rPr>
        <w:t>Remove inorganic material like rock and metal</w:t>
      </w:r>
    </w:p>
    <w:p w:rsidR="00B94D0D" w:rsidRPr="00101DB5" w:rsidRDefault="00B94D0D" w:rsidP="00410563">
      <w:pPr>
        <w:pStyle w:val="Default"/>
        <w:numPr>
          <w:ilvl w:val="0"/>
          <w:numId w:val="2"/>
        </w:numPr>
        <w:spacing w:line="360" w:lineRule="auto"/>
        <w:jc w:val="both"/>
        <w:rPr>
          <w:rFonts w:ascii="Times New Roman" w:hAnsi="Times New Roman" w:cs="Times New Roman"/>
          <w:b/>
          <w:bCs/>
          <w:color w:val="auto"/>
        </w:rPr>
      </w:pPr>
      <w:r w:rsidRPr="00F97AEB">
        <w:rPr>
          <w:rFonts w:ascii="Times New Roman" w:hAnsi="Times New Roman" w:cs="Times New Roman"/>
          <w:b/>
          <w:bCs/>
          <w:color w:val="auto"/>
        </w:rPr>
        <w:t>Mechanical Sorters :</w:t>
      </w:r>
      <w:r w:rsidRPr="00F97AEB">
        <w:rPr>
          <w:rFonts w:ascii="Times New Roman" w:hAnsi="Times New Roman" w:cs="Times New Roman"/>
          <w:color w:val="auto"/>
        </w:rPr>
        <w:t xml:space="preserve">  Screens, Rotating Trommels, magnetic separation. </w:t>
      </w:r>
    </w:p>
    <w:p w:rsidR="00101DB5" w:rsidRDefault="00101DB5" w:rsidP="00410563">
      <w:pPr>
        <w:pStyle w:val="Default"/>
        <w:spacing w:line="360" w:lineRule="auto"/>
        <w:ind w:left="720"/>
        <w:jc w:val="both"/>
        <w:rPr>
          <w:rFonts w:ascii="Times New Roman" w:hAnsi="Times New Roman" w:cs="Times New Roman"/>
          <w:b/>
          <w:bCs/>
          <w:color w:val="auto"/>
        </w:rPr>
      </w:pPr>
    </w:p>
    <w:p w:rsidR="00FA5CAD" w:rsidRPr="00FA5CAD" w:rsidRDefault="00FA5CAD" w:rsidP="00410563">
      <w:pPr>
        <w:autoSpaceDE w:val="0"/>
        <w:autoSpaceDN w:val="0"/>
        <w:adjustRightInd w:val="0"/>
        <w:spacing w:line="360" w:lineRule="auto"/>
        <w:jc w:val="both"/>
        <w:rPr>
          <w:rFonts w:asciiTheme="majorBidi" w:hAnsiTheme="majorBidi" w:cstheme="majorBidi"/>
          <w:lang w:eastAsia="en-CA"/>
        </w:rPr>
      </w:pPr>
      <w:r w:rsidRPr="00FA2787">
        <w:rPr>
          <w:rFonts w:asciiTheme="majorBidi" w:hAnsiTheme="majorBidi" w:cstheme="majorBidi"/>
          <w:color w:val="000000"/>
          <w:lang w:eastAsia="en-CA"/>
        </w:rPr>
        <w:t xml:space="preserve">In food processing plants, supermarket, restaurant, etc. Organic waste should be separated from non-degradable material. By using magnet, metal and rock will be separated. In a large amount of food waste manual sorting is time consuming and takes cost. While using mechanical sorting like screening will be helpful. </w:t>
      </w:r>
    </w:p>
    <w:p w:rsidR="00101DB5" w:rsidRPr="00F97AEB" w:rsidRDefault="00101DB5" w:rsidP="00410563">
      <w:pPr>
        <w:pStyle w:val="Default"/>
        <w:spacing w:line="360" w:lineRule="auto"/>
        <w:jc w:val="both"/>
        <w:rPr>
          <w:rFonts w:ascii="Times New Roman" w:hAnsi="Times New Roman" w:cs="Times New Roman"/>
          <w:color w:val="auto"/>
        </w:rPr>
      </w:pPr>
    </w:p>
    <w:p w:rsidR="00B94D0D" w:rsidRPr="00F97AEB" w:rsidRDefault="00B94D0D" w:rsidP="00A2467C">
      <w:pPr>
        <w:pStyle w:val="Heading3"/>
        <w:rPr>
          <w:rFonts w:ascii="Times New Roman" w:hAnsi="Times New Roman"/>
        </w:rPr>
      </w:pPr>
      <w:bookmarkStart w:id="15" w:name="_Toc355038117"/>
      <w:r w:rsidRPr="00F97AEB">
        <w:rPr>
          <w:rFonts w:ascii="Times New Roman" w:hAnsi="Times New Roman"/>
        </w:rPr>
        <w:lastRenderedPageBreak/>
        <w:t>2.3.4  Mechanical hydrolysis:</w:t>
      </w:r>
      <w:bookmarkEnd w:id="15"/>
      <w:r w:rsidRPr="00F97AEB">
        <w:rPr>
          <w:rFonts w:ascii="Times New Roman" w:hAnsi="Times New Roman"/>
        </w:rPr>
        <w:br/>
      </w:r>
    </w:p>
    <w:p w:rsidR="00B94D0D" w:rsidRPr="00F97AEB" w:rsidRDefault="00B94D0D" w:rsidP="00410563">
      <w:pPr>
        <w:spacing w:line="360" w:lineRule="auto"/>
        <w:jc w:val="both"/>
      </w:pPr>
      <w:r w:rsidRPr="00F97AEB">
        <w:t xml:space="preserve">Thermal pre-treatment (incineration) </w:t>
      </w:r>
      <w:r w:rsidR="00101DB5">
        <w:t>and m</w:t>
      </w:r>
      <w:r w:rsidRPr="00F97AEB">
        <w:t xml:space="preserve">echanical </w:t>
      </w:r>
      <w:r w:rsidR="00101DB5">
        <w:t xml:space="preserve">biological </w:t>
      </w:r>
      <w:r w:rsidR="00AA0B95">
        <w:t>pre-treatment</w:t>
      </w:r>
      <w:r w:rsidRPr="00F97AEB">
        <w:t xml:space="preserve"> ar</w:t>
      </w:r>
      <w:r w:rsidR="00101DB5">
        <w:t>e the most common methods</w:t>
      </w:r>
      <w:r w:rsidRPr="00F97AEB">
        <w:t xml:space="preserve"> for the </w:t>
      </w:r>
      <w:r w:rsidR="00AA0B95" w:rsidRPr="00F97AEB">
        <w:t>pre-treatment</w:t>
      </w:r>
      <w:r w:rsidRPr="00F97AEB">
        <w:t xml:space="preserve"> of municipal solid waste. Thermal pre-</w:t>
      </w:r>
      <w:r w:rsidR="00AA0B95" w:rsidRPr="00F97AEB">
        <w:t>treatment involves</w:t>
      </w:r>
      <w:r w:rsidRPr="00F97AEB">
        <w:t xml:space="preserve"> the controlled burning of waste, with or without energy recovery. This method has increasingly been in use over the past few years mainly to reduce the amoun</w:t>
      </w:r>
      <w:r w:rsidR="00101DB5">
        <w:t>t of waste and to decrease</w:t>
      </w:r>
      <w:r w:rsidRPr="00F97AEB">
        <w:t xml:space="preserve"> biological activity. However, this method entails a much higher cost; longer pay back periods due to high capital investment and although, modern incinerators do comply with existing emis</w:t>
      </w:r>
      <w:r w:rsidR="00C94026">
        <w:t>sion regulations, there remains public concern regarding</w:t>
      </w:r>
      <w:r w:rsidRPr="00F97AEB">
        <w:t xml:space="preserve"> the adverse </w:t>
      </w:r>
      <w:r w:rsidR="00C94026">
        <w:t xml:space="preserve">health </w:t>
      </w:r>
      <w:r w:rsidRPr="00F97AEB">
        <w:t xml:space="preserve">effects associated with the emissions from incinerators. </w:t>
      </w:r>
    </w:p>
    <w:p w:rsidR="00B94D0D" w:rsidRPr="00F97AEB" w:rsidRDefault="00FA5CAD" w:rsidP="00410563">
      <w:pPr>
        <w:pStyle w:val="Default"/>
        <w:spacing w:line="360" w:lineRule="auto"/>
        <w:jc w:val="both"/>
        <w:rPr>
          <w:rFonts w:ascii="Times New Roman" w:hAnsi="Times New Roman" w:cs="Times New Roman"/>
          <w:color w:val="auto"/>
        </w:rPr>
      </w:pPr>
      <w:r>
        <w:rPr>
          <w:rFonts w:ascii="Times New Roman" w:hAnsi="Times New Roman" w:cs="Times New Roman"/>
          <w:color w:val="auto"/>
        </w:rPr>
        <w:t>We use t</w:t>
      </w:r>
      <w:r w:rsidR="00B94D0D" w:rsidRPr="00F97AEB">
        <w:rPr>
          <w:rFonts w:ascii="Times New Roman" w:hAnsi="Times New Roman" w:cs="Times New Roman"/>
          <w:color w:val="auto"/>
        </w:rPr>
        <w:t>hermal</w:t>
      </w:r>
      <w:r w:rsidR="00892F69">
        <w:rPr>
          <w:rFonts w:ascii="Times New Roman" w:hAnsi="Times New Roman" w:cs="Times New Roman"/>
          <w:color w:val="auto"/>
        </w:rPr>
        <w:t xml:space="preserve"> hydrolysis </w:t>
      </w:r>
      <w:r>
        <w:rPr>
          <w:rFonts w:ascii="Times New Roman" w:hAnsi="Times New Roman" w:cs="Times New Roman"/>
          <w:color w:val="auto"/>
        </w:rPr>
        <w:t xml:space="preserve">because it </w:t>
      </w:r>
      <w:r w:rsidR="00892F69">
        <w:rPr>
          <w:rFonts w:ascii="Times New Roman" w:hAnsi="Times New Roman" w:cs="Times New Roman"/>
          <w:color w:val="auto"/>
        </w:rPr>
        <w:t>has many advantage</w:t>
      </w:r>
      <w:r w:rsidR="00B94D0D" w:rsidRPr="00F97AEB">
        <w:rPr>
          <w:rFonts w:ascii="Times New Roman" w:hAnsi="Times New Roman" w:cs="Times New Roman"/>
          <w:color w:val="auto"/>
        </w:rPr>
        <w:t>s</w:t>
      </w:r>
      <w:r w:rsidRPr="00FA5CAD">
        <w:rPr>
          <w:rFonts w:ascii="Times New Roman" w:hAnsi="Times New Roman" w:cs="Times New Roman"/>
          <w:color w:val="auto"/>
        </w:rPr>
        <w:t>conventional method</w:t>
      </w:r>
      <w:r w:rsidR="00892F69">
        <w:rPr>
          <w:rFonts w:ascii="Times New Roman" w:hAnsi="Times New Roman" w:cs="Times New Roman"/>
          <w:color w:val="auto"/>
        </w:rPr>
        <w:t>such as</w:t>
      </w:r>
      <w:r w:rsidR="00B94D0D" w:rsidRPr="00F97AEB">
        <w:rPr>
          <w:rFonts w:ascii="Times New Roman" w:hAnsi="Times New Roman" w:cs="Times New Roman"/>
          <w:color w:val="auto"/>
        </w:rPr>
        <w:t>:</w:t>
      </w:r>
    </w:p>
    <w:p w:rsidR="00B94D0D" w:rsidRPr="00F97AEB" w:rsidRDefault="00B94D0D" w:rsidP="00410563">
      <w:pPr>
        <w:pStyle w:val="Default"/>
        <w:numPr>
          <w:ilvl w:val="0"/>
          <w:numId w:val="4"/>
        </w:numPr>
        <w:spacing w:line="360" w:lineRule="auto"/>
        <w:jc w:val="both"/>
        <w:rPr>
          <w:rFonts w:ascii="Times New Roman" w:hAnsi="Times New Roman" w:cs="Times New Roman"/>
          <w:color w:val="auto"/>
        </w:rPr>
      </w:pPr>
      <w:r w:rsidRPr="00F97AEB">
        <w:rPr>
          <w:rFonts w:ascii="Times New Roman" w:hAnsi="Times New Roman" w:cs="Times New Roman"/>
          <w:color w:val="auto"/>
        </w:rPr>
        <w:t>Enhanced biogas production up to 55-65%</w:t>
      </w:r>
    </w:p>
    <w:p w:rsidR="00B94D0D" w:rsidRPr="00F97AEB" w:rsidRDefault="00B94D0D" w:rsidP="00410563">
      <w:pPr>
        <w:pStyle w:val="Default"/>
        <w:numPr>
          <w:ilvl w:val="0"/>
          <w:numId w:val="4"/>
        </w:numPr>
        <w:spacing w:line="360" w:lineRule="auto"/>
        <w:jc w:val="both"/>
        <w:rPr>
          <w:rFonts w:ascii="Times New Roman" w:hAnsi="Times New Roman" w:cs="Times New Roman"/>
          <w:color w:val="auto"/>
        </w:rPr>
      </w:pPr>
      <w:r w:rsidRPr="00F97AEB">
        <w:rPr>
          <w:rFonts w:ascii="Times New Roman" w:hAnsi="Times New Roman" w:cs="Times New Roman"/>
          <w:color w:val="auto"/>
        </w:rPr>
        <w:t>The improved dewaterability after</w:t>
      </w:r>
      <w:r w:rsidR="00892F69">
        <w:rPr>
          <w:rFonts w:ascii="Times New Roman" w:hAnsi="Times New Roman" w:cs="Times New Roman"/>
          <w:color w:val="auto"/>
        </w:rPr>
        <w:t xml:space="preserve"> digestion by 50% - 100% resulting</w:t>
      </w:r>
      <w:r w:rsidRPr="00F97AEB">
        <w:rPr>
          <w:rFonts w:ascii="Times New Roman" w:hAnsi="Times New Roman" w:cs="Times New Roman"/>
          <w:color w:val="auto"/>
        </w:rPr>
        <w:t xml:space="preserve"> in energy savings</w:t>
      </w:r>
    </w:p>
    <w:p w:rsidR="00B94D0D" w:rsidRPr="00FA5CAD" w:rsidRDefault="00B94D0D" w:rsidP="00A2467C">
      <w:pPr>
        <w:pStyle w:val="Default"/>
        <w:numPr>
          <w:ilvl w:val="0"/>
          <w:numId w:val="4"/>
        </w:numPr>
        <w:spacing w:line="360" w:lineRule="auto"/>
        <w:jc w:val="both"/>
        <w:rPr>
          <w:rFonts w:ascii="Times New Roman" w:hAnsi="Times New Roman" w:cs="Times New Roman"/>
          <w:color w:val="auto"/>
        </w:rPr>
      </w:pPr>
      <w:r w:rsidRPr="00FA5CAD">
        <w:rPr>
          <w:rFonts w:ascii="Times New Roman" w:hAnsi="Times New Roman" w:cs="Times New Roman"/>
          <w:color w:val="auto"/>
        </w:rPr>
        <w:t>Lower retention time and higher dry-solids content in digester which increase the capacity of the plant up to two or three times</w:t>
      </w:r>
      <w:r w:rsidR="00FA5CAD" w:rsidRPr="00FA5CAD">
        <w:rPr>
          <w:rFonts w:ascii="Times New Roman" w:hAnsi="Times New Roman" w:cs="Times New Roman"/>
          <w:color w:val="auto"/>
        </w:rPr>
        <w:t xml:space="preserve"> </w:t>
      </w:r>
      <w:r w:rsidR="00A2467C" w:rsidRPr="00A2467C">
        <w:rPr>
          <w:rFonts w:ascii="Times New Roman" w:hAnsi="Times New Roman" w:cs="Times New Roman"/>
          <w:color w:val="auto"/>
        </w:rPr>
        <w:t>(TurbochargeYour Digester, n.d.).</w:t>
      </w:r>
    </w:p>
    <w:p w:rsidR="009C1E25" w:rsidRDefault="009C1E25" w:rsidP="00410563">
      <w:pPr>
        <w:pStyle w:val="ListParagraph"/>
        <w:autoSpaceDE w:val="0"/>
        <w:autoSpaceDN w:val="0"/>
        <w:adjustRightInd w:val="0"/>
        <w:spacing w:line="360" w:lineRule="auto"/>
        <w:jc w:val="both"/>
        <w:rPr>
          <w:color w:val="FF0000"/>
        </w:rPr>
      </w:pPr>
    </w:p>
    <w:p w:rsidR="00B94D0D" w:rsidRPr="00F97AEB" w:rsidRDefault="00B94D0D" w:rsidP="00410563">
      <w:pPr>
        <w:spacing w:line="360" w:lineRule="auto"/>
        <w:jc w:val="both"/>
        <w:rPr>
          <w:lang w:val="en-US"/>
        </w:rPr>
      </w:pPr>
    </w:p>
    <w:p w:rsidR="00B94D0D" w:rsidRPr="00F97AEB" w:rsidRDefault="00B94D0D" w:rsidP="00410563">
      <w:pPr>
        <w:spacing w:line="360" w:lineRule="auto"/>
        <w:jc w:val="both"/>
      </w:pPr>
    </w:p>
    <w:p w:rsidR="00B94D0D" w:rsidRPr="00F97AEB" w:rsidRDefault="00B94D0D" w:rsidP="00410563">
      <w:pPr>
        <w:pStyle w:val="Heading3"/>
        <w:spacing w:line="360" w:lineRule="auto"/>
        <w:jc w:val="both"/>
        <w:rPr>
          <w:rFonts w:ascii="Times New Roman" w:hAnsi="Times New Roman"/>
          <w:i/>
          <w:iCs/>
        </w:rPr>
      </w:pPr>
      <w:bookmarkStart w:id="16" w:name="_Toc355038118"/>
      <w:r w:rsidRPr="00F97AEB">
        <w:rPr>
          <w:rFonts w:ascii="Times New Roman" w:hAnsi="Times New Roman"/>
        </w:rPr>
        <w:t>2.3.5 Biochemical conversion:</w:t>
      </w:r>
      <w:bookmarkEnd w:id="16"/>
    </w:p>
    <w:p w:rsidR="00B94D0D" w:rsidRPr="00F97AEB" w:rsidRDefault="00B94D0D" w:rsidP="00410563">
      <w:pPr>
        <w:spacing w:line="360" w:lineRule="auto"/>
        <w:jc w:val="both"/>
      </w:pPr>
    </w:p>
    <w:p w:rsidR="00B94D0D" w:rsidRPr="00E708C7" w:rsidRDefault="00B94D0D" w:rsidP="00410563">
      <w:pPr>
        <w:spacing w:line="360" w:lineRule="auto"/>
        <w:jc w:val="both"/>
      </w:pPr>
      <w:r w:rsidRPr="00E708C7">
        <w:t>Energy conversion of organic materi</w:t>
      </w:r>
      <w:r w:rsidR="00E708C7">
        <w:t>als can proceed along different pathways such as thermochemical or</w:t>
      </w:r>
      <w:r w:rsidRPr="00E708C7">
        <w:t xml:space="preserve"> biochemical</w:t>
      </w:r>
      <w:r w:rsidR="00E708C7">
        <w:t>.</w:t>
      </w:r>
      <w:r w:rsidRPr="00E708C7">
        <w:t>Currently, all three pathways are utilized to varying degrees with fossil fuel feedstocks.</w:t>
      </w:r>
    </w:p>
    <w:p w:rsidR="00B94D0D" w:rsidRPr="00F97AEB" w:rsidRDefault="00B94D0D" w:rsidP="00410563">
      <w:pPr>
        <w:spacing w:line="360" w:lineRule="auto"/>
        <w:jc w:val="both"/>
      </w:pPr>
      <w:r w:rsidRPr="00E708C7">
        <w:t>Biochemical conversion proceeds at lower temperatures and lower reaction rates. Higher moisture feedstocks are generally good candidates for biochemical processes. Thermochemical conversion is characterized by higher temperatures and faster conversion rates. It is best suited for lower moisture feedstock.</w:t>
      </w:r>
    </w:p>
    <w:p w:rsidR="00B94D0D" w:rsidRPr="00F97AEB" w:rsidRDefault="00B94D0D" w:rsidP="00410563">
      <w:pPr>
        <w:spacing w:line="360" w:lineRule="auto"/>
        <w:jc w:val="both"/>
      </w:pPr>
    </w:p>
    <w:p w:rsidR="008F675D" w:rsidRDefault="008F675D" w:rsidP="00410563">
      <w:pPr>
        <w:pStyle w:val="Heading2"/>
        <w:spacing w:line="360" w:lineRule="auto"/>
        <w:jc w:val="both"/>
        <w:rPr>
          <w:rFonts w:ascii="Times New Roman" w:hAnsi="Times New Roman"/>
        </w:rPr>
      </w:pPr>
      <w:bookmarkStart w:id="17" w:name="_Toc355038119"/>
      <w:r w:rsidRPr="00F97AEB">
        <w:rPr>
          <w:rFonts w:ascii="Times New Roman" w:hAnsi="Times New Roman"/>
        </w:rPr>
        <w:lastRenderedPageBreak/>
        <w:t>2.4 Stages for anaerobic digestion</w:t>
      </w:r>
      <w:bookmarkEnd w:id="17"/>
    </w:p>
    <w:p w:rsidR="008F675D" w:rsidRDefault="008F675D" w:rsidP="00410563">
      <w:pPr>
        <w:spacing w:line="360" w:lineRule="auto"/>
        <w:jc w:val="both"/>
      </w:pPr>
      <w:r w:rsidRPr="009B3EB6">
        <w:t>Anaerobic digestion is fermentative bioprocess in which organic matters are broken down by microbes in the absence of oxygen.</w:t>
      </w:r>
      <w:r>
        <w:t xml:space="preserve"> During the process of biogas production by using anaerobic digestion, t</w:t>
      </w:r>
      <w:r w:rsidRPr="005347A5">
        <w:t xml:space="preserve">here are three main </w:t>
      </w:r>
      <w:r>
        <w:t xml:space="preserve">groupof microorganisms, including hydrolytic </w:t>
      </w:r>
      <w:r w:rsidRPr="005347A5">
        <w:t>bacteria, acetogenic bacteria and methanogens</w:t>
      </w:r>
      <w:r>
        <w:t xml:space="preserve"> (methanogenic bacteria) that have </w:t>
      </w:r>
      <w:r w:rsidRPr="005347A5">
        <w:t>specific function</w:t>
      </w:r>
      <w:r>
        <w:t>s</w:t>
      </w:r>
      <w:r w:rsidRPr="005347A5">
        <w:t xml:space="preserve"> inhydrolysis, aceto</w:t>
      </w:r>
      <w:r>
        <w:t>genesis and methanogenesis stages</w:t>
      </w:r>
      <w:r w:rsidRPr="005347A5">
        <w:t>, respectively.</w:t>
      </w:r>
      <w:r>
        <w:t xml:space="preserve"> In anaerobic digester, these three main processes occur simultaneously.</w:t>
      </w:r>
    </w:p>
    <w:p w:rsidR="008F675D" w:rsidRPr="00B556BC" w:rsidRDefault="008F675D" w:rsidP="00410563">
      <w:pPr>
        <w:spacing w:line="360" w:lineRule="auto"/>
        <w:jc w:val="both"/>
        <w:rPr>
          <w:color w:val="FF0000"/>
        </w:rPr>
      </w:pPr>
      <w:r w:rsidRPr="00B556BC">
        <w:rPr>
          <w:color w:val="FF0000"/>
        </w:rPr>
        <w:t>Therefore, the aim of this section is to introduce about biological processes that happen during these stages in biogas production.</w:t>
      </w:r>
    </w:p>
    <w:p w:rsidR="008F675D" w:rsidRDefault="008F675D" w:rsidP="00410563">
      <w:pPr>
        <w:spacing w:line="360" w:lineRule="auto"/>
        <w:jc w:val="both"/>
      </w:pPr>
      <w:r>
        <w:t>There are some important parameters in anaerobic digestion that need to be disscussed before going to detail in each stages, including pH, temperature, hydrolic retention time, organic loading rate and mixing condition.</w:t>
      </w:r>
    </w:p>
    <w:p w:rsidR="008F675D" w:rsidRDefault="008F675D" w:rsidP="00410563">
      <w:pPr>
        <w:spacing w:line="360" w:lineRule="auto"/>
        <w:jc w:val="both"/>
      </w:pPr>
    </w:p>
    <w:p w:rsidR="008F675D" w:rsidRPr="00155765" w:rsidRDefault="008F675D" w:rsidP="00410563">
      <w:pPr>
        <w:pStyle w:val="ListParagraph"/>
        <w:numPr>
          <w:ilvl w:val="0"/>
          <w:numId w:val="24"/>
        </w:numPr>
        <w:spacing w:line="360" w:lineRule="auto"/>
        <w:jc w:val="both"/>
        <w:rPr>
          <w:rFonts w:asciiTheme="majorHAnsi" w:hAnsiTheme="majorHAnsi" w:cstheme="majorHAnsi"/>
          <w:sz w:val="24"/>
          <w:szCs w:val="24"/>
        </w:rPr>
      </w:pPr>
      <w:r w:rsidRPr="00155765">
        <w:rPr>
          <w:rFonts w:asciiTheme="majorHAnsi" w:hAnsiTheme="majorHAnsi" w:cstheme="majorHAnsi"/>
          <w:b/>
          <w:sz w:val="24"/>
          <w:szCs w:val="24"/>
        </w:rPr>
        <w:t>pH</w:t>
      </w:r>
      <w:r w:rsidRPr="00155765">
        <w:rPr>
          <w:rFonts w:asciiTheme="majorHAnsi" w:hAnsiTheme="majorHAnsi" w:cstheme="majorHAnsi"/>
          <w:sz w:val="24"/>
          <w:szCs w:val="24"/>
        </w:rPr>
        <w:t xml:space="preserve">: the activities of microbes using in the anaerobic process are very sensitive to the changing of pH in its environment. Therefore, the pH value of system is completely influential to the final product yield. The formation of methane is highest when the pH is kept at narrow desired range of 6.5 to 8.5, with an optimum pH between 7 to 8. In case the pH in anaerobic digester is lower than 7 or higher than 8, production yield of methane  may decrease </w:t>
      </w:r>
      <w:r w:rsidRPr="00155765">
        <w:rPr>
          <w:rFonts w:asciiTheme="majorHAnsi" w:hAnsiTheme="majorHAnsi" w:cstheme="majorHAnsi"/>
          <w:noProof/>
          <w:sz w:val="24"/>
          <w:szCs w:val="24"/>
        </w:rPr>
        <w:t>(Weiland, 2010)</w:t>
      </w:r>
    </w:p>
    <w:p w:rsidR="008F675D" w:rsidRPr="00155765" w:rsidRDefault="008F675D" w:rsidP="00410563">
      <w:pPr>
        <w:pStyle w:val="ListParagraph"/>
        <w:spacing w:line="360" w:lineRule="auto"/>
        <w:jc w:val="both"/>
        <w:rPr>
          <w:rFonts w:asciiTheme="majorHAnsi" w:hAnsiTheme="majorHAnsi" w:cstheme="majorHAnsi"/>
          <w:sz w:val="24"/>
          <w:szCs w:val="24"/>
        </w:rPr>
      </w:pPr>
      <w:r w:rsidRPr="00155765">
        <w:rPr>
          <w:rStyle w:val="author-g-ds2o6hnob7cjsz122zuo"/>
          <w:rFonts w:asciiTheme="majorHAnsi" w:hAnsiTheme="majorHAnsi" w:cstheme="majorHAnsi"/>
        </w:rPr>
        <w:t xml:space="preserve">In order to keep the value of pH on the equilibrium, buffer has to be added into the system, such as </w:t>
      </w:r>
      <w:r w:rsidRPr="00155765">
        <w:rPr>
          <w:rFonts w:asciiTheme="majorHAnsi" w:hAnsiTheme="majorHAnsi" w:cstheme="majorHAnsi"/>
          <w:sz w:val="24"/>
          <w:szCs w:val="24"/>
        </w:rPr>
        <w:t xml:space="preserve">sodium carbonate, calcium carbonate, calcium hydroxide, lime. The addition of selected chemicals should be done slowly to prevent any adverse impacts on the growth and activities of bacteria. </w:t>
      </w:r>
    </w:p>
    <w:p w:rsidR="008F675D" w:rsidRPr="00155765" w:rsidRDefault="008F675D" w:rsidP="00410563">
      <w:pPr>
        <w:pStyle w:val="ListParagraph"/>
        <w:numPr>
          <w:ilvl w:val="0"/>
          <w:numId w:val="24"/>
        </w:numPr>
        <w:spacing w:line="360" w:lineRule="auto"/>
        <w:jc w:val="both"/>
        <w:rPr>
          <w:rFonts w:asciiTheme="majorHAnsi" w:hAnsiTheme="majorHAnsi" w:cstheme="majorHAnsi"/>
          <w:sz w:val="24"/>
          <w:szCs w:val="24"/>
        </w:rPr>
      </w:pPr>
      <w:r w:rsidRPr="00155765">
        <w:rPr>
          <w:rFonts w:asciiTheme="majorHAnsi" w:hAnsiTheme="majorHAnsi" w:cstheme="majorHAnsi"/>
          <w:b/>
          <w:sz w:val="24"/>
          <w:szCs w:val="24"/>
        </w:rPr>
        <w:t>Effects of temperature on biogas production:</w:t>
      </w:r>
      <w:r w:rsidRPr="00155765">
        <w:rPr>
          <w:rFonts w:asciiTheme="majorHAnsi" w:hAnsiTheme="majorHAnsi" w:cstheme="majorHAnsi"/>
          <w:sz w:val="24"/>
          <w:szCs w:val="24"/>
        </w:rPr>
        <w:t xml:space="preserve"> Methanogenic bacteria are inactive in very low or very high temperature. Futhermore, temperature determines the degradation rate of organic substances in hydrolysis and methanogenesis </w:t>
      </w:r>
      <w:r w:rsidRPr="00155765">
        <w:rPr>
          <w:rFonts w:asciiTheme="majorHAnsi" w:hAnsiTheme="majorHAnsi" w:cstheme="majorHAnsi"/>
          <w:noProof/>
          <w:sz w:val="24"/>
          <w:szCs w:val="24"/>
        </w:rPr>
        <w:t>(Nayono, 2009)</w:t>
      </w:r>
      <w:r w:rsidRPr="00155765">
        <w:rPr>
          <w:rFonts w:asciiTheme="majorHAnsi" w:hAnsiTheme="majorHAnsi" w:cstheme="majorHAnsi"/>
          <w:sz w:val="24"/>
          <w:szCs w:val="24"/>
        </w:rPr>
        <w:t xml:space="preserve">. </w:t>
      </w:r>
    </w:p>
    <w:p w:rsidR="008F675D" w:rsidRPr="00155765" w:rsidRDefault="008F675D" w:rsidP="00410563">
      <w:pPr>
        <w:pStyle w:val="ListParagraph"/>
        <w:spacing w:after="0" w:line="360" w:lineRule="auto"/>
        <w:ind w:left="1080"/>
        <w:jc w:val="both"/>
        <w:rPr>
          <w:rFonts w:asciiTheme="majorHAnsi" w:hAnsiTheme="majorHAnsi" w:cstheme="majorHAnsi"/>
          <w:sz w:val="24"/>
          <w:szCs w:val="24"/>
        </w:rPr>
      </w:pPr>
      <w:r w:rsidRPr="00155765">
        <w:rPr>
          <w:rFonts w:asciiTheme="majorHAnsi" w:hAnsiTheme="majorHAnsi" w:cstheme="majorHAnsi"/>
          <w:sz w:val="24"/>
          <w:szCs w:val="24"/>
        </w:rPr>
        <w:t>There are two common optimal temperature ranges in which anaerobic fermentation can be carried out, mesophilic and thermophilic.</w:t>
      </w:r>
    </w:p>
    <w:p w:rsidR="008F675D" w:rsidRPr="00155765" w:rsidRDefault="008F675D" w:rsidP="00410563">
      <w:pPr>
        <w:pStyle w:val="ListParagraph"/>
        <w:numPr>
          <w:ilvl w:val="0"/>
          <w:numId w:val="11"/>
        </w:numPr>
        <w:spacing w:after="0" w:line="360" w:lineRule="auto"/>
        <w:jc w:val="both"/>
        <w:rPr>
          <w:rFonts w:asciiTheme="majorHAnsi" w:hAnsiTheme="majorHAnsi" w:cstheme="majorHAnsi"/>
          <w:sz w:val="24"/>
          <w:szCs w:val="24"/>
        </w:rPr>
      </w:pPr>
      <w:r w:rsidRPr="00155765">
        <w:rPr>
          <w:rFonts w:asciiTheme="majorHAnsi" w:hAnsiTheme="majorHAnsi" w:cstheme="majorHAnsi"/>
          <w:b/>
          <w:sz w:val="24"/>
          <w:szCs w:val="24"/>
        </w:rPr>
        <w:t>Mesophilic</w:t>
      </w:r>
      <w:r w:rsidRPr="00155765">
        <w:rPr>
          <w:rFonts w:asciiTheme="majorHAnsi" w:hAnsiTheme="majorHAnsi" w:cstheme="majorHAnsi"/>
          <w:sz w:val="24"/>
          <w:szCs w:val="24"/>
        </w:rPr>
        <w:t xml:space="preserve"> (optimal temperature around 25-40</w:t>
      </w:r>
      <w:r w:rsidRPr="00155765">
        <w:rPr>
          <w:rFonts w:asciiTheme="majorHAnsi" w:hAnsiTheme="majorHAnsi" w:cstheme="majorHAnsi"/>
          <w:sz w:val="24"/>
          <w:szCs w:val="24"/>
          <w:vertAlign w:val="superscript"/>
        </w:rPr>
        <w:t>o</w:t>
      </w:r>
      <w:r w:rsidRPr="00155765">
        <w:rPr>
          <w:rFonts w:asciiTheme="majorHAnsi" w:hAnsiTheme="majorHAnsi" w:cstheme="majorHAnsi"/>
          <w:sz w:val="24"/>
          <w:szCs w:val="24"/>
        </w:rPr>
        <w:t xml:space="preserve">C): The advantages of this system are more stable, easier to maintain, lower investment cost, </w:t>
      </w:r>
      <w:r w:rsidRPr="00155765">
        <w:rPr>
          <w:rFonts w:asciiTheme="majorHAnsi" w:hAnsiTheme="majorHAnsi" w:cstheme="majorHAnsi"/>
          <w:sz w:val="24"/>
          <w:szCs w:val="24"/>
        </w:rPr>
        <w:lastRenderedPageBreak/>
        <w:t xml:space="preserve">does not need additional energy for heating the system. However retention time of the content is longer and biogas yield is lower </w:t>
      </w:r>
    </w:p>
    <w:p w:rsidR="008F675D" w:rsidRPr="00155765" w:rsidRDefault="008F675D" w:rsidP="00410563">
      <w:pPr>
        <w:pStyle w:val="ListParagraph"/>
        <w:numPr>
          <w:ilvl w:val="0"/>
          <w:numId w:val="11"/>
        </w:numPr>
        <w:spacing w:after="0" w:line="360" w:lineRule="auto"/>
        <w:jc w:val="both"/>
        <w:rPr>
          <w:rFonts w:asciiTheme="majorHAnsi" w:hAnsiTheme="majorHAnsi" w:cstheme="majorHAnsi"/>
          <w:sz w:val="24"/>
          <w:szCs w:val="24"/>
        </w:rPr>
      </w:pPr>
      <w:r w:rsidRPr="00155765">
        <w:rPr>
          <w:rFonts w:asciiTheme="majorHAnsi" w:hAnsiTheme="majorHAnsi" w:cstheme="majorHAnsi"/>
          <w:b/>
          <w:sz w:val="24"/>
          <w:szCs w:val="24"/>
        </w:rPr>
        <w:t>Thermophilic (</w:t>
      </w:r>
      <w:r w:rsidRPr="00155765">
        <w:rPr>
          <w:rFonts w:asciiTheme="majorHAnsi" w:hAnsiTheme="majorHAnsi" w:cstheme="majorHAnsi"/>
          <w:sz w:val="24"/>
          <w:szCs w:val="24"/>
        </w:rPr>
        <w:t>50- 65</w:t>
      </w:r>
      <w:r w:rsidRPr="00155765">
        <w:rPr>
          <w:rFonts w:asciiTheme="majorHAnsi" w:hAnsiTheme="majorHAnsi" w:cstheme="majorHAnsi"/>
          <w:sz w:val="24"/>
          <w:szCs w:val="24"/>
          <w:vertAlign w:val="superscript"/>
        </w:rPr>
        <w:t>o</w:t>
      </w:r>
      <w:r w:rsidRPr="00155765">
        <w:rPr>
          <w:rFonts w:asciiTheme="majorHAnsi" w:hAnsiTheme="majorHAnsi" w:cstheme="majorHAnsi"/>
          <w:sz w:val="24"/>
          <w:szCs w:val="24"/>
        </w:rPr>
        <w:t xml:space="preserve">C): This process gives higher methane production and pathogen removal. However, this method is more sensitive to toxic substances (the amount of free ammonia increase with temperature) and harder to maitain, require additional energy for digester heating </w:t>
      </w:r>
      <w:r w:rsidRPr="00155765">
        <w:rPr>
          <w:rFonts w:asciiTheme="majorHAnsi" w:hAnsiTheme="majorHAnsi" w:cstheme="majorHAnsi"/>
          <w:noProof/>
          <w:sz w:val="24"/>
          <w:szCs w:val="24"/>
        </w:rPr>
        <w:t>(Javad Asgari, 2011)</w:t>
      </w:r>
    </w:p>
    <w:p w:rsidR="008F675D" w:rsidRPr="00155765" w:rsidRDefault="008F675D" w:rsidP="00410563">
      <w:pPr>
        <w:pStyle w:val="ListParagraph"/>
        <w:numPr>
          <w:ilvl w:val="0"/>
          <w:numId w:val="24"/>
        </w:numPr>
        <w:spacing w:line="360" w:lineRule="auto"/>
        <w:jc w:val="both"/>
        <w:rPr>
          <w:rFonts w:asciiTheme="majorHAnsi" w:hAnsiTheme="majorHAnsi" w:cstheme="majorHAnsi"/>
          <w:sz w:val="24"/>
          <w:szCs w:val="24"/>
        </w:rPr>
      </w:pPr>
      <w:r w:rsidRPr="00155765">
        <w:rPr>
          <w:rFonts w:asciiTheme="majorHAnsi" w:hAnsiTheme="majorHAnsi" w:cstheme="majorHAnsi"/>
          <w:b/>
          <w:sz w:val="24"/>
          <w:szCs w:val="24"/>
        </w:rPr>
        <w:t>Hydraulic retention time (HRT):</w:t>
      </w:r>
      <w:r w:rsidRPr="00155765">
        <w:rPr>
          <w:rFonts w:asciiTheme="majorHAnsi" w:hAnsiTheme="majorHAnsi" w:cstheme="majorHAnsi"/>
          <w:sz w:val="24"/>
          <w:szCs w:val="24"/>
        </w:rPr>
        <w:t xml:space="preserve"> is the average time that a substrate stays inside digester before coming out.</w:t>
      </w:r>
    </w:p>
    <w:p w:rsidR="008F675D" w:rsidRPr="00155765" w:rsidRDefault="008F675D" w:rsidP="00410563">
      <w:pPr>
        <w:pStyle w:val="ListParagraph"/>
        <w:spacing w:after="0" w:line="360" w:lineRule="auto"/>
        <w:ind w:left="1080"/>
        <w:jc w:val="both"/>
        <w:rPr>
          <w:rFonts w:asciiTheme="majorHAnsi" w:hAnsiTheme="majorHAnsi" w:cstheme="majorHAnsi"/>
          <w:sz w:val="24"/>
          <w:szCs w:val="24"/>
        </w:rPr>
      </w:pPr>
      <w:r w:rsidRPr="00155765">
        <w:rPr>
          <w:rFonts w:asciiTheme="majorHAnsi" w:hAnsiTheme="majorHAnsi" w:cstheme="majorHAnsi"/>
          <w:sz w:val="24"/>
          <w:szCs w:val="24"/>
        </w:rPr>
        <w:t xml:space="preserve">The shorter the substrate is kept under appropriate conditions, the higher the rish of active bacterial population will be washed out while longer HRT gives more complete degradation of substrate, but requires larger volume of digester. Futhermore, the reaction rate in digester is also decrease with longer HRT, so it is necessary to find an optimal retention time for a substrate in order to achieve best benefits during production process </w:t>
      </w:r>
      <w:r w:rsidRPr="00155765">
        <w:rPr>
          <w:rFonts w:asciiTheme="majorHAnsi" w:hAnsiTheme="majorHAnsi" w:cstheme="majorHAnsi"/>
          <w:noProof/>
          <w:sz w:val="24"/>
          <w:szCs w:val="24"/>
        </w:rPr>
        <w:t>(Yadvika, 2004)</w:t>
      </w:r>
    </w:p>
    <w:p w:rsidR="008F675D" w:rsidRPr="00155765" w:rsidRDefault="008F675D" w:rsidP="00410563">
      <w:pPr>
        <w:pStyle w:val="ListParagraph"/>
        <w:numPr>
          <w:ilvl w:val="0"/>
          <w:numId w:val="24"/>
        </w:numPr>
        <w:spacing w:line="360" w:lineRule="auto"/>
        <w:jc w:val="both"/>
        <w:rPr>
          <w:rFonts w:asciiTheme="majorHAnsi" w:hAnsiTheme="majorHAnsi" w:cstheme="majorHAnsi"/>
          <w:b/>
          <w:sz w:val="24"/>
          <w:szCs w:val="24"/>
        </w:rPr>
      </w:pPr>
      <w:r w:rsidRPr="00155765">
        <w:rPr>
          <w:rFonts w:asciiTheme="majorHAnsi" w:hAnsiTheme="majorHAnsi" w:cstheme="majorHAnsi"/>
          <w:b/>
          <w:sz w:val="24"/>
          <w:szCs w:val="24"/>
        </w:rPr>
        <w:t>Organic loading rate:</w:t>
      </w:r>
      <w:r w:rsidRPr="00155765">
        <w:rPr>
          <w:rFonts w:asciiTheme="majorHAnsi" w:hAnsiTheme="majorHAnsi" w:cstheme="majorHAnsi"/>
          <w:sz w:val="24"/>
          <w:szCs w:val="24"/>
        </w:rPr>
        <w:t xml:space="preserve"> can be defined as the certain amount of organic matters (volatile solids or COD of feeding substrate) that are processed in anaerobic digester in a certain time.</w:t>
      </w:r>
    </w:p>
    <w:p w:rsidR="008F675D" w:rsidRPr="00155765" w:rsidRDefault="008F675D" w:rsidP="00410563">
      <w:pPr>
        <w:pStyle w:val="ListParagraph"/>
        <w:numPr>
          <w:ilvl w:val="0"/>
          <w:numId w:val="12"/>
        </w:numPr>
        <w:spacing w:after="0" w:line="360" w:lineRule="auto"/>
        <w:jc w:val="both"/>
        <w:rPr>
          <w:rFonts w:asciiTheme="majorHAnsi" w:hAnsiTheme="majorHAnsi" w:cstheme="majorHAnsi"/>
          <w:sz w:val="24"/>
          <w:szCs w:val="24"/>
        </w:rPr>
      </w:pPr>
      <w:r w:rsidRPr="00155765">
        <w:rPr>
          <w:rFonts w:asciiTheme="majorHAnsi" w:hAnsiTheme="majorHAnsi" w:cstheme="majorHAnsi"/>
          <w:sz w:val="24"/>
          <w:szCs w:val="24"/>
        </w:rPr>
        <w:t>If the percentage of solids content is less than 15%, the system is known as “wet digestion”.</w:t>
      </w:r>
    </w:p>
    <w:p w:rsidR="008F675D" w:rsidRPr="00155765" w:rsidRDefault="008F675D" w:rsidP="00410563">
      <w:pPr>
        <w:pStyle w:val="ListParagraph"/>
        <w:numPr>
          <w:ilvl w:val="0"/>
          <w:numId w:val="12"/>
        </w:numPr>
        <w:spacing w:after="0" w:line="360" w:lineRule="auto"/>
        <w:jc w:val="both"/>
        <w:rPr>
          <w:rFonts w:asciiTheme="majorHAnsi" w:hAnsiTheme="majorHAnsi" w:cstheme="majorHAnsi"/>
          <w:sz w:val="24"/>
          <w:szCs w:val="24"/>
        </w:rPr>
      </w:pPr>
      <w:r w:rsidRPr="00155765">
        <w:rPr>
          <w:rFonts w:asciiTheme="majorHAnsi" w:hAnsiTheme="majorHAnsi" w:cstheme="majorHAnsi"/>
          <w:sz w:val="24"/>
          <w:szCs w:val="24"/>
        </w:rPr>
        <w:t xml:space="preserve">If the amount of solids content is around 25-30%, the system is known as “dry digestion” </w:t>
      </w:r>
    </w:p>
    <w:p w:rsidR="008F675D" w:rsidRPr="00155765" w:rsidRDefault="008F675D" w:rsidP="00410563">
      <w:pPr>
        <w:pStyle w:val="ListParagraph"/>
        <w:spacing w:line="360" w:lineRule="auto"/>
        <w:jc w:val="both"/>
        <w:rPr>
          <w:rFonts w:asciiTheme="majorHAnsi" w:hAnsiTheme="majorHAnsi" w:cstheme="majorHAnsi"/>
          <w:sz w:val="24"/>
          <w:szCs w:val="24"/>
        </w:rPr>
      </w:pPr>
      <w:r w:rsidRPr="00155765">
        <w:rPr>
          <w:rFonts w:asciiTheme="majorHAnsi" w:hAnsiTheme="majorHAnsi" w:cstheme="majorHAnsi"/>
          <w:sz w:val="24"/>
          <w:szCs w:val="24"/>
        </w:rPr>
        <w:t xml:space="preserve">In both dry and wet digestion, water also needs to be added in order to lower the content of solids in digester </w:t>
      </w:r>
      <w:r w:rsidRPr="00155765">
        <w:rPr>
          <w:rFonts w:asciiTheme="majorHAnsi" w:hAnsiTheme="majorHAnsi" w:cstheme="majorHAnsi"/>
          <w:noProof/>
          <w:sz w:val="24"/>
          <w:szCs w:val="24"/>
        </w:rPr>
        <w:t>(Nayono, 2009)</w:t>
      </w:r>
      <w:r w:rsidRPr="00155765">
        <w:rPr>
          <w:rFonts w:asciiTheme="majorHAnsi" w:hAnsiTheme="majorHAnsi" w:cstheme="majorHAnsi"/>
          <w:sz w:val="24"/>
          <w:szCs w:val="24"/>
        </w:rPr>
        <w:t xml:space="preserve">. The loading rate is strongly influential </w:t>
      </w:r>
      <w:r w:rsidR="009414FF">
        <w:rPr>
          <w:rFonts w:asciiTheme="majorHAnsi" w:hAnsiTheme="majorHAnsi" w:cstheme="majorHAnsi"/>
          <w:sz w:val="24"/>
          <w:szCs w:val="24"/>
        </w:rPr>
        <w:t xml:space="preserve">on gas production. </w:t>
      </w:r>
      <w:r w:rsidR="009414FF" w:rsidRPr="003E3EDF">
        <w:rPr>
          <w:rFonts w:asciiTheme="majorHAnsi" w:hAnsiTheme="majorHAnsi" w:cstheme="majorHAnsi"/>
          <w:sz w:val="24"/>
          <w:szCs w:val="24"/>
          <w:highlight w:val="yellow"/>
        </w:rPr>
        <w:t>Vartak et al</w:t>
      </w:r>
      <w:r w:rsidRPr="003E3EDF">
        <w:rPr>
          <w:rFonts w:asciiTheme="majorHAnsi" w:hAnsiTheme="majorHAnsi" w:cstheme="majorHAnsi"/>
          <w:sz w:val="24"/>
          <w:szCs w:val="24"/>
          <w:highlight w:val="yellow"/>
        </w:rPr>
        <w:t xml:space="preserve"> (1997)</w:t>
      </w:r>
      <w:r w:rsidRPr="00155765">
        <w:rPr>
          <w:rFonts w:asciiTheme="majorHAnsi" w:hAnsiTheme="majorHAnsi" w:cstheme="majorHAnsi"/>
          <w:sz w:val="24"/>
          <w:szCs w:val="24"/>
        </w:rPr>
        <w:t xml:space="preserve"> was found that methane yield increase with reduction in loading rate. Besides, the rapid increase in loading rate is a potential risk of fatty acid accumulation in anaerobic digester, which leads to pH drop and reduces the activity of methanogenic bacteria or decreases the efficiency of the system. According to an experiment carried out on a 100 m</w:t>
      </w:r>
      <w:r w:rsidRPr="00155765">
        <w:rPr>
          <w:rFonts w:asciiTheme="majorHAnsi" w:hAnsiTheme="majorHAnsi" w:cstheme="majorHAnsi"/>
          <w:sz w:val="24"/>
          <w:szCs w:val="24"/>
          <w:vertAlign w:val="superscript"/>
        </w:rPr>
        <w:t xml:space="preserve">3 </w:t>
      </w:r>
      <w:r w:rsidRPr="00155765">
        <w:rPr>
          <w:rFonts w:asciiTheme="majorHAnsi" w:hAnsiTheme="majorHAnsi" w:cstheme="majorHAnsi"/>
          <w:sz w:val="24"/>
          <w:szCs w:val="24"/>
        </w:rPr>
        <w:t xml:space="preserve">biogas plant in Pennsylvania, if the loading rate of organic matters was changed from 346 kg VS/day to 1030 kg VS/day, gas production increased significantly </w:t>
      </w:r>
      <w:r w:rsidRPr="00155765">
        <w:rPr>
          <w:rFonts w:asciiTheme="majorHAnsi" w:hAnsiTheme="majorHAnsi" w:cstheme="majorHAnsi"/>
          <w:sz w:val="24"/>
          <w:szCs w:val="24"/>
        </w:rPr>
        <w:lastRenderedPageBreak/>
        <w:t>from 67 to 202 m</w:t>
      </w:r>
      <w:r w:rsidRPr="00155765">
        <w:rPr>
          <w:rFonts w:asciiTheme="majorHAnsi" w:hAnsiTheme="majorHAnsi" w:cstheme="majorHAnsi"/>
          <w:sz w:val="24"/>
          <w:szCs w:val="24"/>
          <w:vertAlign w:val="superscript"/>
        </w:rPr>
        <w:t>3</w:t>
      </w:r>
      <w:r w:rsidRPr="00155765">
        <w:rPr>
          <w:rFonts w:asciiTheme="majorHAnsi" w:hAnsiTheme="majorHAnsi" w:cstheme="majorHAnsi"/>
          <w:sz w:val="24"/>
          <w:szCs w:val="24"/>
        </w:rPr>
        <w:t xml:space="preserve">/day. However, in case the increase in quality of organic substrates is beyond the optimal level of loading rate, no more gas will be produced. </w:t>
      </w:r>
    </w:p>
    <w:p w:rsidR="008F675D" w:rsidRPr="00155765" w:rsidRDefault="008F675D" w:rsidP="00410563">
      <w:pPr>
        <w:pStyle w:val="ListParagraph"/>
        <w:numPr>
          <w:ilvl w:val="0"/>
          <w:numId w:val="24"/>
        </w:numPr>
        <w:spacing w:line="360" w:lineRule="auto"/>
        <w:jc w:val="both"/>
        <w:rPr>
          <w:rFonts w:asciiTheme="majorHAnsi" w:hAnsiTheme="majorHAnsi" w:cstheme="majorHAnsi"/>
          <w:sz w:val="24"/>
          <w:szCs w:val="24"/>
        </w:rPr>
      </w:pPr>
      <w:r w:rsidRPr="00155765">
        <w:rPr>
          <w:rFonts w:asciiTheme="majorHAnsi" w:hAnsiTheme="majorHAnsi" w:cstheme="majorHAnsi"/>
          <w:b/>
          <w:sz w:val="24"/>
          <w:szCs w:val="24"/>
        </w:rPr>
        <w:t xml:space="preserve">Mixing condition: </w:t>
      </w:r>
      <w:r w:rsidRPr="00155765">
        <w:rPr>
          <w:rFonts w:asciiTheme="majorHAnsi" w:hAnsiTheme="majorHAnsi" w:cstheme="majorHAnsi"/>
          <w:sz w:val="24"/>
          <w:szCs w:val="24"/>
        </w:rPr>
        <w:t>Mixing can be considered as an important way to provide a sufficient contact between substrates and bacterial communities in digester system enables the reduction in particle size as digestion processes and help to release produced gas from the digester contents.</w:t>
      </w:r>
    </w:p>
    <w:p w:rsidR="008F675D" w:rsidRPr="00155765" w:rsidRDefault="008F675D" w:rsidP="00410563">
      <w:pPr>
        <w:pStyle w:val="ListParagraph"/>
        <w:spacing w:line="360" w:lineRule="auto"/>
        <w:jc w:val="both"/>
        <w:rPr>
          <w:rFonts w:asciiTheme="majorHAnsi" w:hAnsiTheme="majorHAnsi" w:cstheme="majorHAnsi"/>
          <w:sz w:val="24"/>
          <w:szCs w:val="24"/>
        </w:rPr>
      </w:pPr>
      <w:r w:rsidRPr="00155765">
        <w:rPr>
          <w:rFonts w:asciiTheme="majorHAnsi" w:hAnsiTheme="majorHAnsi" w:cstheme="majorHAnsi"/>
          <w:sz w:val="24"/>
          <w:szCs w:val="24"/>
        </w:rPr>
        <w:t>Mixing can be performed through several methods such as mechanical mixers, recirculation of slurry (digesting sludge), or by injection of the produced biogas.</w:t>
      </w:r>
    </w:p>
    <w:p w:rsidR="008F675D" w:rsidRPr="009B3EB6" w:rsidRDefault="008F675D" w:rsidP="00410563">
      <w:pPr>
        <w:jc w:val="both"/>
        <w:rPr>
          <w:lang w:val="en-US"/>
        </w:rPr>
      </w:pPr>
    </w:p>
    <w:p w:rsidR="008F675D" w:rsidRPr="00F97AEB" w:rsidRDefault="008F675D" w:rsidP="00410563">
      <w:pPr>
        <w:pStyle w:val="Heading3"/>
        <w:spacing w:line="360" w:lineRule="auto"/>
        <w:jc w:val="both"/>
        <w:rPr>
          <w:rFonts w:ascii="Times New Roman" w:hAnsi="Times New Roman"/>
        </w:rPr>
      </w:pPr>
      <w:bookmarkStart w:id="18" w:name="_Toc355038120"/>
      <w:r w:rsidRPr="00F97AEB">
        <w:rPr>
          <w:rFonts w:ascii="Times New Roman" w:hAnsi="Times New Roman"/>
        </w:rPr>
        <w:t>2.4.1 Hydrolysis</w:t>
      </w:r>
      <w:bookmarkEnd w:id="18"/>
    </w:p>
    <w:p w:rsidR="008F675D" w:rsidRPr="00877B99" w:rsidRDefault="008F675D" w:rsidP="00410563">
      <w:pPr>
        <w:spacing w:line="360" w:lineRule="auto"/>
        <w:jc w:val="both"/>
        <w:rPr>
          <w:color w:val="000000" w:themeColor="text1"/>
        </w:rPr>
      </w:pPr>
      <w:r w:rsidRPr="00877B99">
        <w:rPr>
          <w:color w:val="000000" w:themeColor="text1"/>
        </w:rPr>
        <w:t xml:space="preserve">Hydrolysis is the first process in anaerobic digestion that macro molecules such as proteins, fats, carbohydrates are converted into simpler and soluble molecules (peptides, saccharides, fatty acids…). This process is carried out by using some types of exo-cellular enzymes that are secreted by hydrolytic bacteria. </w:t>
      </w:r>
    </w:p>
    <w:p w:rsidR="008F675D" w:rsidRDefault="008F675D" w:rsidP="00410563">
      <w:pPr>
        <w:pStyle w:val="Heading3"/>
        <w:spacing w:line="360" w:lineRule="auto"/>
        <w:jc w:val="both"/>
        <w:rPr>
          <w:rFonts w:ascii="Times New Roman" w:hAnsi="Times New Roman"/>
          <w:lang w:val="en-US"/>
        </w:rPr>
      </w:pPr>
      <w:bookmarkStart w:id="19" w:name="_Toc355038121"/>
      <w:r w:rsidRPr="00F97AEB">
        <w:rPr>
          <w:rFonts w:ascii="Times New Roman" w:hAnsi="Times New Roman"/>
          <w:lang w:val="en-US"/>
        </w:rPr>
        <w:t>2.4.2 Acidification (or acid-forming stage)</w:t>
      </w:r>
      <w:bookmarkEnd w:id="19"/>
    </w:p>
    <w:p w:rsidR="008F675D" w:rsidRPr="00877B99" w:rsidRDefault="008F675D" w:rsidP="00410563">
      <w:pPr>
        <w:spacing w:line="360" w:lineRule="auto"/>
        <w:jc w:val="both"/>
        <w:rPr>
          <w:rFonts w:asciiTheme="majorHAnsi" w:eastAsia="Times New Roman" w:hAnsiTheme="majorHAnsi" w:cstheme="majorHAnsi"/>
          <w:lang w:val="en-US" w:eastAsia="vi-VN"/>
        </w:rPr>
      </w:pPr>
      <w:r w:rsidRPr="00877B99">
        <w:rPr>
          <w:rFonts w:asciiTheme="majorHAnsi" w:hAnsiTheme="majorHAnsi" w:cstheme="majorHAnsi"/>
          <w:lang w:val="en-US"/>
        </w:rPr>
        <w:t xml:space="preserve">The second step of anaerobic digestion is acidification that </w:t>
      </w:r>
      <w:r w:rsidRPr="00877B99">
        <w:rPr>
          <w:rFonts w:asciiTheme="majorHAnsi" w:hAnsiTheme="majorHAnsi" w:cstheme="majorHAnsi"/>
          <w:lang w:val="en-US" w:eastAsia="vi-VN"/>
        </w:rPr>
        <w:t xml:space="preserve">comprises two different steps of </w:t>
      </w:r>
      <w:r w:rsidRPr="008640E0">
        <w:rPr>
          <w:rFonts w:asciiTheme="majorHAnsi" w:hAnsiTheme="majorHAnsi" w:cstheme="majorHAnsi"/>
          <w:lang w:val="en-US" w:eastAsia="vi-VN"/>
        </w:rPr>
        <w:t xml:space="preserve"> acedogenesis</w:t>
      </w:r>
      <w:r w:rsidRPr="00877B99">
        <w:rPr>
          <w:rFonts w:asciiTheme="majorHAnsi" w:hAnsiTheme="majorHAnsi" w:cstheme="majorHAnsi"/>
          <w:lang w:val="en-US" w:eastAsia="vi-VN"/>
        </w:rPr>
        <w:t xml:space="preserve"> and acetogenesis which are effected by two strict anaerobic groups of acidogenic and acetogenic bacteria</w:t>
      </w:r>
    </w:p>
    <w:p w:rsidR="008F675D" w:rsidRPr="00877B99" w:rsidRDefault="008F675D" w:rsidP="00410563">
      <w:pPr>
        <w:spacing w:line="360" w:lineRule="auto"/>
        <w:jc w:val="both"/>
        <w:rPr>
          <w:rFonts w:asciiTheme="majorHAnsi" w:eastAsia="Times New Roman" w:hAnsiTheme="majorHAnsi" w:cstheme="majorHAnsi"/>
          <w:lang w:val="en-US" w:eastAsia="vi-VN"/>
        </w:rPr>
      </w:pPr>
    </w:p>
    <w:p w:rsidR="008F675D" w:rsidRPr="00877B99" w:rsidRDefault="008F675D" w:rsidP="00410563">
      <w:pPr>
        <w:spacing w:line="360" w:lineRule="auto"/>
        <w:jc w:val="both"/>
        <w:rPr>
          <w:rFonts w:asciiTheme="majorHAnsi" w:hAnsiTheme="majorHAnsi" w:cstheme="majorHAnsi"/>
          <w:noProof/>
          <w:lang w:val="en-US" w:eastAsia="vi-VN"/>
        </w:rPr>
      </w:pPr>
      <w:r w:rsidRPr="00877B99">
        <w:rPr>
          <w:rFonts w:asciiTheme="majorHAnsi" w:hAnsiTheme="majorHAnsi" w:cstheme="majorHAnsi"/>
          <w:lang w:val="en-US" w:eastAsia="vi-VN"/>
        </w:rPr>
        <w:t xml:space="preserve">Acidogenic bateria are able to convert amino acids and sugars into </w:t>
      </w:r>
      <w:r w:rsidRPr="00C827B6">
        <w:rPr>
          <w:rFonts w:asciiTheme="majorHAnsi" w:eastAsia="Times New Roman" w:hAnsiTheme="majorHAnsi" w:cstheme="majorHAnsi"/>
          <w:lang w:val="vi-VN" w:eastAsia="vi-VN"/>
        </w:rPr>
        <w:t>volatile fatty acids</w:t>
      </w:r>
      <w:r w:rsidRPr="00877B99">
        <w:rPr>
          <w:rFonts w:asciiTheme="majorHAnsi" w:hAnsiTheme="majorHAnsi" w:cstheme="majorHAnsi"/>
          <w:vertAlign w:val="subscript"/>
          <w:lang w:val="en-US" w:eastAsia="vi-VN"/>
        </w:rPr>
        <w:t xml:space="preserve">, </w:t>
      </w:r>
      <w:r w:rsidRPr="00877B99">
        <w:rPr>
          <w:rFonts w:asciiTheme="majorHAnsi" w:hAnsiTheme="majorHAnsi" w:cstheme="majorHAnsi"/>
          <w:lang w:val="en-US" w:eastAsia="vi-VN"/>
        </w:rPr>
        <w:t xml:space="preserve">alcohols, </w:t>
      </w:r>
      <w:r w:rsidRPr="00C827B6">
        <w:rPr>
          <w:rFonts w:asciiTheme="majorHAnsi" w:eastAsia="Times New Roman" w:hAnsiTheme="majorHAnsi" w:cstheme="majorHAnsi"/>
          <w:lang w:val="vi-VN" w:eastAsia="vi-VN"/>
        </w:rPr>
        <w:t>aldehydes</w:t>
      </w:r>
      <w:r w:rsidRPr="00877B99">
        <w:rPr>
          <w:rFonts w:asciiTheme="majorHAnsi" w:eastAsia="Times New Roman" w:hAnsiTheme="majorHAnsi" w:cstheme="majorHAnsi"/>
          <w:lang w:val="en-US" w:eastAsia="vi-VN"/>
        </w:rPr>
        <w:t xml:space="preserve"> and </w:t>
      </w:r>
      <w:r w:rsidRPr="00C827B6">
        <w:rPr>
          <w:rFonts w:asciiTheme="majorHAnsi" w:eastAsia="Times New Roman" w:hAnsiTheme="majorHAnsi" w:cstheme="majorHAnsi"/>
          <w:lang w:val="vi-VN" w:eastAsia="vi-VN"/>
        </w:rPr>
        <w:t xml:space="preserve">gases like CO2, H2and NH3. </w:t>
      </w:r>
      <w:r w:rsidRPr="00877B99">
        <w:rPr>
          <w:rFonts w:asciiTheme="majorHAnsi" w:hAnsiTheme="majorHAnsi" w:cstheme="majorHAnsi"/>
          <w:lang w:val="en-US" w:eastAsia="vi-VN"/>
        </w:rPr>
        <w:t xml:space="preserve"> (Figure 1). Among these products, </w:t>
      </w:r>
      <w:r w:rsidRPr="00877B99">
        <w:rPr>
          <w:rFonts w:asciiTheme="majorHAnsi" w:hAnsiTheme="majorHAnsi" w:cstheme="majorHAnsi"/>
        </w:rPr>
        <w:t xml:space="preserve">the hydrogen, carbon dioxide and acetic acid will skip the </w:t>
      </w:r>
      <w:r w:rsidRPr="00877B99">
        <w:rPr>
          <w:rFonts w:asciiTheme="majorHAnsi" w:hAnsiTheme="majorHAnsi" w:cstheme="majorHAnsi"/>
          <w:lang w:val="en-US"/>
        </w:rPr>
        <w:t>acetogenesis</w:t>
      </w:r>
      <w:r w:rsidRPr="00877B99">
        <w:rPr>
          <w:rFonts w:asciiTheme="majorHAnsi" w:hAnsiTheme="majorHAnsi" w:cstheme="majorHAnsi"/>
        </w:rPr>
        <w:t xml:space="preserve"> stageand be </w:t>
      </w:r>
      <w:r w:rsidRPr="00877B99">
        <w:rPr>
          <w:rFonts w:asciiTheme="majorHAnsi" w:hAnsiTheme="majorHAnsi" w:cstheme="majorHAnsi"/>
          <w:lang w:val="en-US"/>
        </w:rPr>
        <w:t xml:space="preserve">used </w:t>
      </w:r>
      <w:r w:rsidRPr="00877B99">
        <w:rPr>
          <w:rFonts w:asciiTheme="majorHAnsi" w:hAnsiTheme="majorHAnsi" w:cstheme="majorHAnsi"/>
        </w:rPr>
        <w:t xml:space="preserve">directly by the methanogenic bacteria </w:t>
      </w:r>
      <w:r w:rsidRPr="00877B99">
        <w:rPr>
          <w:rFonts w:asciiTheme="majorHAnsi" w:hAnsiTheme="majorHAnsi" w:cstheme="majorHAnsi"/>
          <w:lang w:val="en-US"/>
        </w:rPr>
        <w:t xml:space="preserve">to produce methane </w:t>
      </w:r>
      <w:r w:rsidRPr="00877B99">
        <w:rPr>
          <w:rFonts w:asciiTheme="majorHAnsi" w:hAnsiTheme="majorHAnsi" w:cstheme="majorHAnsi"/>
        </w:rPr>
        <w:t>in the final stage</w:t>
      </w:r>
      <w:r w:rsidRPr="00877B99">
        <w:rPr>
          <w:rFonts w:asciiTheme="majorHAnsi" w:hAnsiTheme="majorHAnsi" w:cstheme="majorHAnsi"/>
          <w:noProof/>
          <w:lang w:val="en-US" w:eastAsia="vi-VN"/>
        </w:rPr>
        <w:t>(Nayono, 2009)</w:t>
      </w:r>
    </w:p>
    <w:p w:rsidR="008F675D" w:rsidRPr="00877B99" w:rsidRDefault="008F675D" w:rsidP="00410563">
      <w:pPr>
        <w:spacing w:line="360" w:lineRule="auto"/>
        <w:jc w:val="both"/>
        <w:rPr>
          <w:rFonts w:asciiTheme="majorHAnsi" w:hAnsiTheme="majorHAnsi" w:cstheme="majorHAnsi"/>
          <w:lang w:val="en-US" w:eastAsia="vi-VN"/>
        </w:rPr>
      </w:pPr>
      <w:r w:rsidRPr="00877B99">
        <w:rPr>
          <w:rFonts w:asciiTheme="majorHAnsi" w:hAnsiTheme="majorHAnsi" w:cstheme="majorHAnsi"/>
          <w:lang w:val="en-US" w:eastAsia="vi-VN"/>
        </w:rPr>
        <w:t xml:space="preserve">However, the rest of acedogenesis products will be transformed to </w:t>
      </w:r>
      <w:r w:rsidRPr="00877B99">
        <w:rPr>
          <w:rFonts w:asciiTheme="majorHAnsi" w:hAnsiTheme="majorHAnsi" w:cstheme="majorHAnsi"/>
        </w:rPr>
        <w:t>hydrogen, carbon dioxide and acetic acid</w:t>
      </w:r>
      <w:r w:rsidRPr="00877B99">
        <w:rPr>
          <w:rFonts w:asciiTheme="majorHAnsi" w:hAnsiTheme="majorHAnsi" w:cstheme="majorHAnsi"/>
          <w:lang w:val="en-US"/>
        </w:rPr>
        <w:t xml:space="preserve"> by acetogenic bacteria (Figure 1). In acetogenesis stage, it is important to keep hydrogen partial pressure at low level in order to allow for the conversion reactions of acids occur in methane formation step </w:t>
      </w:r>
      <w:r w:rsidRPr="00877B99">
        <w:rPr>
          <w:rFonts w:asciiTheme="majorHAnsi" w:hAnsiTheme="majorHAnsi" w:cstheme="majorHAnsi"/>
          <w:noProof/>
          <w:lang w:val="en-US" w:eastAsia="vi-VN"/>
        </w:rPr>
        <w:t>(Javad Asgari, 2011)</w:t>
      </w:r>
      <w:r w:rsidRPr="00877B99">
        <w:rPr>
          <w:rFonts w:asciiTheme="majorHAnsi" w:hAnsiTheme="majorHAnsi" w:cstheme="majorHAnsi"/>
          <w:lang w:val="en-US" w:eastAsia="vi-VN"/>
        </w:rPr>
        <w:t xml:space="preserve">. </w:t>
      </w:r>
    </w:p>
    <w:p w:rsidR="008F675D" w:rsidRPr="00877B99" w:rsidRDefault="008F675D" w:rsidP="00410563">
      <w:pPr>
        <w:spacing w:line="360" w:lineRule="auto"/>
        <w:jc w:val="both"/>
        <w:rPr>
          <w:rFonts w:asciiTheme="majorHAnsi" w:eastAsia="Times New Roman" w:hAnsiTheme="majorHAnsi" w:cstheme="majorHAnsi"/>
          <w:lang w:val="en-US" w:eastAsia="vi-VN"/>
        </w:rPr>
      </w:pPr>
      <w:r w:rsidRPr="00877B99">
        <w:rPr>
          <w:rFonts w:asciiTheme="majorHAnsi" w:eastAsia="Times New Roman" w:hAnsiTheme="majorHAnsi" w:cstheme="majorHAnsi"/>
          <w:lang w:val="en-US" w:eastAsia="vi-VN"/>
        </w:rPr>
        <w:lastRenderedPageBreak/>
        <w:t xml:space="preserve">Therefore, </w:t>
      </w:r>
      <w:r w:rsidRPr="00C827B6">
        <w:rPr>
          <w:rFonts w:asciiTheme="majorHAnsi" w:eastAsia="Times New Roman" w:hAnsiTheme="majorHAnsi" w:cstheme="majorHAnsi"/>
          <w:lang w:val="vi-VN" w:eastAsia="vi-VN"/>
        </w:rPr>
        <w:t>the</w:t>
      </w:r>
      <w:r w:rsidRPr="00877B99">
        <w:rPr>
          <w:rFonts w:asciiTheme="majorHAnsi" w:eastAsia="Times New Roman" w:hAnsiTheme="majorHAnsi" w:cstheme="majorHAnsi"/>
          <w:lang w:val="en-US" w:eastAsia="vi-VN"/>
        </w:rPr>
        <w:t xml:space="preserve"> final</w:t>
      </w:r>
      <w:r w:rsidRPr="00C827B6">
        <w:rPr>
          <w:rFonts w:asciiTheme="majorHAnsi" w:eastAsia="Times New Roman" w:hAnsiTheme="majorHAnsi" w:cstheme="majorHAnsi"/>
          <w:lang w:val="vi-VN" w:eastAsia="vi-VN"/>
        </w:rPr>
        <w:t xml:space="preserve"> products of the acidification are acetic acids, hydrogen, and carbon dioxide </w:t>
      </w:r>
      <w:r w:rsidRPr="00877B99">
        <w:rPr>
          <w:rFonts w:asciiTheme="majorHAnsi" w:eastAsia="Times New Roman" w:hAnsiTheme="majorHAnsi" w:cstheme="majorHAnsi"/>
          <w:lang w:val="en-US" w:eastAsia="vi-VN"/>
        </w:rPr>
        <w:t>that are used in the last step (methanogenesis) to produce biogas.</w:t>
      </w:r>
    </w:p>
    <w:p w:rsidR="008F675D" w:rsidRPr="00F97AEB" w:rsidRDefault="008F675D" w:rsidP="00410563">
      <w:pPr>
        <w:spacing w:line="360" w:lineRule="auto"/>
        <w:jc w:val="both"/>
        <w:rPr>
          <w:lang w:val="en-US"/>
        </w:rPr>
      </w:pPr>
    </w:p>
    <w:p w:rsidR="008F675D" w:rsidRPr="00F97AEB" w:rsidRDefault="008F675D" w:rsidP="00410563">
      <w:pPr>
        <w:spacing w:line="360" w:lineRule="auto"/>
        <w:jc w:val="both"/>
        <w:rPr>
          <w:lang w:val="en-US" w:eastAsia="vi-VN"/>
        </w:rPr>
      </w:pPr>
      <w:r w:rsidRPr="00F97AEB">
        <w:rPr>
          <w:noProof/>
          <w:lang w:val="nb-NO" w:eastAsia="nb-NO"/>
        </w:rPr>
        <w:drawing>
          <wp:inline distT="0" distB="0" distL="0" distR="0">
            <wp:extent cx="4114800" cy="241935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rsidR="008F675D" w:rsidRPr="00F97AEB" w:rsidRDefault="008F675D" w:rsidP="00410563">
      <w:pPr>
        <w:spacing w:line="360" w:lineRule="auto"/>
        <w:jc w:val="both"/>
        <w:rPr>
          <w:lang w:val="en-US" w:eastAsia="vi-VN"/>
        </w:rPr>
      </w:pPr>
      <w:r>
        <w:rPr>
          <w:lang w:val="en-US" w:eastAsia="vi-VN"/>
        </w:rPr>
        <w:t>Figure 1</w:t>
      </w:r>
      <w:r w:rsidRPr="00F97AEB">
        <w:rPr>
          <w:lang w:val="en-US" w:eastAsia="vi-VN"/>
        </w:rPr>
        <w:t>: Anaerobic methane generation from organic materials (with microorgnasims involved) (</w:t>
      </w:r>
      <w:r w:rsidRPr="005C3E26">
        <w:rPr>
          <w:highlight w:val="yellow"/>
        </w:rPr>
        <w:t>Aivasidis, A. (2000)</w:t>
      </w:r>
      <w:r w:rsidRPr="005C3E26">
        <w:rPr>
          <w:highlight w:val="yellow"/>
          <w:lang w:val="en-US"/>
        </w:rPr>
        <w:t>)</w:t>
      </w:r>
    </w:p>
    <w:p w:rsidR="008F675D" w:rsidRPr="00F97AEB" w:rsidRDefault="008F675D" w:rsidP="00410563">
      <w:pPr>
        <w:spacing w:line="360" w:lineRule="auto"/>
        <w:jc w:val="both"/>
        <w:rPr>
          <w:lang w:val="en-US"/>
        </w:rPr>
      </w:pPr>
    </w:p>
    <w:p w:rsidR="008F675D" w:rsidRPr="00F97AEB" w:rsidRDefault="008F675D" w:rsidP="00410563">
      <w:pPr>
        <w:pStyle w:val="Heading3"/>
        <w:spacing w:line="360" w:lineRule="auto"/>
        <w:jc w:val="both"/>
        <w:rPr>
          <w:rFonts w:ascii="Times New Roman" w:hAnsi="Times New Roman"/>
          <w:lang w:val="en-US"/>
        </w:rPr>
      </w:pPr>
      <w:bookmarkStart w:id="20" w:name="_Toc355038122"/>
      <w:r w:rsidRPr="00F97AEB">
        <w:rPr>
          <w:rFonts w:ascii="Times New Roman" w:hAnsi="Times New Roman"/>
          <w:lang w:val="en-US"/>
        </w:rPr>
        <w:t>2.4.3 Methanogenesis (Methane formation)</w:t>
      </w:r>
      <w:bookmarkEnd w:id="20"/>
    </w:p>
    <w:p w:rsidR="008F675D" w:rsidRDefault="008F675D" w:rsidP="00410563">
      <w:pPr>
        <w:spacing w:line="360" w:lineRule="auto"/>
        <w:jc w:val="both"/>
        <w:rPr>
          <w:color w:val="000000" w:themeColor="text1"/>
          <w:lang w:val="en-US"/>
        </w:rPr>
      </w:pPr>
      <w:r w:rsidRPr="00BB1914">
        <w:rPr>
          <w:color w:val="000000" w:themeColor="text1"/>
          <w:lang w:val="en-US"/>
        </w:rPr>
        <w:t>In the last step of anaerobic digestion process, methanogenesis,  the products of acidification process (mentioned in second step) are converted into methane and carbon dioxide</w:t>
      </w:r>
      <w:r>
        <w:rPr>
          <w:color w:val="000000" w:themeColor="text1"/>
          <w:lang w:val="en-US"/>
        </w:rPr>
        <w:t>.</w:t>
      </w:r>
    </w:p>
    <w:p w:rsidR="008F675D" w:rsidRPr="00210786" w:rsidRDefault="008F675D" w:rsidP="00410563">
      <w:pPr>
        <w:spacing w:line="360" w:lineRule="auto"/>
        <w:jc w:val="both"/>
        <w:rPr>
          <w:noProof/>
          <w:color w:val="000000" w:themeColor="text1"/>
          <w:lang w:val="en-US" w:eastAsia="nb-NO"/>
        </w:rPr>
      </w:pPr>
    </w:p>
    <w:p w:rsidR="008F675D" w:rsidRPr="00F97AEB" w:rsidRDefault="008F675D" w:rsidP="00410563">
      <w:pPr>
        <w:spacing w:line="360" w:lineRule="auto"/>
        <w:jc w:val="both"/>
        <w:rPr>
          <w:lang w:val="en-US"/>
        </w:rPr>
      </w:pPr>
      <w:r w:rsidRPr="00F97AEB">
        <w:rPr>
          <w:lang w:val="en-US"/>
        </w:rPr>
        <w:t>The production of methane requires the presence</w:t>
      </w:r>
      <w:r>
        <w:rPr>
          <w:lang w:val="en-US"/>
        </w:rPr>
        <w:t xml:space="preserve"> of methane producing bacteria, called methanogens</w:t>
      </w:r>
      <w:r w:rsidRPr="00F97AEB">
        <w:rPr>
          <w:noProof/>
          <w:lang w:val="en-US"/>
        </w:rPr>
        <w:t>(Javad Asgari, 2011)</w:t>
      </w:r>
      <w:r>
        <w:rPr>
          <w:lang w:val="en-US"/>
        </w:rPr>
        <w:t>. These bacteria prefer an</w:t>
      </w:r>
      <w:r w:rsidRPr="00F97AEB">
        <w:rPr>
          <w:lang w:val="en-US"/>
        </w:rPr>
        <w:t xml:space="preserve"> environment with strict anaerobic conditions for their growth, are very sensitive to the</w:t>
      </w:r>
      <w:r>
        <w:rPr>
          <w:lang w:val="en-US"/>
        </w:rPr>
        <w:t xml:space="preserve"> changing of environment and have the important function of</w:t>
      </w:r>
      <w:r w:rsidRPr="00F97AEB">
        <w:rPr>
          <w:lang w:val="en-US"/>
        </w:rPr>
        <w:t xml:space="preserve"> converting hydrogen, carbon dioxide and acetic acid into methane and carbon dioxide </w:t>
      </w:r>
      <w:r w:rsidRPr="00F97AEB">
        <w:rPr>
          <w:noProof/>
          <w:lang w:val="en-US"/>
        </w:rPr>
        <w:t>(Javad Asgari, 2011)</w:t>
      </w:r>
      <w:r w:rsidRPr="00F97AEB">
        <w:rPr>
          <w:lang w:val="en-US"/>
        </w:rPr>
        <w:t>.</w:t>
      </w:r>
    </w:p>
    <w:p w:rsidR="008F675D" w:rsidRDefault="008F675D" w:rsidP="00410563">
      <w:pPr>
        <w:spacing w:line="360" w:lineRule="auto"/>
        <w:jc w:val="both"/>
        <w:rPr>
          <w:lang w:val="en-US"/>
        </w:rPr>
      </w:pPr>
      <w:r w:rsidRPr="00F97AEB">
        <w:rPr>
          <w:lang w:val="en-US"/>
        </w:rPr>
        <w:t>During this stage, there is around 66% of methane that is produced from acetate and the fermentation of alcohol formed in the second stage by using acetoclastic methanogenic bacteria  (</w:t>
      </w:r>
      <w:r w:rsidRPr="00F97AEB">
        <w:rPr>
          <w:i/>
          <w:lang w:val="en-US"/>
        </w:rPr>
        <w:t>Methanosaeta spp</w:t>
      </w:r>
      <w:r w:rsidRPr="00F97AEB">
        <w:rPr>
          <w:lang w:val="en-US"/>
        </w:rPr>
        <w:t xml:space="preserve">. and </w:t>
      </w:r>
      <w:r w:rsidRPr="00F97AEB">
        <w:rPr>
          <w:i/>
          <w:lang w:val="en-US"/>
        </w:rPr>
        <w:t>Methanosarcina spp</w:t>
      </w:r>
      <w:r w:rsidRPr="00F97AEB">
        <w:rPr>
          <w:lang w:val="en-US"/>
        </w:rPr>
        <w:t xml:space="preserve">.), and remaining 34% of methane is produced by using methanogenic bacteria to reduce carbon dioxide by hydrogen </w:t>
      </w:r>
      <w:r w:rsidRPr="00F97AEB">
        <w:rPr>
          <w:noProof/>
          <w:lang w:val="en-US"/>
        </w:rPr>
        <w:lastRenderedPageBreak/>
        <w:t>(Nayono, 2009)</w:t>
      </w:r>
      <w:r w:rsidRPr="00F97AEB">
        <w:rPr>
          <w:lang w:val="en-US"/>
        </w:rPr>
        <w:t xml:space="preserve">. </w:t>
      </w:r>
      <w:r w:rsidRPr="00FF09C9">
        <w:rPr>
          <w:lang w:val="en-US"/>
        </w:rPr>
        <w:t>Table</w:t>
      </w:r>
      <w:r>
        <w:rPr>
          <w:lang w:val="en-US"/>
        </w:rPr>
        <w:t xml:space="preserve"> 4</w:t>
      </w:r>
      <w:r w:rsidRPr="00F97AEB">
        <w:rPr>
          <w:lang w:val="en-US"/>
        </w:rPr>
        <w:t xml:space="preserve"> indicates the bacterial groups that involved in each step of AD process.</w:t>
      </w:r>
    </w:p>
    <w:p w:rsidR="002B6CBA" w:rsidRDefault="002B6CBA" w:rsidP="00410563">
      <w:pPr>
        <w:spacing w:after="200" w:line="276" w:lineRule="auto"/>
        <w:jc w:val="both"/>
        <w:rPr>
          <w:lang w:val="en-US"/>
        </w:rPr>
      </w:pPr>
    </w:p>
    <w:p w:rsidR="002B6CBA" w:rsidRDefault="002B6CBA" w:rsidP="00410563">
      <w:pPr>
        <w:spacing w:after="200" w:line="276" w:lineRule="auto"/>
        <w:jc w:val="both"/>
        <w:rPr>
          <w:lang w:val="en-US"/>
        </w:rPr>
      </w:pPr>
    </w:p>
    <w:p w:rsidR="008F675D" w:rsidRDefault="002B6CBA" w:rsidP="00410563">
      <w:pPr>
        <w:spacing w:after="200" w:line="276" w:lineRule="auto"/>
        <w:jc w:val="both"/>
        <w:rPr>
          <w:lang w:val="en-US"/>
        </w:rPr>
      </w:pPr>
      <w:r>
        <w:rPr>
          <w:noProof/>
          <w:lang w:val="nb-NO" w:eastAsia="nb-NO"/>
        </w:rPr>
        <w:drawing>
          <wp:anchor distT="0" distB="0" distL="114300" distR="114300" simplePos="0" relativeHeight="251658240" behindDoc="0" locked="0" layoutInCell="1" allowOverlap="1">
            <wp:simplePos x="0" y="0"/>
            <wp:positionH relativeFrom="column">
              <wp:posOffset>771569</wp:posOffset>
            </wp:positionH>
            <wp:positionV relativeFrom="paragraph">
              <wp:posOffset>-346140</wp:posOffset>
            </wp:positionV>
            <wp:extent cx="3406775" cy="5674995"/>
            <wp:effectExtent l="1162050" t="0" r="1127125"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3406775" cy="5674995"/>
                    </a:xfrm>
                    <a:prstGeom prst="rect">
                      <a:avLst/>
                    </a:prstGeom>
                    <a:noFill/>
                    <a:ln>
                      <a:noFill/>
                    </a:ln>
                  </pic:spPr>
                </pic:pic>
              </a:graphicData>
            </a:graphic>
          </wp:anchor>
        </w:drawing>
      </w:r>
      <w:r w:rsidR="007C1CC4">
        <w:rPr>
          <w:noProof/>
          <w:lang w:val="nb-NO" w:eastAsia="nb-NO"/>
        </w:rPr>
        <mc:AlternateContent>
          <mc:Choice Requires="wps">
            <w:drawing>
              <wp:anchor distT="0" distB="0" distL="114300" distR="114300" simplePos="0" relativeHeight="251656192" behindDoc="0" locked="0" layoutInCell="1" allowOverlap="1">
                <wp:simplePos x="0" y="0"/>
                <wp:positionH relativeFrom="column">
                  <wp:posOffset>55880</wp:posOffset>
                </wp:positionH>
                <wp:positionV relativeFrom="paragraph">
                  <wp:posOffset>290195</wp:posOffset>
                </wp:positionV>
                <wp:extent cx="4772025" cy="28575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285750"/>
                        </a:xfrm>
                        <a:prstGeom prst="rect">
                          <a:avLst/>
                        </a:prstGeom>
                        <a:solidFill>
                          <a:srgbClr val="FFFFFF"/>
                        </a:solidFill>
                        <a:ln w="9525">
                          <a:solidFill>
                            <a:srgbClr val="FFFFFF"/>
                          </a:solidFill>
                          <a:miter lim="800000"/>
                          <a:headEnd/>
                          <a:tailEnd/>
                        </a:ln>
                      </wps:spPr>
                      <wps:txbx>
                        <w:txbxContent>
                          <w:p w:rsidR="007E0B7D" w:rsidRDefault="007E0B7D" w:rsidP="008F675D">
                            <w:r>
                              <w:rPr>
                                <w:rFonts w:ascii="Calibri Light" w:hAnsi="Calibri Light" w:cs="Calibri Light"/>
                                <w:b/>
                                <w:lang w:val="en-US"/>
                              </w:rPr>
                              <w:t>Table 5</w:t>
                            </w:r>
                            <w:r w:rsidRPr="00141008">
                              <w:rPr>
                                <w:rFonts w:ascii="Calibri Light" w:hAnsi="Calibri Light" w:cs="Calibri Light"/>
                                <w:b/>
                                <w:lang w:val="en-US"/>
                              </w:rPr>
                              <w:t xml:space="preserv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4.4pt;margin-top:22.85pt;width:375.75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" strokecolor="white">
                <v:textbox>
                  <w:txbxContent>
                    <w:p w:rsidR="007E0B7D" w:rsidRDefault="007E0B7D" w:rsidP="008F675D">
                      <w:r>
                        <w:rPr>
                          <w:rFonts w:ascii="Calibri Light" w:hAnsi="Calibri Light" w:cs="Calibri Light"/>
                          <w:b/>
                          <w:lang w:val="en-US"/>
                        </w:rPr>
                        <w:t>Table 5</w:t>
                      </w:r>
                      <w:r w:rsidRPr="00141008">
                        <w:rPr>
                          <w:rFonts w:ascii="Calibri Light" w:hAnsi="Calibri Light" w:cs="Calibri Light"/>
                          <w:b/>
                          <w:lang w:val="en-US"/>
                        </w:rPr>
                        <w:t xml:space="preserv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v:textbox>
              </v:rect>
            </w:pict>
          </mc:Fallback>
        </mc:AlternateContent>
      </w:r>
      <w:r w:rsidR="008F675D">
        <w:rPr>
          <w:lang w:val="en-US"/>
        </w:rPr>
        <w:br w:type="page"/>
      </w:r>
    </w:p>
    <w:p w:rsidR="00B94D0D" w:rsidRPr="00F97AEB" w:rsidRDefault="00B94D0D" w:rsidP="00410563">
      <w:pPr>
        <w:pStyle w:val="Heading2"/>
        <w:spacing w:line="360" w:lineRule="auto"/>
        <w:jc w:val="both"/>
        <w:rPr>
          <w:rFonts w:ascii="Times New Roman" w:hAnsi="Times New Roman"/>
        </w:rPr>
      </w:pPr>
      <w:bookmarkStart w:id="21" w:name="_Toc355038123"/>
      <w:r w:rsidRPr="00F97AEB">
        <w:rPr>
          <w:rFonts w:ascii="Times New Roman" w:hAnsi="Times New Roman"/>
        </w:rPr>
        <w:lastRenderedPageBreak/>
        <w:t>2.5 Estimation of Methane Production:</w:t>
      </w:r>
      <w:bookmarkEnd w:id="21"/>
    </w:p>
    <w:p w:rsidR="00B94D0D" w:rsidRDefault="00B94D0D" w:rsidP="00410563">
      <w:pPr>
        <w:spacing w:line="360" w:lineRule="auto"/>
        <w:jc w:val="both"/>
        <w:rPr>
          <w:color w:val="FF0000"/>
        </w:rPr>
      </w:pPr>
      <w:r w:rsidRPr="00F97AEB">
        <w:t>The production of biogas can be estimated from the food waste once we have some estimated formula for Food waste. The CH</w:t>
      </w:r>
      <w:r w:rsidRPr="00F97AEB">
        <w:rPr>
          <w:vertAlign w:val="subscript"/>
        </w:rPr>
        <w:t>4</w:t>
      </w:r>
      <w:r w:rsidRPr="00F97AEB">
        <w:t xml:space="preserve"> and CO</w:t>
      </w:r>
      <w:r w:rsidRPr="00F97AEB">
        <w:rPr>
          <w:vertAlign w:val="subscript"/>
        </w:rPr>
        <w:t>2</w:t>
      </w:r>
      <w:r w:rsidRPr="00F97AEB">
        <w:t xml:space="preserve"> contents then can be predicted from reaction derived from Buswell Equation</w:t>
      </w:r>
      <w:r w:rsidR="00EB4A33">
        <w:t xml:space="preserve"> (Curry, 2012)</w:t>
      </w:r>
      <w:r w:rsidRPr="00F97AEB">
        <w:t>.  The Chemical formula for Food waste can be calcul</w:t>
      </w:r>
      <w:r w:rsidR="008F675D">
        <w:t>ated from ultimate analysis of f</w:t>
      </w:r>
      <w:r w:rsidRPr="00F97AEB">
        <w:t>ood waste</w:t>
      </w:r>
      <w:r w:rsidRPr="002B6CBA">
        <w:t>.</w:t>
      </w:r>
      <w:r w:rsidR="00112CC8" w:rsidRPr="002B6CBA">
        <w:t xml:space="preserve"> This is needed in order to</w:t>
      </w:r>
      <w:r w:rsidR="008F675D" w:rsidRPr="002B6CBA">
        <w:t xml:space="preserve"> estimate the biogas production</w:t>
      </w:r>
      <w:r w:rsidR="00112CC8" w:rsidRPr="002B6CBA">
        <w:t>.</w:t>
      </w:r>
      <w:r w:rsidRPr="00F97AEB">
        <w:t xml:space="preserve">Ultimate Analysis of </w:t>
      </w:r>
      <w:r w:rsidR="002B6CBA" w:rsidRPr="000D0FF4">
        <w:t>mixed</w:t>
      </w:r>
      <w:r w:rsidRPr="000D0FF4">
        <w:t xml:space="preserve"> food waste</w:t>
      </w:r>
      <w:r w:rsidRPr="00F97AEB">
        <w:t xml:space="preserve"> is given as follow. </w:t>
      </w:r>
      <w:r w:rsidR="002B6CBA">
        <w:t xml:space="preserve">We estimated average values from literature. </w:t>
      </w:r>
    </w:p>
    <w:p w:rsidR="00082DDE" w:rsidRDefault="00082DDE" w:rsidP="00410563">
      <w:pPr>
        <w:spacing w:line="360" w:lineRule="auto"/>
        <w:jc w:val="both"/>
        <w:rPr>
          <w:color w:val="FF0000"/>
        </w:rPr>
      </w:pPr>
    </w:p>
    <w:p w:rsidR="00082DDE" w:rsidRPr="0018757D" w:rsidRDefault="002B6CBA" w:rsidP="0018757D">
      <w:pPr>
        <w:rPr>
          <w:rFonts w:eastAsia="Calibri"/>
          <w:lang w:val="en-US" w:eastAsia="en-CA"/>
        </w:rPr>
      </w:pPr>
      <w:r w:rsidRPr="000D0FF4">
        <w:rPr>
          <w:b/>
          <w:bCs/>
        </w:rPr>
        <w:t>Table 6. Ultimate Analysis of Food Waste</w:t>
      </w:r>
      <w:r w:rsidR="0018757D">
        <w:rPr>
          <w:b/>
          <w:bCs/>
        </w:rPr>
        <w:t xml:space="preserve"> (</w:t>
      </w:r>
      <w:r w:rsidR="00EB4A33">
        <w:rPr>
          <w:rFonts w:eastAsia="Calibri"/>
          <w:lang w:val="en-US" w:eastAsia="en-CA"/>
        </w:rPr>
        <w:t>Curry,</w:t>
      </w:r>
      <w:r w:rsidR="0018757D">
        <w:rPr>
          <w:rFonts w:eastAsia="Calibri"/>
          <w:lang w:val="en-US" w:eastAsia="en-CA"/>
        </w:rPr>
        <w:t xml:space="preserve"> 2012</w:t>
      </w:r>
      <w:r w:rsidR="0018757D">
        <w:rPr>
          <w:b/>
          <w:bCs/>
        </w:rPr>
        <w:t>)</w:t>
      </w:r>
    </w:p>
    <w:p w:rsidR="00082DDE" w:rsidRDefault="00082DDE" w:rsidP="00410563">
      <w:pPr>
        <w:spacing w:line="360" w:lineRule="auto"/>
        <w:jc w:val="both"/>
        <w:rPr>
          <w:color w:val="FF0000"/>
        </w:rPr>
      </w:pPr>
    </w:p>
    <w:tbl>
      <w:tblPr>
        <w:tblStyle w:val="LightShading-Accent1"/>
        <w:tblW w:w="0" w:type="auto"/>
        <w:tblLook w:val="04A0" w:firstRow="1" w:lastRow="0" w:firstColumn="1" w:lastColumn="0" w:noHBand="0" w:noVBand="1"/>
      </w:tblPr>
      <w:tblGrid>
        <w:gridCol w:w="2533"/>
        <w:gridCol w:w="2533"/>
      </w:tblGrid>
      <w:tr w:rsidR="00082DDE" w:rsidTr="00082DDE">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Default="00082DDE" w:rsidP="00410563">
            <w:pPr>
              <w:spacing w:line="360" w:lineRule="auto"/>
              <w:jc w:val="both"/>
              <w:rPr>
                <w:color w:val="FF0000"/>
              </w:rPr>
            </w:pPr>
            <w:r>
              <w:rPr>
                <w:color w:val="FF0000"/>
              </w:rPr>
              <w:t xml:space="preserve">Component </w:t>
            </w:r>
          </w:p>
        </w:tc>
        <w:tc>
          <w:tcPr>
            <w:tcW w:w="2533" w:type="dxa"/>
          </w:tcPr>
          <w:p w:rsidR="00082DDE" w:rsidRDefault="00082DDE" w:rsidP="00410563">
            <w:pPr>
              <w:spacing w:line="360" w:lineRule="auto"/>
              <w:jc w:val="both"/>
              <w:cnfStyle w:val="100000000000" w:firstRow="1" w:lastRow="0" w:firstColumn="0" w:lastColumn="0" w:oddVBand="0" w:evenVBand="0" w:oddHBand="0" w:evenHBand="0" w:firstRowFirstColumn="0" w:firstRowLastColumn="0" w:lastRowFirstColumn="0" w:lastRowLastColumn="0"/>
              <w:rPr>
                <w:color w:val="FF0000"/>
              </w:rPr>
            </w:pPr>
            <w:r>
              <w:rPr>
                <w:color w:val="FF0000"/>
              </w:rPr>
              <w:t>%</w:t>
            </w:r>
          </w:p>
        </w:tc>
      </w:tr>
      <w:tr w:rsidR="00082DDE" w:rsidTr="00082DD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533" w:type="dxa"/>
          </w:tcPr>
          <w:p w:rsidR="00082DDE" w:rsidRDefault="00082DDE" w:rsidP="00410563">
            <w:pPr>
              <w:spacing w:line="360" w:lineRule="auto"/>
              <w:jc w:val="both"/>
              <w:rPr>
                <w:color w:val="FF0000"/>
              </w:rPr>
            </w:pPr>
            <w:r>
              <w:rPr>
                <w:color w:val="FF0000"/>
              </w:rPr>
              <w:t>C</w:t>
            </w:r>
          </w:p>
        </w:tc>
        <w:tc>
          <w:tcPr>
            <w:tcW w:w="2533" w:type="dxa"/>
          </w:tcPr>
          <w:p w:rsidR="00082DDE" w:rsidRDefault="00082DDE" w:rsidP="00410563">
            <w:pPr>
              <w:spacing w:line="360" w:lineRule="auto"/>
              <w:jc w:val="both"/>
              <w:cnfStyle w:val="000000100000" w:firstRow="0" w:lastRow="0" w:firstColumn="0" w:lastColumn="0" w:oddVBand="0" w:evenVBand="0" w:oddHBand="1" w:evenHBand="0" w:firstRowFirstColumn="0" w:firstRowLastColumn="0" w:lastRowFirstColumn="0" w:lastRowLastColumn="0"/>
              <w:rPr>
                <w:color w:val="FF0000"/>
              </w:rPr>
            </w:pPr>
            <w:r>
              <w:rPr>
                <w:color w:val="FF0000"/>
              </w:rPr>
              <w:t>51</w:t>
            </w:r>
          </w:p>
        </w:tc>
      </w:tr>
      <w:tr w:rsidR="00082DDE" w:rsidTr="00082DDE">
        <w:trPr>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Default="00082DDE" w:rsidP="00410563">
            <w:pPr>
              <w:spacing w:line="360" w:lineRule="auto"/>
              <w:jc w:val="both"/>
              <w:rPr>
                <w:color w:val="FF0000"/>
              </w:rPr>
            </w:pPr>
            <w:r>
              <w:rPr>
                <w:color w:val="FF0000"/>
              </w:rPr>
              <w:t>H</w:t>
            </w:r>
          </w:p>
        </w:tc>
        <w:tc>
          <w:tcPr>
            <w:tcW w:w="2533" w:type="dxa"/>
          </w:tcPr>
          <w:p w:rsidR="00082DDE" w:rsidRDefault="00082DDE" w:rsidP="00410563">
            <w:pPr>
              <w:spacing w:line="360" w:lineRule="auto"/>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12</w:t>
            </w:r>
          </w:p>
        </w:tc>
      </w:tr>
      <w:tr w:rsidR="00082DDE" w:rsidTr="00082DD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533" w:type="dxa"/>
          </w:tcPr>
          <w:p w:rsidR="00082DDE" w:rsidRDefault="00082DDE" w:rsidP="00410563">
            <w:pPr>
              <w:spacing w:line="360" w:lineRule="auto"/>
              <w:jc w:val="both"/>
              <w:rPr>
                <w:color w:val="FF0000"/>
              </w:rPr>
            </w:pPr>
            <w:r>
              <w:rPr>
                <w:color w:val="FF0000"/>
              </w:rPr>
              <w:t>O</w:t>
            </w:r>
          </w:p>
        </w:tc>
        <w:tc>
          <w:tcPr>
            <w:tcW w:w="2533" w:type="dxa"/>
          </w:tcPr>
          <w:p w:rsidR="00082DDE" w:rsidRDefault="00082DDE" w:rsidP="00410563">
            <w:pPr>
              <w:spacing w:line="360" w:lineRule="auto"/>
              <w:jc w:val="both"/>
              <w:cnfStyle w:val="000000100000" w:firstRow="0" w:lastRow="0" w:firstColumn="0" w:lastColumn="0" w:oddVBand="0" w:evenVBand="0" w:oddHBand="1" w:evenHBand="0" w:firstRowFirstColumn="0" w:firstRowLastColumn="0" w:lastRowFirstColumn="0" w:lastRowLastColumn="0"/>
              <w:rPr>
                <w:color w:val="FF0000"/>
              </w:rPr>
            </w:pPr>
            <w:r>
              <w:rPr>
                <w:color w:val="FF0000"/>
              </w:rPr>
              <w:t>34.6</w:t>
            </w:r>
          </w:p>
        </w:tc>
      </w:tr>
      <w:tr w:rsidR="00082DDE" w:rsidTr="00082DDE">
        <w:trPr>
          <w:trHeight w:val="393"/>
        </w:trPr>
        <w:tc>
          <w:tcPr>
            <w:cnfStyle w:val="001000000000" w:firstRow="0" w:lastRow="0" w:firstColumn="1" w:lastColumn="0" w:oddVBand="0" w:evenVBand="0" w:oddHBand="0" w:evenHBand="0" w:firstRowFirstColumn="0" w:firstRowLastColumn="0" w:lastRowFirstColumn="0" w:lastRowLastColumn="0"/>
            <w:tcW w:w="2533" w:type="dxa"/>
          </w:tcPr>
          <w:p w:rsidR="00082DDE" w:rsidRDefault="00082DDE" w:rsidP="00410563">
            <w:pPr>
              <w:spacing w:line="360" w:lineRule="auto"/>
              <w:jc w:val="both"/>
              <w:rPr>
                <w:color w:val="FF0000"/>
              </w:rPr>
            </w:pPr>
            <w:r>
              <w:rPr>
                <w:color w:val="FF0000"/>
              </w:rPr>
              <w:t>N</w:t>
            </w:r>
          </w:p>
        </w:tc>
        <w:tc>
          <w:tcPr>
            <w:tcW w:w="2533" w:type="dxa"/>
          </w:tcPr>
          <w:p w:rsidR="00082DDE" w:rsidRDefault="00082DDE" w:rsidP="00410563">
            <w:pPr>
              <w:spacing w:line="360" w:lineRule="auto"/>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2.6</w:t>
            </w:r>
          </w:p>
        </w:tc>
      </w:tr>
    </w:tbl>
    <w:p w:rsidR="00082DDE" w:rsidRPr="009C516B" w:rsidRDefault="00082DDE" w:rsidP="00410563">
      <w:pPr>
        <w:spacing w:line="360" w:lineRule="auto"/>
        <w:jc w:val="both"/>
        <w:rPr>
          <w:color w:val="FF0000"/>
        </w:rPr>
      </w:pPr>
    </w:p>
    <w:p w:rsidR="000D0FF4" w:rsidRPr="00F97AEB" w:rsidRDefault="000D0FF4" w:rsidP="00410563">
      <w:pPr>
        <w:spacing w:line="360" w:lineRule="auto"/>
        <w:jc w:val="both"/>
      </w:pPr>
    </w:p>
    <w:p w:rsidR="00B94D0D" w:rsidRPr="00F97AEB" w:rsidRDefault="004F7CC1" w:rsidP="00410563">
      <w:pPr>
        <w:spacing w:line="360" w:lineRule="auto"/>
        <w:jc w:val="both"/>
      </w:pPr>
      <w:r>
        <w:t>Consider</w:t>
      </w:r>
      <w:r w:rsidR="00B94D0D" w:rsidRPr="00F97AEB">
        <w:t xml:space="preserve"> 100 kg of food waste, the c</w:t>
      </w:r>
      <w:r>
        <w:t xml:space="preserve">omposition of which is given </w:t>
      </w:r>
      <w:r w:rsidR="00B94D0D" w:rsidRPr="00F97AEB">
        <w:t>above. Mole of Carbon, Hydrogen, Oxygen and Nitrogen are calculated as follow</w:t>
      </w:r>
      <w:r w:rsidR="009C516B">
        <w:t>s:</w:t>
      </w:r>
    </w:p>
    <w:p w:rsidR="00B94D0D" w:rsidRPr="00F97AEB" w:rsidRDefault="00B94D0D" w:rsidP="00410563">
      <w:pPr>
        <w:spacing w:line="360" w:lineRule="auto"/>
        <w:jc w:val="both"/>
      </w:pPr>
      <w:r w:rsidRPr="00F97AEB">
        <w:t>Moles of Carbon =  0.51/12 * 100 =  4.25 Kg moles</w:t>
      </w:r>
    </w:p>
    <w:p w:rsidR="00B94D0D" w:rsidRPr="00F97AEB" w:rsidRDefault="00B94D0D" w:rsidP="00410563">
      <w:pPr>
        <w:spacing w:line="360" w:lineRule="auto"/>
        <w:jc w:val="both"/>
      </w:pPr>
      <w:r w:rsidRPr="00F97AEB">
        <w:t>Moles of Hydrogen = 0.12/ 1.008  * 100  = 6.3 Kg moles</w:t>
      </w:r>
    </w:p>
    <w:p w:rsidR="00B94D0D" w:rsidRPr="00F97AEB" w:rsidRDefault="00B94D0D" w:rsidP="00410563">
      <w:pPr>
        <w:spacing w:line="360" w:lineRule="auto"/>
        <w:jc w:val="both"/>
      </w:pPr>
      <w:r w:rsidRPr="00F97AEB">
        <w:t>Moles of Oxygen = 0.346/16 * 100 = 2.35 Kg moles</w:t>
      </w:r>
    </w:p>
    <w:p w:rsidR="00B94D0D" w:rsidRPr="00F97AEB" w:rsidRDefault="00B94D0D" w:rsidP="00410563">
      <w:pPr>
        <w:spacing w:line="360" w:lineRule="auto"/>
        <w:jc w:val="both"/>
      </w:pPr>
      <w:r w:rsidRPr="00F97AEB">
        <w:t>Moles of Nitrogen = 0.026 / 14 * 100 =  0.185 Kg moles</w:t>
      </w:r>
    </w:p>
    <w:p w:rsidR="00C51509" w:rsidRPr="00C51509" w:rsidRDefault="00C51509" w:rsidP="00410563">
      <w:pPr>
        <w:autoSpaceDE w:val="0"/>
        <w:autoSpaceDN w:val="0"/>
        <w:adjustRightInd w:val="0"/>
        <w:spacing w:line="360" w:lineRule="auto"/>
        <w:jc w:val="both"/>
        <w:rPr>
          <w:lang w:val="pt-BR"/>
        </w:rPr>
      </w:pPr>
    </w:p>
    <w:p w:rsidR="00C51509" w:rsidRPr="00C51509" w:rsidRDefault="00C51509" w:rsidP="00410563">
      <w:pPr>
        <w:autoSpaceDE w:val="0"/>
        <w:autoSpaceDN w:val="0"/>
        <w:adjustRightInd w:val="0"/>
        <w:spacing w:line="360" w:lineRule="auto"/>
        <w:jc w:val="both"/>
        <w:rPr>
          <w:lang w:val="pt-BR"/>
        </w:rPr>
      </w:pPr>
      <w:r w:rsidRPr="00C51509">
        <w:rPr>
          <w:lang w:val="pt-BR"/>
        </w:rPr>
        <w:t>Molar Ratio</w:t>
      </w:r>
    </w:p>
    <w:p w:rsidR="00C51509" w:rsidRPr="00C51509" w:rsidRDefault="00C51509" w:rsidP="00410563">
      <w:pPr>
        <w:autoSpaceDE w:val="0"/>
        <w:autoSpaceDN w:val="0"/>
        <w:adjustRightInd w:val="0"/>
        <w:spacing w:line="360" w:lineRule="auto"/>
        <w:jc w:val="both"/>
        <w:rPr>
          <w:lang w:val="pt-BR"/>
        </w:rPr>
      </w:pPr>
      <w:r w:rsidRPr="00C51509">
        <w:rPr>
          <w:lang w:val="pt-BR"/>
        </w:rPr>
        <w:t>C        :      H          :       O    :     N</w:t>
      </w:r>
    </w:p>
    <w:p w:rsidR="00C51509" w:rsidRPr="00C51509" w:rsidRDefault="00C51509" w:rsidP="00410563">
      <w:pPr>
        <w:autoSpaceDE w:val="0"/>
        <w:autoSpaceDN w:val="0"/>
        <w:adjustRightInd w:val="0"/>
        <w:spacing w:line="360" w:lineRule="auto"/>
        <w:jc w:val="both"/>
        <w:rPr>
          <w:lang w:val="pt-BR"/>
        </w:rPr>
      </w:pPr>
      <w:r w:rsidRPr="00C51509">
        <w:rPr>
          <w:lang w:val="pt-BR"/>
        </w:rPr>
        <w:t>4 .26   :      11.9      :    2.1     :   0.186</w:t>
      </w:r>
    </w:p>
    <w:p w:rsidR="00C51509" w:rsidRPr="00C51509" w:rsidRDefault="00C51509" w:rsidP="00410563">
      <w:pPr>
        <w:autoSpaceDE w:val="0"/>
        <w:autoSpaceDN w:val="0"/>
        <w:adjustRightInd w:val="0"/>
        <w:spacing w:line="360" w:lineRule="auto"/>
        <w:jc w:val="both"/>
        <w:rPr>
          <w:lang w:val="pt-BR"/>
        </w:rPr>
      </w:pPr>
      <w:r w:rsidRPr="00C51509">
        <w:rPr>
          <w:lang w:val="pt-BR"/>
        </w:rPr>
        <w:t>Dividing by Minimum value</w:t>
      </w:r>
    </w:p>
    <w:p w:rsidR="00C51509" w:rsidRPr="00C51509" w:rsidRDefault="00C51509" w:rsidP="00410563">
      <w:pPr>
        <w:autoSpaceDE w:val="0"/>
        <w:autoSpaceDN w:val="0"/>
        <w:adjustRightInd w:val="0"/>
        <w:spacing w:line="360" w:lineRule="auto"/>
        <w:jc w:val="both"/>
        <w:rPr>
          <w:lang w:val="pt-BR"/>
        </w:rPr>
      </w:pPr>
      <w:r w:rsidRPr="00C51509">
        <w:rPr>
          <w:lang w:val="pt-BR"/>
        </w:rPr>
        <w:t>C      :      H         :       O       :      N</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 23   :      64        :       12       :      1</w:t>
      </w:r>
    </w:p>
    <w:p w:rsidR="00C51509" w:rsidRPr="00C51509" w:rsidRDefault="00C51509" w:rsidP="00410563">
      <w:pPr>
        <w:autoSpaceDE w:val="0"/>
        <w:autoSpaceDN w:val="0"/>
        <w:adjustRightInd w:val="0"/>
        <w:spacing w:line="360" w:lineRule="auto"/>
        <w:jc w:val="both"/>
        <w:rPr>
          <w:lang w:val="pt-BR"/>
        </w:rPr>
      </w:pPr>
      <w:r w:rsidRPr="00C51509">
        <w:rPr>
          <w:lang w:val="pt-BR"/>
        </w:rPr>
        <w:lastRenderedPageBreak/>
        <w:t xml:space="preserve">So the chemical formula for food waste calculated from ultimate analysis is given as C22H34O13N1.Now, the biogas yield can be theoretically estimated using this chemical formula by Buswell’s Equation. Buswell devised equation based on chemical formula to predict theoretical yield of component products from digestion. The buswell’s equation is given as </w:t>
      </w:r>
    </w:p>
    <w:p w:rsidR="00C51509" w:rsidRPr="00C51509" w:rsidRDefault="00C51509" w:rsidP="00410563">
      <w:pPr>
        <w:autoSpaceDE w:val="0"/>
        <w:autoSpaceDN w:val="0"/>
        <w:adjustRightInd w:val="0"/>
        <w:spacing w:line="360" w:lineRule="auto"/>
        <w:jc w:val="both"/>
        <w:rPr>
          <w:lang w:val="pt-BR"/>
        </w:rPr>
      </w:pPr>
    </w:p>
    <w:p w:rsidR="00C51509" w:rsidRPr="00C51509" w:rsidRDefault="00C51509" w:rsidP="00410563">
      <w:pPr>
        <w:autoSpaceDE w:val="0"/>
        <w:autoSpaceDN w:val="0"/>
        <w:adjustRightInd w:val="0"/>
        <w:spacing w:line="360" w:lineRule="auto"/>
        <w:jc w:val="both"/>
        <w:rPr>
          <w:lang w:val="pt-BR"/>
        </w:rPr>
      </w:pP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Putting the values of a, b, c and d as given by the formula C22H34O13N1, gives equation </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C22H34O13N1  +  1.75 H2O   -------------    16.6 CH4     +     6.7  CO 2    +   NH3 </w:t>
      </w:r>
    </w:p>
    <w:p w:rsidR="00C51509" w:rsidRPr="00C51509" w:rsidRDefault="00C51509" w:rsidP="00410563">
      <w:pPr>
        <w:autoSpaceDE w:val="0"/>
        <w:autoSpaceDN w:val="0"/>
        <w:adjustRightInd w:val="0"/>
        <w:spacing w:line="360" w:lineRule="auto"/>
        <w:jc w:val="both"/>
        <w:rPr>
          <w:lang w:val="pt-BR"/>
        </w:rPr>
      </w:pPr>
      <w:r w:rsidRPr="00C51509">
        <w:rPr>
          <w:lang w:val="pt-BR"/>
        </w:rPr>
        <w:t>Norway has 462100 tons per year of food waste for the population of 4.9 million estimated from assuming 80% organic waste from household and 5 % from service industry is food waste. The food waste estimated for 0.6 million population of Oslo is 56583 tons per year. So we have 95730 tons/year food waste for our plant which corresponds to 155 tons/day. Using literature value 17 % of waste is volatile solids which are actually converted into biogas which correspond to value 26 tons per day.</w:t>
      </w:r>
    </w:p>
    <w:p w:rsidR="00C51509" w:rsidRPr="00C51509" w:rsidRDefault="00C51509" w:rsidP="00410563">
      <w:pPr>
        <w:autoSpaceDE w:val="0"/>
        <w:autoSpaceDN w:val="0"/>
        <w:adjustRightInd w:val="0"/>
        <w:spacing w:line="360" w:lineRule="auto"/>
        <w:jc w:val="both"/>
        <w:rPr>
          <w:lang w:val="pt-BR"/>
        </w:rPr>
      </w:pPr>
      <w:r w:rsidRPr="00C51509">
        <w:rPr>
          <w:lang w:val="pt-BR"/>
        </w:rPr>
        <w:t>Biogas production can be estimated for 26 tons per day from above calculated reaction of fermentation.</w:t>
      </w:r>
    </w:p>
    <w:p w:rsidR="00C51509" w:rsidRPr="00C51509" w:rsidRDefault="00C51509" w:rsidP="00410563">
      <w:pPr>
        <w:autoSpaceDE w:val="0"/>
        <w:autoSpaceDN w:val="0"/>
        <w:adjustRightInd w:val="0"/>
        <w:spacing w:line="360" w:lineRule="auto"/>
        <w:jc w:val="both"/>
        <w:rPr>
          <w:lang w:val="pt-BR"/>
        </w:rPr>
      </w:pPr>
      <w:r w:rsidRPr="00C51509">
        <w:rPr>
          <w:lang w:val="pt-BR"/>
        </w:rPr>
        <w:t>Mass of food waste entering =   26 ton/day  = 26000 kg/day</w:t>
      </w:r>
    </w:p>
    <w:p w:rsidR="00C51509" w:rsidRPr="00C51509" w:rsidRDefault="00C51509" w:rsidP="00410563">
      <w:pPr>
        <w:autoSpaceDE w:val="0"/>
        <w:autoSpaceDN w:val="0"/>
        <w:adjustRightInd w:val="0"/>
        <w:spacing w:line="360" w:lineRule="auto"/>
        <w:jc w:val="both"/>
        <w:rPr>
          <w:lang w:val="pt-BR"/>
        </w:rPr>
      </w:pPr>
      <w:r w:rsidRPr="00C51509">
        <w:rPr>
          <w:lang w:val="pt-BR"/>
        </w:rPr>
        <w:t>Moles of  C22H34O13N1  =  49 kg mole/day</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Moles of H2O required =  365 kg moles/day,             </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Moles of CH4 produced  =  638 kg moles/day ,        </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Moles of CO2 produced = 493 Kg moles/day,          </w:t>
      </w:r>
    </w:p>
    <w:p w:rsidR="00C51509" w:rsidRPr="00C51509" w:rsidRDefault="00C51509" w:rsidP="00410563">
      <w:pPr>
        <w:autoSpaceDE w:val="0"/>
        <w:autoSpaceDN w:val="0"/>
        <w:adjustRightInd w:val="0"/>
        <w:spacing w:line="360" w:lineRule="auto"/>
        <w:jc w:val="both"/>
        <w:rPr>
          <w:lang w:val="pt-BR"/>
        </w:rPr>
      </w:pPr>
      <w:r w:rsidRPr="00C51509">
        <w:rPr>
          <w:lang w:val="pt-BR"/>
        </w:rPr>
        <w:t xml:space="preserve">Moles of NH3 produced = 49 Kg moles/day,            </w:t>
      </w:r>
    </w:p>
    <w:p w:rsidR="00C51509" w:rsidRDefault="00C51509" w:rsidP="00410563">
      <w:pPr>
        <w:autoSpaceDE w:val="0"/>
        <w:autoSpaceDN w:val="0"/>
        <w:adjustRightInd w:val="0"/>
        <w:spacing w:line="360" w:lineRule="auto"/>
        <w:jc w:val="both"/>
        <w:rPr>
          <w:lang w:val="pt-BR"/>
        </w:rPr>
      </w:pPr>
      <w:r w:rsidRPr="00C51509">
        <w:rPr>
          <w:lang w:val="pt-BR"/>
        </w:rPr>
        <w:t>The corresponding volume of product gases is calculated using PV=nRT equation at standard conditions</w:t>
      </w:r>
      <w:r w:rsidR="004575A0">
        <w:rPr>
          <w:lang w:val="pt-BR"/>
        </w:rPr>
        <w:t>.</w:t>
      </w:r>
    </w:p>
    <w:p w:rsidR="004575A0" w:rsidRPr="00DF630D" w:rsidRDefault="004575A0" w:rsidP="00410563">
      <w:pPr>
        <w:spacing w:line="360" w:lineRule="auto"/>
        <w:jc w:val="both"/>
      </w:pPr>
      <w:r>
        <w:t>Volume of CH4  = 15604 m</w:t>
      </w:r>
      <w:r>
        <w:rPr>
          <w:vertAlign w:val="superscript"/>
        </w:rPr>
        <w:t>3</w:t>
      </w:r>
      <w:r>
        <w:t>/day</w:t>
      </w:r>
    </w:p>
    <w:p w:rsidR="004575A0" w:rsidRPr="00C974FC" w:rsidRDefault="004575A0" w:rsidP="00410563">
      <w:pPr>
        <w:spacing w:line="360" w:lineRule="auto"/>
        <w:jc w:val="both"/>
      </w:pPr>
      <w:r>
        <w:t>Volume of  CO2 = 12071 m</w:t>
      </w:r>
      <w:r>
        <w:rPr>
          <w:vertAlign w:val="superscript"/>
        </w:rPr>
        <w:t>3</w:t>
      </w:r>
      <w:r>
        <w:t>/day</w:t>
      </w:r>
    </w:p>
    <w:p w:rsidR="004575A0" w:rsidRDefault="004575A0" w:rsidP="00410563">
      <w:pPr>
        <w:autoSpaceDE w:val="0"/>
        <w:autoSpaceDN w:val="0"/>
        <w:adjustRightInd w:val="0"/>
        <w:spacing w:line="360" w:lineRule="auto"/>
        <w:jc w:val="both"/>
      </w:pPr>
      <w:r>
        <w:t>Volume of NH</w:t>
      </w:r>
      <w:r>
        <w:rPr>
          <w:vertAlign w:val="subscript"/>
        </w:rPr>
        <w:t xml:space="preserve">3   </w:t>
      </w:r>
      <w:r>
        <w:t>= 1202 m</w:t>
      </w:r>
      <w:r>
        <w:rPr>
          <w:vertAlign w:val="superscript"/>
        </w:rPr>
        <w:t>3</w:t>
      </w:r>
      <w:r>
        <w:t>/day</w:t>
      </w:r>
    </w:p>
    <w:p w:rsidR="004575A0" w:rsidRPr="00287EFA" w:rsidRDefault="004575A0" w:rsidP="00410563">
      <w:pPr>
        <w:autoSpaceDE w:val="0"/>
        <w:autoSpaceDN w:val="0"/>
        <w:adjustRightInd w:val="0"/>
        <w:spacing w:line="360" w:lineRule="auto"/>
        <w:jc w:val="both"/>
        <w:rPr>
          <w:rStyle w:val="Heading2Char"/>
          <w:rFonts w:ascii="Times New Roman" w:eastAsia="MS Mincho" w:hAnsi="Times New Roman"/>
          <w:b w:val="0"/>
          <w:bCs w:val="0"/>
          <w:color w:val="auto"/>
          <w:sz w:val="24"/>
          <w:szCs w:val="24"/>
        </w:rPr>
      </w:pPr>
      <w:r>
        <w:t>Buswell equation is an good tool to test the potential of biogas production but it gives less CH</w:t>
      </w:r>
      <w:r>
        <w:rPr>
          <w:vertAlign w:val="subscript"/>
        </w:rPr>
        <w:t>4</w:t>
      </w:r>
      <w:r>
        <w:t xml:space="preserve"> to CO</w:t>
      </w:r>
      <w:r>
        <w:rPr>
          <w:vertAlign w:val="subscript"/>
        </w:rPr>
        <w:t xml:space="preserve">2 </w:t>
      </w:r>
      <w:r>
        <w:t xml:space="preserve">ratio than the actual observed. </w:t>
      </w:r>
    </w:p>
    <w:p w:rsidR="004575A0" w:rsidRPr="004575A0" w:rsidRDefault="004575A0" w:rsidP="00410563">
      <w:pPr>
        <w:autoSpaceDE w:val="0"/>
        <w:autoSpaceDN w:val="0"/>
        <w:adjustRightInd w:val="0"/>
        <w:spacing w:line="360" w:lineRule="auto"/>
        <w:jc w:val="both"/>
      </w:pPr>
    </w:p>
    <w:p w:rsidR="00C51509" w:rsidRDefault="00C51509" w:rsidP="00410563">
      <w:pPr>
        <w:autoSpaceDE w:val="0"/>
        <w:autoSpaceDN w:val="0"/>
        <w:adjustRightInd w:val="0"/>
        <w:spacing w:line="360" w:lineRule="auto"/>
        <w:jc w:val="both"/>
        <w:rPr>
          <w:lang w:val="pt-BR"/>
        </w:rPr>
      </w:pPr>
    </w:p>
    <w:p w:rsidR="000523F3" w:rsidRPr="00012F46" w:rsidRDefault="00B94D0D" w:rsidP="00A2467C">
      <w:pPr>
        <w:autoSpaceDE w:val="0"/>
        <w:autoSpaceDN w:val="0"/>
        <w:adjustRightInd w:val="0"/>
        <w:spacing w:line="360" w:lineRule="auto"/>
        <w:rPr>
          <w:rFonts w:eastAsia="Calibri"/>
          <w:color w:val="231F20"/>
          <w:lang w:val="en-US" w:eastAsia="en-CA"/>
        </w:rPr>
      </w:pPr>
      <w:bookmarkStart w:id="22" w:name="_Toc355038124"/>
      <w:r w:rsidRPr="00F97AEB">
        <w:rPr>
          <w:rStyle w:val="Heading2Char"/>
          <w:rFonts w:ascii="Times New Roman" w:hAnsi="Times New Roman"/>
        </w:rPr>
        <w:t>2.6 Post- Treatment:</w:t>
      </w:r>
      <w:bookmarkEnd w:id="22"/>
      <w:r w:rsidRPr="00F97AEB">
        <w:rPr>
          <w:b/>
          <w:bCs/>
        </w:rPr>
        <w:br/>
      </w:r>
      <w:r w:rsidR="000523F3">
        <w:t>Bio gas</w:t>
      </w:r>
      <w:r w:rsidR="000523F3" w:rsidRPr="000523F3">
        <w:t xml:space="preserve"> contains carbon dioxide (CO2) and hydrogen sulfide (H2S) which is toxic and corrosive</w:t>
      </w:r>
      <w:r w:rsidR="000523F3">
        <w:t>. It must be removed</w:t>
      </w:r>
      <w:r w:rsidR="000523F3" w:rsidRPr="000523F3">
        <w:rPr>
          <w:rFonts w:eastAsia="Calibri"/>
          <w:color w:val="231F20"/>
          <w:lang w:val="en-US" w:eastAsia="en-CA"/>
        </w:rPr>
        <w:t xml:space="preserve">to enable the gas to be used for power </w:t>
      </w:r>
      <w:r w:rsidR="000523F3">
        <w:rPr>
          <w:rFonts w:eastAsia="Calibri"/>
          <w:color w:val="231F20"/>
          <w:lang w:val="en-US" w:eastAsia="en-CA"/>
        </w:rPr>
        <w:t>generation o</w:t>
      </w:r>
      <w:r w:rsidR="000523F3" w:rsidRPr="000523F3">
        <w:rPr>
          <w:rFonts w:eastAsia="Calibri"/>
          <w:color w:val="231F20"/>
          <w:lang w:val="en-US" w:eastAsia="en-CA"/>
        </w:rPr>
        <w:t xml:space="preserve">r in </w:t>
      </w:r>
      <w:r w:rsidR="000523F3">
        <w:rPr>
          <w:rFonts w:eastAsia="Calibri"/>
          <w:color w:val="231F20"/>
          <w:lang w:val="en-US" w:eastAsia="en-CA"/>
        </w:rPr>
        <w:t xml:space="preserve">a </w:t>
      </w:r>
      <w:r w:rsidR="000523F3" w:rsidRPr="000523F3">
        <w:rPr>
          <w:rFonts w:eastAsia="Calibri"/>
          <w:color w:val="231F20"/>
          <w:lang w:val="en-US" w:eastAsia="en-CA"/>
        </w:rPr>
        <w:t>car engine</w:t>
      </w:r>
      <w:r w:rsidR="000523F3" w:rsidRPr="000523F3">
        <w:t>. Sl</w:t>
      </w:r>
      <w:r w:rsidR="000523F3">
        <w:t>u</w:t>
      </w:r>
      <w:r w:rsidR="000523F3" w:rsidRPr="000523F3">
        <w:t>dge</w:t>
      </w:r>
      <w:r w:rsidR="000523F3">
        <w:t>,</w:t>
      </w:r>
      <w:r w:rsidR="000523F3" w:rsidRPr="000523F3">
        <w:t xml:space="preserve"> which is nutrient-rich solids left after digestion</w:t>
      </w:r>
      <w:r w:rsidR="000523F3">
        <w:t>,</w:t>
      </w:r>
      <w:r w:rsidR="000523F3" w:rsidRPr="000523F3">
        <w:t xml:space="preserve"> can be used as a fertilizer</w:t>
      </w:r>
      <w:r w:rsidR="000523F3">
        <w:t>. It needs</w:t>
      </w:r>
      <w:r w:rsidR="000523F3" w:rsidRPr="000523F3">
        <w:t xml:space="preserve"> some prepara</w:t>
      </w:r>
      <w:r w:rsidR="008E6034">
        <w:t>tion before selling to customer</w:t>
      </w:r>
      <w:r w:rsidR="000523F3" w:rsidRPr="000523F3">
        <w:t>.</w:t>
      </w:r>
    </w:p>
    <w:p w:rsidR="00B94D0D" w:rsidRPr="00F97AEB" w:rsidRDefault="00B94D0D" w:rsidP="00410563">
      <w:pPr>
        <w:pStyle w:val="Default"/>
        <w:spacing w:line="360" w:lineRule="auto"/>
        <w:jc w:val="both"/>
        <w:rPr>
          <w:rFonts w:ascii="Times New Roman" w:hAnsi="Times New Roman" w:cs="Times New Roman"/>
          <w:color w:val="auto"/>
        </w:rPr>
      </w:pPr>
    </w:p>
    <w:p w:rsidR="00B94D0D" w:rsidRPr="00F97AEB" w:rsidRDefault="00B94D0D" w:rsidP="00A2467C">
      <w:pPr>
        <w:pStyle w:val="Heading3"/>
        <w:spacing w:line="360" w:lineRule="auto"/>
        <w:rPr>
          <w:rFonts w:ascii="Times New Roman" w:hAnsi="Times New Roman"/>
        </w:rPr>
      </w:pPr>
      <w:bookmarkStart w:id="23" w:name="_Toc355038125"/>
      <w:r w:rsidRPr="00F97AEB">
        <w:rPr>
          <w:rFonts w:ascii="Times New Roman" w:hAnsi="Times New Roman"/>
        </w:rPr>
        <w:t>2.6.1 Bio gas treatment:</w:t>
      </w:r>
      <w:bookmarkEnd w:id="23"/>
      <w:r w:rsidRPr="00F97AEB">
        <w:rPr>
          <w:rFonts w:ascii="Times New Roman" w:hAnsi="Times New Roman"/>
        </w:rPr>
        <w:br/>
      </w:r>
    </w:p>
    <w:p w:rsidR="007A3BDB" w:rsidRPr="00F97AEB" w:rsidRDefault="007A3BDB" w:rsidP="00410563">
      <w:pPr>
        <w:pStyle w:val="Default"/>
        <w:numPr>
          <w:ilvl w:val="0"/>
          <w:numId w:val="18"/>
        </w:numPr>
        <w:spacing w:line="360" w:lineRule="auto"/>
        <w:jc w:val="both"/>
        <w:rPr>
          <w:rFonts w:ascii="Times New Roman" w:hAnsi="Times New Roman" w:cs="Times New Roman"/>
          <w:b/>
          <w:bCs/>
          <w:color w:val="auto"/>
        </w:rPr>
      </w:pPr>
      <w:r w:rsidRPr="00F97AEB">
        <w:rPr>
          <w:rFonts w:ascii="Times New Roman" w:hAnsi="Times New Roman" w:cs="Times New Roman"/>
          <w:b/>
          <w:bCs/>
          <w:color w:val="auto"/>
        </w:rPr>
        <w:t>Hydrogen sulfide contents</w:t>
      </w:r>
    </w:p>
    <w:p w:rsidR="007A3BDB" w:rsidRPr="00D640BD" w:rsidRDefault="007A3BDB" w:rsidP="00410563">
      <w:pPr>
        <w:pStyle w:val="ListParagraph"/>
        <w:autoSpaceDE w:val="0"/>
        <w:autoSpaceDN w:val="0"/>
        <w:adjustRightInd w:val="0"/>
        <w:spacing w:after="0" w:line="360" w:lineRule="auto"/>
        <w:jc w:val="both"/>
        <w:rPr>
          <w:rFonts w:ascii="Times New Roman" w:hAnsi="Times New Roman" w:cs="Times New Roman"/>
          <w:b/>
          <w:bCs/>
          <w:color w:val="FF0000"/>
          <w:sz w:val="24"/>
          <w:szCs w:val="24"/>
        </w:rPr>
      </w:pPr>
      <w:r w:rsidRPr="007A3BDB">
        <w:rPr>
          <w:rFonts w:ascii="Times New Roman" w:hAnsi="Times New Roman" w:cs="Times New Roman"/>
          <w:sz w:val="24"/>
          <w:szCs w:val="24"/>
        </w:rPr>
        <w:t xml:space="preserve">Hydrogen sulfide (H2S) in the biogas </w:t>
      </w:r>
      <w:r>
        <w:rPr>
          <w:rFonts w:ascii="Times New Roman" w:hAnsi="Times New Roman" w:cs="Times New Roman"/>
          <w:sz w:val="24"/>
          <w:szCs w:val="24"/>
        </w:rPr>
        <w:t>i</w:t>
      </w:r>
      <w:r w:rsidRPr="007A3BDB">
        <w:rPr>
          <w:rFonts w:ascii="Times New Roman" w:hAnsi="Times New Roman" w:cs="Times New Roman"/>
          <w:sz w:val="24"/>
          <w:szCs w:val="24"/>
        </w:rPr>
        <w:t xml:space="preserve">s a corrosive component </w:t>
      </w:r>
      <w:r>
        <w:rPr>
          <w:rFonts w:ascii="Times New Roman" w:hAnsi="Times New Roman" w:cs="Times New Roman"/>
          <w:sz w:val="24"/>
          <w:szCs w:val="24"/>
        </w:rPr>
        <w:t xml:space="preserve">which is </w:t>
      </w:r>
      <w:r w:rsidRPr="007A3BDB">
        <w:rPr>
          <w:rFonts w:ascii="Times New Roman" w:hAnsi="Times New Roman" w:cs="Times New Roman"/>
          <w:sz w:val="24"/>
          <w:szCs w:val="24"/>
        </w:rPr>
        <w:t>usually removed by injecting</w:t>
      </w:r>
      <w:r>
        <w:rPr>
          <w:rFonts w:ascii="Times New Roman" w:hAnsi="Times New Roman" w:cs="Times New Roman"/>
          <w:sz w:val="24"/>
          <w:szCs w:val="24"/>
        </w:rPr>
        <w:t xml:space="preserve"> a</w:t>
      </w:r>
      <w:r w:rsidRPr="007A3BDB">
        <w:rPr>
          <w:rFonts w:ascii="Times New Roman" w:hAnsi="Times New Roman" w:cs="Times New Roman"/>
          <w:sz w:val="24"/>
          <w:szCs w:val="24"/>
        </w:rPr>
        <w:t xml:space="preserve"> small quantity of air into the digester. Bacteria</w:t>
      </w:r>
      <w:r>
        <w:rPr>
          <w:rFonts w:ascii="Times New Roman" w:hAnsi="Times New Roman" w:cs="Times New Roman"/>
          <w:sz w:val="24"/>
          <w:szCs w:val="24"/>
        </w:rPr>
        <w:t xml:space="preserve"> uses air and converts the toxic and corrosive H2S to elemental sulfur.</w:t>
      </w:r>
    </w:p>
    <w:p w:rsidR="00B94D0D" w:rsidRPr="00F97AEB" w:rsidRDefault="00B94D0D" w:rsidP="00410563">
      <w:pPr>
        <w:pStyle w:val="ListParagraph"/>
        <w:autoSpaceDE w:val="0"/>
        <w:autoSpaceDN w:val="0"/>
        <w:adjustRightInd w:val="0"/>
        <w:spacing w:after="0" w:line="360" w:lineRule="auto"/>
        <w:jc w:val="both"/>
        <w:rPr>
          <w:rFonts w:ascii="Times New Roman" w:hAnsi="Times New Roman" w:cs="Times New Roman"/>
          <w:sz w:val="24"/>
          <w:szCs w:val="24"/>
        </w:rPr>
      </w:pPr>
    </w:p>
    <w:p w:rsidR="00B94D0D" w:rsidRPr="00F97AEB" w:rsidRDefault="00D640BD" w:rsidP="00410563">
      <w:pPr>
        <w:pStyle w:val="Default"/>
        <w:numPr>
          <w:ilvl w:val="0"/>
          <w:numId w:val="18"/>
        </w:numPr>
        <w:spacing w:line="360" w:lineRule="auto"/>
        <w:jc w:val="both"/>
        <w:rPr>
          <w:rFonts w:ascii="Times New Roman" w:hAnsi="Times New Roman" w:cs="Times New Roman"/>
          <w:b/>
          <w:bCs/>
          <w:color w:val="auto"/>
        </w:rPr>
      </w:pPr>
      <w:r>
        <w:rPr>
          <w:rFonts w:ascii="Times New Roman" w:hAnsi="Times New Roman" w:cs="Times New Roman"/>
          <w:b/>
          <w:bCs/>
          <w:color w:val="auto"/>
        </w:rPr>
        <w:t>Carbon di</w:t>
      </w:r>
      <w:r w:rsidR="00B94D0D" w:rsidRPr="00F97AEB">
        <w:rPr>
          <w:rFonts w:ascii="Times New Roman" w:hAnsi="Times New Roman" w:cs="Times New Roman"/>
          <w:b/>
          <w:bCs/>
          <w:color w:val="auto"/>
        </w:rPr>
        <w:t>oxide contents:</w:t>
      </w:r>
    </w:p>
    <w:p w:rsidR="00B94D0D" w:rsidRPr="00F97AEB" w:rsidRDefault="00B94D0D" w:rsidP="00410563">
      <w:pPr>
        <w:pStyle w:val="Default"/>
        <w:spacing w:line="360" w:lineRule="auto"/>
        <w:ind w:left="720"/>
        <w:jc w:val="both"/>
        <w:rPr>
          <w:rFonts w:ascii="Times New Roman" w:hAnsi="Times New Roman" w:cs="Times New Roman"/>
          <w:color w:val="auto"/>
        </w:rPr>
      </w:pPr>
      <w:r w:rsidRPr="00F97AEB">
        <w:rPr>
          <w:rFonts w:ascii="Times New Roman" w:hAnsi="Times New Roman" w:cs="Times New Roman"/>
          <w:b/>
          <w:bCs/>
          <w:color w:val="auto"/>
        </w:rPr>
        <w:br/>
      </w:r>
      <w:r w:rsidRPr="00F97AEB">
        <w:rPr>
          <w:rFonts w:ascii="Times New Roman" w:hAnsi="Times New Roman" w:cs="Times New Roman"/>
          <w:color w:val="auto"/>
        </w:rPr>
        <w:t>CO2 removal from bio gas is mandatory to meet the specifications of a natural gas grid since CO2 reduces the heating values of natural gas, is corrosive and increase</w:t>
      </w:r>
      <w:r w:rsidR="00D640BD">
        <w:rPr>
          <w:rFonts w:ascii="Times New Roman" w:hAnsi="Times New Roman" w:cs="Times New Roman"/>
          <w:color w:val="auto"/>
        </w:rPr>
        <w:t>s</w:t>
      </w:r>
      <w:r w:rsidRPr="00F97AEB">
        <w:rPr>
          <w:rFonts w:ascii="Times New Roman" w:hAnsi="Times New Roman" w:cs="Times New Roman"/>
          <w:color w:val="auto"/>
        </w:rPr>
        <w:t xml:space="preserve"> the volume for storage and transportation of gas.</w:t>
      </w:r>
    </w:p>
    <w:p w:rsidR="00B94D0D" w:rsidRPr="00F97AEB" w:rsidRDefault="00B94D0D" w:rsidP="00410563">
      <w:pPr>
        <w:pStyle w:val="Default"/>
        <w:spacing w:line="360" w:lineRule="auto"/>
        <w:ind w:left="720"/>
        <w:jc w:val="both"/>
        <w:rPr>
          <w:rFonts w:ascii="Times New Roman" w:hAnsi="Times New Roman" w:cs="Times New Roman"/>
          <w:color w:val="auto"/>
        </w:rPr>
      </w:pPr>
    </w:p>
    <w:p w:rsidR="00B94D0D" w:rsidRPr="00004396" w:rsidRDefault="007A3BDB" w:rsidP="00410563">
      <w:pPr>
        <w:pStyle w:val="Default"/>
        <w:keepNext/>
        <w:spacing w:line="360" w:lineRule="auto"/>
        <w:ind w:left="720"/>
        <w:jc w:val="both"/>
        <w:rPr>
          <w:rFonts w:ascii="Times New Roman" w:hAnsi="Times New Roman" w:cs="Times New Roman"/>
          <w:color w:val="auto"/>
          <w:lang w:val="fr-FR"/>
        </w:rPr>
      </w:pPr>
      <w:r w:rsidRPr="00004396">
        <w:rPr>
          <w:rFonts w:ascii="Times New Roman" w:hAnsi="Times New Roman" w:cs="Times New Roman"/>
          <w:color w:val="auto"/>
          <w:lang w:val="fr-FR"/>
        </w:rPr>
        <w:lastRenderedPageBreak/>
        <w:t>Table 6</w:t>
      </w:r>
      <w:r w:rsidR="00B94D0D" w:rsidRPr="00004396">
        <w:rPr>
          <w:rFonts w:ascii="Times New Roman" w:hAnsi="Times New Roman" w:cs="Times New Roman"/>
          <w:color w:val="auto"/>
          <w:lang w:val="fr-FR"/>
        </w:rPr>
        <w:t>.Bio gas composition [Rasi</w:t>
      </w:r>
      <w:r w:rsidR="007B081F" w:rsidRPr="00004396">
        <w:rPr>
          <w:rFonts w:ascii="Times New Roman" w:hAnsi="Times New Roman" w:cs="Times New Roman"/>
          <w:color w:val="auto"/>
          <w:lang w:val="fr-FR"/>
        </w:rPr>
        <w:t xml:space="preserve"> et al</w:t>
      </w:r>
      <w:r w:rsidR="009414FF" w:rsidRPr="00004396">
        <w:rPr>
          <w:rFonts w:ascii="Times New Roman" w:hAnsi="Times New Roman" w:cs="Times New Roman"/>
          <w:color w:val="auto"/>
          <w:lang w:val="fr-FR"/>
        </w:rPr>
        <w:t>.</w:t>
      </w:r>
      <w:r w:rsidR="00B94D0D" w:rsidRPr="00004396">
        <w:rPr>
          <w:rFonts w:ascii="Times New Roman" w:hAnsi="Times New Roman" w:cs="Times New Roman"/>
          <w:color w:val="auto"/>
          <w:lang w:val="fr-FR"/>
        </w:rPr>
        <w:t>, 2007]</w:t>
      </w:r>
      <w:r w:rsidR="00B94D0D" w:rsidRPr="00004396">
        <w:rPr>
          <w:rFonts w:ascii="Times New Roman" w:hAnsi="Times New Roman" w:cs="Times New Roman"/>
          <w:color w:val="FF0000"/>
          <w:lang w:val="fr-FR"/>
        </w:rPr>
        <w:br/>
      </w:r>
    </w:p>
    <w:tbl>
      <w:tblPr>
        <w:tblW w:w="0" w:type="auto"/>
        <w:tblLook w:val="00A0" w:firstRow="1" w:lastRow="0" w:firstColumn="1" w:lastColumn="0" w:noHBand="0" w:noVBand="0"/>
      </w:tblPr>
      <w:tblGrid>
        <w:gridCol w:w="2214"/>
        <w:gridCol w:w="2214"/>
        <w:gridCol w:w="2214"/>
        <w:gridCol w:w="2214"/>
      </w:tblGrid>
      <w:tr w:rsidR="00B94D0D" w:rsidRPr="00F97AEB" w:rsidTr="00141008">
        <w:tc>
          <w:tcPr>
            <w:tcW w:w="2214" w:type="dxa"/>
            <w:tcBorders>
              <w:bottom w:val="single" w:sz="4" w:space="0" w:color="7F7F7F"/>
              <w:right w:val="nil"/>
            </w:tcBorders>
          </w:tcPr>
          <w:p w:rsidR="00B94D0D" w:rsidRPr="00F97AEB" w:rsidRDefault="00B94D0D" w:rsidP="00410563">
            <w:pPr>
              <w:pStyle w:val="Default"/>
              <w:keepNext/>
              <w:spacing w:line="360" w:lineRule="auto"/>
              <w:jc w:val="both"/>
              <w:rPr>
                <w:rFonts w:ascii="Times New Roman" w:hAnsi="Times New Roman" w:cs="Times New Roman"/>
                <w:b/>
                <w:bCs/>
                <w:caps/>
                <w:color w:val="auto"/>
              </w:rPr>
            </w:pPr>
            <w:r w:rsidRPr="00F97AEB">
              <w:rPr>
                <w:rFonts w:ascii="Times New Roman" w:hAnsi="Times New Roman" w:cs="Times New Roman"/>
                <w:b/>
                <w:bCs/>
                <w:caps/>
                <w:color w:val="auto"/>
              </w:rPr>
              <w:t>Process</w:t>
            </w:r>
          </w:p>
        </w:tc>
        <w:tc>
          <w:tcPr>
            <w:tcW w:w="2214" w:type="dxa"/>
            <w:tcBorders>
              <w:bottom w:val="single" w:sz="4" w:space="0" w:color="7F7F7F"/>
            </w:tcBorders>
          </w:tcPr>
          <w:p w:rsidR="00B94D0D" w:rsidRPr="00F97AEB" w:rsidRDefault="00B94D0D" w:rsidP="00410563">
            <w:pPr>
              <w:pStyle w:val="Default"/>
              <w:keepNext/>
              <w:spacing w:line="360" w:lineRule="auto"/>
              <w:jc w:val="both"/>
              <w:rPr>
                <w:rFonts w:ascii="Times New Roman" w:hAnsi="Times New Roman" w:cs="Times New Roman"/>
                <w:b/>
                <w:bCs/>
                <w:caps/>
                <w:color w:val="auto"/>
              </w:rPr>
            </w:pPr>
            <w:r w:rsidRPr="00F97AEB">
              <w:rPr>
                <w:rFonts w:ascii="Times New Roman" w:hAnsi="Times New Roman" w:cs="Times New Roman"/>
                <w:b/>
                <w:bCs/>
                <w:caps/>
                <w:color w:val="auto"/>
              </w:rPr>
              <w:t>Co2[%]</w:t>
            </w:r>
          </w:p>
        </w:tc>
        <w:tc>
          <w:tcPr>
            <w:tcW w:w="2214" w:type="dxa"/>
            <w:tcBorders>
              <w:bottom w:val="single" w:sz="4" w:space="0" w:color="7F7F7F"/>
            </w:tcBorders>
          </w:tcPr>
          <w:p w:rsidR="00B94D0D" w:rsidRPr="00F97AEB" w:rsidRDefault="00B94D0D" w:rsidP="00410563">
            <w:pPr>
              <w:pStyle w:val="Default"/>
              <w:keepNext/>
              <w:spacing w:line="360" w:lineRule="auto"/>
              <w:jc w:val="both"/>
              <w:rPr>
                <w:rFonts w:ascii="Times New Roman" w:hAnsi="Times New Roman" w:cs="Times New Roman"/>
                <w:b/>
                <w:bCs/>
                <w:caps/>
                <w:color w:val="auto"/>
              </w:rPr>
            </w:pPr>
            <w:r w:rsidRPr="00F97AEB">
              <w:rPr>
                <w:rFonts w:ascii="Times New Roman" w:hAnsi="Times New Roman" w:cs="Times New Roman"/>
                <w:b/>
                <w:bCs/>
                <w:caps/>
                <w:color w:val="auto"/>
              </w:rPr>
              <w:t>CH4[%]</w:t>
            </w:r>
          </w:p>
        </w:tc>
        <w:tc>
          <w:tcPr>
            <w:tcW w:w="2214" w:type="dxa"/>
            <w:tcBorders>
              <w:bottom w:val="single" w:sz="4" w:space="0" w:color="7F7F7F"/>
            </w:tcBorders>
          </w:tcPr>
          <w:p w:rsidR="00B94D0D" w:rsidRPr="00F97AEB" w:rsidRDefault="00B94D0D" w:rsidP="00410563">
            <w:pPr>
              <w:pStyle w:val="Default"/>
              <w:keepNext/>
              <w:spacing w:line="360" w:lineRule="auto"/>
              <w:jc w:val="both"/>
              <w:rPr>
                <w:rFonts w:ascii="Times New Roman" w:hAnsi="Times New Roman" w:cs="Times New Roman"/>
                <w:b/>
                <w:bCs/>
                <w:caps/>
                <w:color w:val="auto"/>
              </w:rPr>
            </w:pPr>
            <w:r w:rsidRPr="00F97AEB">
              <w:rPr>
                <w:rFonts w:ascii="Times New Roman" w:hAnsi="Times New Roman" w:cs="Times New Roman"/>
                <w:b/>
                <w:bCs/>
                <w:caps/>
                <w:color w:val="auto"/>
              </w:rPr>
              <w:t>H2s[ppm]</w:t>
            </w:r>
          </w:p>
        </w:tc>
      </w:tr>
      <w:tr w:rsidR="00B94D0D" w:rsidRPr="00F97AEB" w:rsidTr="00141008">
        <w:tc>
          <w:tcPr>
            <w:tcW w:w="2214" w:type="dxa"/>
            <w:tcBorders>
              <w:right w:val="single" w:sz="4" w:space="0" w:color="7F7F7F"/>
            </w:tcBorders>
            <w:shd w:val="clear" w:color="auto" w:fill="F2F2F2"/>
          </w:tcPr>
          <w:p w:rsidR="00B94D0D" w:rsidRPr="00F97AEB" w:rsidRDefault="00B94D0D" w:rsidP="00410563">
            <w:pPr>
              <w:pStyle w:val="Default"/>
              <w:keepNext/>
              <w:spacing w:line="360" w:lineRule="auto"/>
              <w:jc w:val="both"/>
              <w:rPr>
                <w:rFonts w:ascii="Times New Roman" w:hAnsi="Times New Roman" w:cs="Times New Roman"/>
                <w:b/>
                <w:bCs/>
                <w:caps/>
                <w:color w:val="auto"/>
                <w:sz w:val="20"/>
                <w:szCs w:val="20"/>
              </w:rPr>
            </w:pPr>
            <w:r w:rsidRPr="00F97AEB">
              <w:rPr>
                <w:rFonts w:ascii="Times New Roman" w:hAnsi="Times New Roman" w:cs="Times New Roman"/>
                <w:b/>
                <w:bCs/>
                <w:caps/>
                <w:color w:val="auto"/>
                <w:sz w:val="20"/>
                <w:szCs w:val="20"/>
              </w:rPr>
              <w:t>Farm biogas plant</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37-38</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55-58</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32-169</w:t>
            </w:r>
          </w:p>
        </w:tc>
      </w:tr>
      <w:tr w:rsidR="00B94D0D" w:rsidRPr="00F97AEB" w:rsidTr="00141008">
        <w:tc>
          <w:tcPr>
            <w:tcW w:w="2214" w:type="dxa"/>
            <w:tcBorders>
              <w:right w:val="single" w:sz="4" w:space="0" w:color="7F7F7F"/>
            </w:tcBorders>
          </w:tcPr>
          <w:p w:rsidR="00B94D0D" w:rsidRPr="00F97AEB" w:rsidRDefault="00B94D0D" w:rsidP="00410563">
            <w:pPr>
              <w:pStyle w:val="Default"/>
              <w:keepNext/>
              <w:spacing w:line="360" w:lineRule="auto"/>
              <w:jc w:val="both"/>
              <w:rPr>
                <w:rFonts w:ascii="Times New Roman" w:hAnsi="Times New Roman" w:cs="Times New Roman"/>
                <w:b/>
                <w:bCs/>
                <w:caps/>
                <w:color w:val="auto"/>
                <w:sz w:val="20"/>
                <w:szCs w:val="20"/>
              </w:rPr>
            </w:pPr>
            <w:r w:rsidRPr="00F97AEB">
              <w:rPr>
                <w:rFonts w:ascii="Times New Roman" w:hAnsi="Times New Roman" w:cs="Times New Roman"/>
                <w:b/>
                <w:bCs/>
                <w:caps/>
                <w:color w:val="auto"/>
                <w:sz w:val="20"/>
                <w:szCs w:val="20"/>
              </w:rPr>
              <w:t>Sewage digester</w:t>
            </w:r>
          </w:p>
        </w:tc>
        <w:tc>
          <w:tcPr>
            <w:tcW w:w="2214" w:type="dxa"/>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38.6</w:t>
            </w:r>
          </w:p>
        </w:tc>
        <w:tc>
          <w:tcPr>
            <w:tcW w:w="2214" w:type="dxa"/>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57.8</w:t>
            </w:r>
          </w:p>
        </w:tc>
        <w:tc>
          <w:tcPr>
            <w:tcW w:w="2214" w:type="dxa"/>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62.9</w:t>
            </w:r>
          </w:p>
        </w:tc>
      </w:tr>
      <w:tr w:rsidR="00B94D0D" w:rsidRPr="00F97AEB" w:rsidTr="00141008">
        <w:tc>
          <w:tcPr>
            <w:tcW w:w="2214" w:type="dxa"/>
            <w:tcBorders>
              <w:right w:val="single" w:sz="4" w:space="0" w:color="7F7F7F"/>
            </w:tcBorders>
            <w:shd w:val="clear" w:color="auto" w:fill="F2F2F2"/>
          </w:tcPr>
          <w:p w:rsidR="00B94D0D" w:rsidRPr="00F97AEB" w:rsidRDefault="00B94D0D" w:rsidP="00410563">
            <w:pPr>
              <w:pStyle w:val="Default"/>
              <w:keepNext/>
              <w:spacing w:line="360" w:lineRule="auto"/>
              <w:jc w:val="both"/>
              <w:rPr>
                <w:rFonts w:ascii="Times New Roman" w:hAnsi="Times New Roman" w:cs="Times New Roman"/>
                <w:b/>
                <w:bCs/>
                <w:caps/>
                <w:color w:val="auto"/>
                <w:sz w:val="20"/>
                <w:szCs w:val="20"/>
              </w:rPr>
            </w:pPr>
            <w:r w:rsidRPr="00F97AEB">
              <w:rPr>
                <w:rFonts w:ascii="Times New Roman" w:hAnsi="Times New Roman" w:cs="Times New Roman"/>
                <w:b/>
                <w:bCs/>
                <w:caps/>
                <w:color w:val="auto"/>
                <w:sz w:val="20"/>
                <w:szCs w:val="20"/>
              </w:rPr>
              <w:t>Landfill</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37-41</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47-57</w:t>
            </w:r>
          </w:p>
        </w:tc>
        <w:tc>
          <w:tcPr>
            <w:tcW w:w="2214" w:type="dxa"/>
            <w:shd w:val="clear" w:color="auto" w:fill="F2F2F2"/>
          </w:tcPr>
          <w:p w:rsidR="00B94D0D" w:rsidRPr="00F97AEB" w:rsidRDefault="00B94D0D" w:rsidP="00410563">
            <w:pPr>
              <w:pStyle w:val="Default"/>
              <w:keepNext/>
              <w:spacing w:line="360" w:lineRule="auto"/>
              <w:jc w:val="both"/>
              <w:rPr>
                <w:rFonts w:ascii="Times New Roman" w:hAnsi="Times New Roman" w:cs="Times New Roman"/>
                <w:color w:val="auto"/>
              </w:rPr>
            </w:pPr>
            <w:r w:rsidRPr="00F97AEB">
              <w:rPr>
                <w:rFonts w:ascii="Times New Roman" w:hAnsi="Times New Roman" w:cs="Times New Roman"/>
                <w:color w:val="auto"/>
              </w:rPr>
              <w:t>36-115</w:t>
            </w:r>
          </w:p>
        </w:tc>
      </w:tr>
    </w:tbl>
    <w:p w:rsidR="00B94D0D" w:rsidRPr="00F97AEB" w:rsidRDefault="00B94D0D" w:rsidP="00410563">
      <w:pPr>
        <w:pStyle w:val="Default"/>
        <w:keepNext/>
        <w:spacing w:line="360" w:lineRule="auto"/>
        <w:jc w:val="both"/>
        <w:rPr>
          <w:rFonts w:ascii="Times New Roman" w:hAnsi="Times New Roman" w:cs="Times New Roman"/>
          <w:color w:val="auto"/>
        </w:rPr>
      </w:pPr>
    </w:p>
    <w:p w:rsidR="00B94D0D" w:rsidRPr="00F97AEB" w:rsidRDefault="00B94D0D" w:rsidP="00410563">
      <w:pPr>
        <w:pStyle w:val="Default"/>
        <w:keepNext/>
        <w:spacing w:line="360" w:lineRule="auto"/>
        <w:ind w:left="720"/>
        <w:jc w:val="both"/>
        <w:rPr>
          <w:rFonts w:ascii="Times New Roman" w:hAnsi="Times New Roman" w:cs="Times New Roman"/>
          <w:color w:val="auto"/>
        </w:rPr>
      </w:pPr>
    </w:p>
    <w:p w:rsidR="007B081F" w:rsidRDefault="00B94D0D" w:rsidP="00410563">
      <w:pPr>
        <w:autoSpaceDE w:val="0"/>
        <w:autoSpaceDN w:val="0"/>
        <w:adjustRightInd w:val="0"/>
        <w:spacing w:line="360" w:lineRule="auto"/>
        <w:jc w:val="both"/>
      </w:pPr>
      <w:r w:rsidRPr="00F97AEB">
        <w:t>A</w:t>
      </w:r>
      <w:r w:rsidR="007A3BDB">
        <w:t>s the table shows that</w:t>
      </w:r>
      <w:r w:rsidRPr="00F97AEB">
        <w:t xml:space="preserve"> direct usage of biogas after bio gas plant usually needs treatment</w:t>
      </w:r>
      <w:r w:rsidR="007A3BDB">
        <w:t>, due to the content of CO2 and H2S</w:t>
      </w:r>
      <w:r w:rsidRPr="00F97AEB">
        <w:t xml:space="preserve">. </w:t>
      </w:r>
      <w:r w:rsidR="00566F9D">
        <w:t>Nowadys</w:t>
      </w:r>
      <w:r w:rsidRPr="00F97AEB">
        <w:t xml:space="preserve"> biogas plants use</w:t>
      </w:r>
      <w:r w:rsidR="007A3BDB" w:rsidRPr="00E67740">
        <w:t xml:space="preserve">Pressure </w:t>
      </w:r>
      <w:r w:rsidR="007A3BDB">
        <w:t>S</w:t>
      </w:r>
      <w:r w:rsidR="007A3BDB" w:rsidRPr="00E67740">
        <w:t xml:space="preserve">wing </w:t>
      </w:r>
      <w:r w:rsidR="007A3BDB">
        <w:t>A</w:t>
      </w:r>
      <w:r w:rsidR="007A3BDB" w:rsidRPr="007A3BDB">
        <w:t>dsorption(</w:t>
      </w:r>
      <w:r w:rsidRPr="007A3BDB">
        <w:t>PSA</w:t>
      </w:r>
      <w:r w:rsidR="007A3BDB" w:rsidRPr="007A3BDB">
        <w:t>)</w:t>
      </w:r>
      <w:r w:rsidRPr="00F97AEB">
        <w:t xml:space="preserve"> to reduce </w:t>
      </w:r>
      <w:r w:rsidR="000120F6">
        <w:t xml:space="preserve">the </w:t>
      </w:r>
      <w:r w:rsidR="007A3BDB">
        <w:t>sulfur content</w:t>
      </w:r>
      <w:r w:rsidR="007B081F">
        <w:t xml:space="preserve"> of the gas.</w:t>
      </w:r>
    </w:p>
    <w:p w:rsidR="007B081F" w:rsidRPr="00004396" w:rsidRDefault="007B081F" w:rsidP="00410563">
      <w:pPr>
        <w:autoSpaceDE w:val="0"/>
        <w:autoSpaceDN w:val="0"/>
        <w:adjustRightInd w:val="0"/>
        <w:spacing w:line="360" w:lineRule="auto"/>
        <w:jc w:val="both"/>
        <w:rPr>
          <w:lang w:val="fr-FR"/>
        </w:rPr>
      </w:pPr>
      <w:r w:rsidRPr="00004396">
        <w:rPr>
          <w:lang w:val="fr-FR"/>
        </w:rPr>
        <w:t>(MemfoACT - unique membrane technology, n.d.)</w:t>
      </w:r>
    </w:p>
    <w:p w:rsidR="007B081F" w:rsidRPr="00004396" w:rsidRDefault="007B081F" w:rsidP="00410563">
      <w:pPr>
        <w:autoSpaceDE w:val="0"/>
        <w:autoSpaceDN w:val="0"/>
        <w:adjustRightInd w:val="0"/>
        <w:spacing w:line="360" w:lineRule="auto"/>
        <w:jc w:val="both"/>
        <w:rPr>
          <w:lang w:val="fr-FR"/>
        </w:rPr>
      </w:pPr>
    </w:p>
    <w:p w:rsidR="00B94D0D" w:rsidRDefault="00B94D0D" w:rsidP="00410563">
      <w:pPr>
        <w:autoSpaceDE w:val="0"/>
        <w:autoSpaceDN w:val="0"/>
        <w:adjustRightInd w:val="0"/>
        <w:spacing w:line="360" w:lineRule="auto"/>
        <w:jc w:val="both"/>
      </w:pPr>
      <w:r w:rsidRPr="00004396">
        <w:rPr>
          <w:lang w:val="en-US"/>
        </w:rPr>
        <w:br/>
      </w:r>
      <w:r w:rsidRPr="00004396">
        <w:rPr>
          <w:lang w:val="en-US"/>
        </w:rPr>
        <w:br/>
      </w:r>
      <w:r w:rsidRPr="00035384">
        <w:rPr>
          <w:b/>
          <w:bCs/>
        </w:rPr>
        <w:t>2.6.2 Fertilizer treatment:</w:t>
      </w:r>
    </w:p>
    <w:p w:rsidR="004F7CC1" w:rsidRPr="00F97AEB" w:rsidRDefault="004F7CC1" w:rsidP="00410563">
      <w:pPr>
        <w:autoSpaceDE w:val="0"/>
        <w:autoSpaceDN w:val="0"/>
        <w:adjustRightInd w:val="0"/>
        <w:spacing w:line="360" w:lineRule="auto"/>
        <w:jc w:val="both"/>
      </w:pPr>
    </w:p>
    <w:p w:rsidR="00B94D0D" w:rsidRDefault="00B94D0D" w:rsidP="00410563">
      <w:pPr>
        <w:pStyle w:val="Default"/>
        <w:spacing w:line="360" w:lineRule="auto"/>
        <w:jc w:val="both"/>
        <w:rPr>
          <w:rFonts w:ascii="Times New Roman" w:hAnsi="Times New Roman" w:cs="Times New Roman"/>
          <w:color w:val="auto"/>
        </w:rPr>
      </w:pPr>
      <w:r w:rsidRPr="00F97AEB">
        <w:rPr>
          <w:rFonts w:ascii="Times New Roman" w:hAnsi="Times New Roman" w:cs="Times New Roman"/>
          <w:color w:val="auto"/>
        </w:rPr>
        <w:t>The</w:t>
      </w:r>
      <w:r w:rsidR="000120F6">
        <w:rPr>
          <w:rFonts w:ascii="Times New Roman" w:hAnsi="Times New Roman" w:cs="Times New Roman"/>
          <w:bCs/>
          <w:color w:val="auto"/>
        </w:rPr>
        <w:t>sludge that remains as a byproduct must</w:t>
      </w:r>
      <w:r w:rsidRPr="00F97AEB">
        <w:rPr>
          <w:rFonts w:ascii="Times New Roman" w:hAnsi="Times New Roman" w:cs="Times New Roman"/>
          <w:color w:val="auto"/>
        </w:rPr>
        <w:t xml:space="preserve"> be treated </w:t>
      </w:r>
      <w:r w:rsidR="000120F6">
        <w:rPr>
          <w:rFonts w:ascii="Times New Roman" w:hAnsi="Times New Roman" w:cs="Times New Roman"/>
          <w:color w:val="auto"/>
        </w:rPr>
        <w:t xml:space="preserve">in order </w:t>
      </w:r>
      <w:r w:rsidRPr="00F97AEB">
        <w:rPr>
          <w:rFonts w:ascii="Times New Roman" w:hAnsi="Times New Roman" w:cs="Times New Roman"/>
          <w:color w:val="auto"/>
        </w:rPr>
        <w:t>to meet the standard</w:t>
      </w:r>
      <w:r w:rsidR="000120F6">
        <w:rPr>
          <w:rFonts w:ascii="Times New Roman" w:hAnsi="Times New Roman" w:cs="Times New Roman"/>
          <w:color w:val="auto"/>
        </w:rPr>
        <w:t>s</w:t>
      </w:r>
      <w:r w:rsidRPr="00F97AEB">
        <w:rPr>
          <w:rFonts w:ascii="Times New Roman" w:hAnsi="Times New Roman" w:cs="Times New Roman"/>
          <w:color w:val="auto"/>
        </w:rPr>
        <w:t xml:space="preserve"> of</w:t>
      </w:r>
      <w:r w:rsidR="000120F6">
        <w:rPr>
          <w:rFonts w:ascii="Times New Roman" w:hAnsi="Times New Roman" w:cs="Times New Roman"/>
          <w:color w:val="auto"/>
        </w:rPr>
        <w:t xml:space="preserve"> the fertilizer </w:t>
      </w:r>
      <w:r w:rsidR="004F7CC1">
        <w:rPr>
          <w:rFonts w:ascii="Times New Roman" w:hAnsi="Times New Roman" w:cs="Times New Roman"/>
          <w:color w:val="auto"/>
        </w:rPr>
        <w:t>cu</w:t>
      </w:r>
      <w:r w:rsidR="004F7CC1" w:rsidRPr="00F97AEB">
        <w:rPr>
          <w:rFonts w:ascii="Times New Roman" w:hAnsi="Times New Roman" w:cs="Times New Roman"/>
          <w:color w:val="auto"/>
        </w:rPr>
        <w:t>stomer</w:t>
      </w:r>
      <w:r w:rsidR="005C5B49">
        <w:rPr>
          <w:rFonts w:ascii="Times New Roman" w:hAnsi="Times New Roman" w:cs="Times New Roman"/>
          <w:color w:val="auto"/>
        </w:rPr>
        <w:t>, such as those relating to moisture content</w:t>
      </w:r>
      <w:r w:rsidRPr="00F97AEB">
        <w:rPr>
          <w:rFonts w:ascii="Times New Roman" w:hAnsi="Times New Roman" w:cs="Times New Roman"/>
          <w:color w:val="auto"/>
        </w:rPr>
        <w:t xml:space="preserve">. </w:t>
      </w:r>
      <w:r w:rsidR="000120F6">
        <w:rPr>
          <w:rFonts w:ascii="Times New Roman" w:hAnsi="Times New Roman" w:cs="Times New Roman"/>
          <w:color w:val="auto"/>
        </w:rPr>
        <w:t xml:space="preserve">There are </w:t>
      </w:r>
      <w:r w:rsidR="000120F6" w:rsidRPr="00F97AEB">
        <w:rPr>
          <w:rFonts w:ascii="Times New Roman" w:hAnsi="Times New Roman" w:cs="Times New Roman"/>
          <w:color w:val="auto"/>
        </w:rPr>
        <w:t>different method</w:t>
      </w:r>
      <w:r w:rsidR="000120F6">
        <w:rPr>
          <w:rFonts w:ascii="Times New Roman" w:hAnsi="Times New Roman" w:cs="Times New Roman"/>
          <w:color w:val="auto"/>
        </w:rPr>
        <w:t>s toseparate</w:t>
      </w:r>
      <w:r w:rsidRPr="00F97AEB">
        <w:rPr>
          <w:rFonts w:ascii="Times New Roman" w:hAnsi="Times New Roman" w:cs="Times New Roman"/>
          <w:color w:val="auto"/>
        </w:rPr>
        <w:t xml:space="preserve"> the liquid inside of the digested effluent </w:t>
      </w:r>
      <w:r w:rsidR="000120F6">
        <w:rPr>
          <w:rFonts w:ascii="Times New Roman" w:hAnsi="Times New Roman" w:cs="Times New Roman"/>
          <w:color w:val="auto"/>
        </w:rPr>
        <w:t>depending on</w:t>
      </w:r>
      <w:r w:rsidRPr="00F97AEB">
        <w:rPr>
          <w:rFonts w:ascii="Times New Roman" w:hAnsi="Times New Roman" w:cs="Times New Roman"/>
          <w:color w:val="auto"/>
        </w:rPr>
        <w:t xml:space="preserve"> the feedstock.</w:t>
      </w:r>
      <w:r w:rsidRPr="00F97AEB">
        <w:rPr>
          <w:rFonts w:ascii="Times New Roman" w:hAnsi="Times New Roman" w:cs="Times New Roman"/>
          <w:b/>
          <w:bCs/>
          <w:color w:val="auto"/>
        </w:rPr>
        <w:br/>
      </w:r>
      <w:r w:rsidR="000120F6">
        <w:rPr>
          <w:rFonts w:ascii="Times New Roman" w:hAnsi="Times New Roman" w:cs="Times New Roman"/>
          <w:color w:val="auto"/>
        </w:rPr>
        <w:t>Here are some examples of methods used.</w:t>
      </w:r>
    </w:p>
    <w:p w:rsidR="004F7CC1" w:rsidRPr="00F97AEB" w:rsidRDefault="004F7CC1" w:rsidP="00410563">
      <w:pPr>
        <w:pStyle w:val="Default"/>
        <w:spacing w:line="360" w:lineRule="auto"/>
        <w:jc w:val="both"/>
        <w:rPr>
          <w:rFonts w:ascii="Times New Roman" w:hAnsi="Times New Roman" w:cs="Times New Roman"/>
          <w:color w:val="auto"/>
        </w:rPr>
      </w:pPr>
    </w:p>
    <w:p w:rsidR="00B94D0D" w:rsidRPr="00F97AEB" w:rsidRDefault="00B94D0D" w:rsidP="00410563">
      <w:pPr>
        <w:pStyle w:val="Default"/>
        <w:numPr>
          <w:ilvl w:val="0"/>
          <w:numId w:val="19"/>
        </w:numPr>
        <w:spacing w:line="360" w:lineRule="auto"/>
        <w:jc w:val="both"/>
        <w:rPr>
          <w:rFonts w:ascii="Times New Roman" w:hAnsi="Times New Roman" w:cs="Times New Roman"/>
          <w:b/>
          <w:bCs/>
          <w:color w:val="auto"/>
        </w:rPr>
      </w:pPr>
      <w:r w:rsidRPr="00F97AEB">
        <w:rPr>
          <w:rFonts w:ascii="Times New Roman" w:hAnsi="Times New Roman" w:cs="Times New Roman"/>
          <w:b/>
          <w:bCs/>
          <w:color w:val="auto"/>
        </w:rPr>
        <w:t xml:space="preserve">Slope Screen Separator </w:t>
      </w:r>
    </w:p>
    <w:p w:rsidR="00B94D0D" w:rsidRPr="00F97AEB" w:rsidRDefault="00B94D0D" w:rsidP="00410563">
      <w:pPr>
        <w:pStyle w:val="Default"/>
        <w:spacing w:line="360" w:lineRule="auto"/>
        <w:jc w:val="both"/>
        <w:rPr>
          <w:rFonts w:ascii="Times New Roman" w:hAnsi="Times New Roman" w:cs="Times New Roman"/>
          <w:color w:val="auto"/>
        </w:rPr>
      </w:pPr>
      <w:r w:rsidRPr="00F97AEB">
        <w:rPr>
          <w:rFonts w:ascii="Times New Roman" w:hAnsi="Times New Roman" w:cs="Times New Roman"/>
          <w:b/>
          <w:bCs/>
          <w:color w:val="auto"/>
        </w:rPr>
        <w:br/>
      </w:r>
      <w:r w:rsidR="005C5B49">
        <w:rPr>
          <w:rFonts w:ascii="Times New Roman" w:hAnsi="Times New Roman" w:cs="Times New Roman"/>
          <w:color w:val="auto"/>
        </w:rPr>
        <w:t>This is the c</w:t>
      </w:r>
      <w:r w:rsidRPr="00F97AEB">
        <w:rPr>
          <w:rFonts w:ascii="Times New Roman" w:hAnsi="Times New Roman" w:cs="Times New Roman"/>
          <w:color w:val="auto"/>
        </w:rPr>
        <w:t>heapest but not the</w:t>
      </w:r>
      <w:r w:rsidR="000120F6">
        <w:rPr>
          <w:rFonts w:ascii="Times New Roman" w:hAnsi="Times New Roman" w:cs="Times New Roman"/>
          <w:color w:val="auto"/>
        </w:rPr>
        <w:t xml:space="preserve"> most</w:t>
      </w:r>
      <w:r w:rsidRPr="00F97AEB">
        <w:rPr>
          <w:rFonts w:ascii="Times New Roman" w:hAnsi="Times New Roman" w:cs="Times New Roman"/>
          <w:color w:val="auto"/>
        </w:rPr>
        <w:t xml:space="preserve"> effective way to removesolid residuals from liqui</w:t>
      </w:r>
      <w:r w:rsidR="000120F6">
        <w:rPr>
          <w:rFonts w:ascii="Times New Roman" w:hAnsi="Times New Roman" w:cs="Times New Roman"/>
          <w:color w:val="auto"/>
        </w:rPr>
        <w:t>d effluent. The method refers to simply allowing effluent to</w:t>
      </w:r>
      <w:r w:rsidRPr="00F97AEB">
        <w:rPr>
          <w:rFonts w:ascii="Times New Roman" w:hAnsi="Times New Roman" w:cs="Times New Roman"/>
          <w:color w:val="auto"/>
        </w:rPr>
        <w:t xml:space="preserve"> rundown </w:t>
      </w:r>
      <w:r w:rsidR="000120F6">
        <w:rPr>
          <w:rFonts w:ascii="Times New Roman" w:hAnsi="Times New Roman" w:cs="Times New Roman"/>
          <w:color w:val="auto"/>
        </w:rPr>
        <w:t>the</w:t>
      </w:r>
      <w:r w:rsidRPr="00F97AEB">
        <w:rPr>
          <w:rFonts w:ascii="Times New Roman" w:hAnsi="Times New Roman" w:cs="Times New Roman"/>
          <w:color w:val="auto"/>
        </w:rPr>
        <w:t xml:space="preserve"> screening tilted plat</w:t>
      </w:r>
      <w:r w:rsidR="000120F6">
        <w:rPr>
          <w:rFonts w:ascii="Times New Roman" w:hAnsi="Times New Roman" w:cs="Times New Roman"/>
          <w:color w:val="auto"/>
        </w:rPr>
        <w:t>e</w:t>
      </w:r>
      <w:r w:rsidRPr="00F97AEB">
        <w:rPr>
          <w:rFonts w:ascii="Times New Roman" w:hAnsi="Times New Roman" w:cs="Times New Roman"/>
          <w:color w:val="auto"/>
        </w:rPr>
        <w:t>.</w:t>
      </w:r>
    </w:p>
    <w:p w:rsidR="00B94D0D" w:rsidRPr="00F97AEB" w:rsidRDefault="00B94D0D" w:rsidP="00410563">
      <w:pPr>
        <w:pStyle w:val="Default"/>
        <w:spacing w:line="360" w:lineRule="auto"/>
        <w:jc w:val="both"/>
        <w:rPr>
          <w:rFonts w:ascii="Times New Roman" w:hAnsi="Times New Roman" w:cs="Times New Roman"/>
          <w:b/>
          <w:bCs/>
          <w:color w:val="auto"/>
        </w:rPr>
      </w:pPr>
    </w:p>
    <w:p w:rsidR="00B94D0D" w:rsidRPr="00F97AEB" w:rsidRDefault="00B94D0D" w:rsidP="00410563">
      <w:pPr>
        <w:pStyle w:val="Default"/>
        <w:numPr>
          <w:ilvl w:val="0"/>
          <w:numId w:val="19"/>
        </w:numPr>
        <w:spacing w:line="360" w:lineRule="auto"/>
        <w:jc w:val="both"/>
        <w:rPr>
          <w:rFonts w:ascii="Times New Roman" w:hAnsi="Times New Roman" w:cs="Times New Roman"/>
          <w:color w:val="auto"/>
        </w:rPr>
      </w:pPr>
      <w:r w:rsidRPr="00F97AEB">
        <w:rPr>
          <w:rFonts w:ascii="Times New Roman" w:hAnsi="Times New Roman" w:cs="Times New Roman"/>
          <w:b/>
          <w:bCs/>
          <w:color w:val="auto"/>
        </w:rPr>
        <w:t xml:space="preserve">Centrifuge </w:t>
      </w:r>
    </w:p>
    <w:p w:rsidR="005C5B49" w:rsidRPr="00C3269C" w:rsidRDefault="005C5B49" w:rsidP="00410563">
      <w:pPr>
        <w:pStyle w:val="Default"/>
        <w:spacing w:line="360" w:lineRule="auto"/>
        <w:jc w:val="both"/>
        <w:rPr>
          <w:rFonts w:ascii="Times New Roman" w:hAnsi="Times New Roman" w:cs="Times New Roman"/>
          <w:color w:val="auto"/>
        </w:rPr>
      </w:pPr>
      <w:r>
        <w:rPr>
          <w:rFonts w:ascii="Times New Roman" w:hAnsi="Times New Roman" w:cs="Times New Roman"/>
          <w:color w:val="auto"/>
        </w:rPr>
        <w:t>We use</w:t>
      </w:r>
      <w:r w:rsidRPr="00C3269C">
        <w:rPr>
          <w:rFonts w:ascii="Times New Roman" w:hAnsi="Times New Roman" w:cs="Times New Roman"/>
          <w:color w:val="auto"/>
        </w:rPr>
        <w:t xml:space="preserve"> centrifugal forc</w:t>
      </w:r>
      <w:r>
        <w:rPr>
          <w:rFonts w:ascii="Times New Roman" w:hAnsi="Times New Roman" w:cs="Times New Roman"/>
          <w:color w:val="auto"/>
        </w:rPr>
        <w:t>e to dewater effluent based</w:t>
      </w:r>
      <w:r w:rsidRPr="00C3269C">
        <w:rPr>
          <w:rFonts w:ascii="Times New Roman" w:hAnsi="Times New Roman" w:cs="Times New Roman"/>
          <w:color w:val="auto"/>
        </w:rPr>
        <w:t xml:space="preserve"> on the differences in</w:t>
      </w:r>
    </w:p>
    <w:p w:rsidR="005C5B49" w:rsidRDefault="005C5B49" w:rsidP="00410563">
      <w:pPr>
        <w:pStyle w:val="Default"/>
        <w:spacing w:line="360" w:lineRule="auto"/>
        <w:jc w:val="both"/>
        <w:rPr>
          <w:rFonts w:ascii="Times New Roman" w:hAnsi="Times New Roman" w:cs="Times New Roman"/>
          <w:color w:val="auto"/>
        </w:rPr>
      </w:pPr>
      <w:r>
        <w:rPr>
          <w:rFonts w:ascii="Times New Roman" w:hAnsi="Times New Roman" w:cs="Times New Roman"/>
          <w:color w:val="auto"/>
        </w:rPr>
        <w:lastRenderedPageBreak/>
        <w:t>d</w:t>
      </w:r>
      <w:r w:rsidRPr="00C3269C">
        <w:rPr>
          <w:rFonts w:ascii="Times New Roman" w:hAnsi="Times New Roman" w:cs="Times New Roman"/>
          <w:color w:val="auto"/>
        </w:rPr>
        <w:t>ensity between the solid and liquid material</w:t>
      </w:r>
      <w:r>
        <w:rPr>
          <w:rFonts w:ascii="Times New Roman" w:hAnsi="Times New Roman" w:cs="Times New Roman"/>
          <w:color w:val="auto"/>
        </w:rPr>
        <w:t>. The use of centrifugal force makes this method more efficient for separation.</w:t>
      </w:r>
    </w:p>
    <w:p w:rsidR="007438C6" w:rsidRDefault="00B94D0D" w:rsidP="00410563">
      <w:pPr>
        <w:pStyle w:val="Heading2"/>
        <w:jc w:val="both"/>
      </w:pPr>
      <w:r w:rsidRPr="00F97AEB">
        <w:br/>
      </w:r>
      <w:bookmarkStart w:id="24" w:name="_Toc355038126"/>
      <w:r w:rsidRPr="00F97AEB">
        <w:t>2.7 Reactor Design:</w:t>
      </w:r>
      <w:bookmarkEnd w:id="24"/>
    </w:p>
    <w:p w:rsidR="00AE5F21" w:rsidRPr="00F97AEB" w:rsidRDefault="00AE5F21" w:rsidP="00410563">
      <w:pPr>
        <w:pStyle w:val="Heading2"/>
        <w:spacing w:line="360" w:lineRule="auto"/>
        <w:jc w:val="both"/>
        <w:rPr>
          <w:rFonts w:ascii="Times New Roman" w:hAnsi="Times New Roman"/>
        </w:rPr>
      </w:pPr>
      <w:bookmarkStart w:id="25" w:name="_Toc355038127"/>
      <w:r w:rsidRPr="00F97AEB">
        <w:rPr>
          <w:rFonts w:ascii="Times New Roman" w:hAnsi="Times New Roman"/>
        </w:rPr>
        <w:t>2.7.1 Single Stage vs. Multistage</w:t>
      </w:r>
      <w:bookmarkEnd w:id="25"/>
    </w:p>
    <w:p w:rsidR="00AE5F21" w:rsidRPr="00AE5F21" w:rsidRDefault="00AE5F21" w:rsidP="00410563">
      <w:pPr>
        <w:spacing w:line="360" w:lineRule="auto"/>
        <w:jc w:val="both"/>
        <w:rPr>
          <w:lang w:val="en-US"/>
        </w:rPr>
      </w:pPr>
      <w:r w:rsidRPr="00AE5F21">
        <w:rPr>
          <w:lang w:val="en-US"/>
        </w:rPr>
        <w:t xml:space="preserve">There are three group of microorganisms for each step in AD process: fermentative bacteria, acetogenic bacteria and methanogens. Each group has a specific function in hydrolysis, acetogenesis and methanogenesis steps, respectively, in AD. In conventional AD system, the steps of acidogenesis and methane formation occur in a single reactor that may lead to the reduction of pH. Futhermore, the microorganisms that are using for these two steps require different optimal conditions for their growth. Therefore, it is a problem needed to be solved to get balance between them. </w:t>
      </w:r>
    </w:p>
    <w:p w:rsidR="00AE5F21" w:rsidRPr="00F97AEB" w:rsidRDefault="00AE5F21" w:rsidP="00410563">
      <w:pPr>
        <w:spacing w:line="360" w:lineRule="auto"/>
        <w:jc w:val="both"/>
        <w:rPr>
          <w:lang w:val="en-US"/>
        </w:rPr>
      </w:pPr>
      <w:r w:rsidRPr="00AE5F21">
        <w:rPr>
          <w:lang w:val="en-US"/>
        </w:rPr>
        <w:t>The separation of acetogenesis and methanogenesis into two different bioreactors was proposed to overcome this problem. If doing so, each group of microorganism will be provided an optimal environmental conditions for their growth and the stability of AD process will be enhanced and easier to control.</w:t>
      </w:r>
    </w:p>
    <w:p w:rsidR="007B081F" w:rsidRPr="007B081F" w:rsidRDefault="00AE5F21" w:rsidP="00410563">
      <w:pPr>
        <w:pStyle w:val="Default"/>
        <w:spacing w:line="360" w:lineRule="auto"/>
        <w:jc w:val="both"/>
        <w:rPr>
          <w:rFonts w:ascii="Times New Roman" w:hAnsi="Times New Roman" w:cs="Times New Roman"/>
          <w:color w:val="auto"/>
        </w:rPr>
      </w:pPr>
      <w:r>
        <w:rPr>
          <w:rFonts w:ascii="Times New Roman" w:hAnsi="Times New Roman" w:cs="Times New Roman"/>
          <w:color w:val="auto"/>
        </w:rPr>
        <w:t>While Single stage reactor</w:t>
      </w:r>
      <w:r w:rsidRPr="00F97AEB">
        <w:rPr>
          <w:rFonts w:ascii="Times New Roman" w:hAnsi="Times New Roman" w:cs="Times New Roman"/>
          <w:color w:val="auto"/>
        </w:rPr>
        <w:t xml:space="preserve"> is cheaper and simpler </w:t>
      </w:r>
      <w:r>
        <w:rPr>
          <w:rFonts w:ascii="Times New Roman" w:hAnsi="Times New Roman" w:cs="Times New Roman"/>
          <w:color w:val="auto"/>
        </w:rPr>
        <w:t>but it takes longer, generally</w:t>
      </w:r>
      <w:r w:rsidRPr="00F97AEB">
        <w:rPr>
          <w:rFonts w:ascii="Times New Roman" w:hAnsi="Times New Roman" w:cs="Times New Roman"/>
          <w:color w:val="auto"/>
        </w:rPr>
        <w:t xml:space="preserve"> 14 or 28 days depending on the feed and opera</w:t>
      </w:r>
      <w:r w:rsidR="007B081F">
        <w:rPr>
          <w:rFonts w:ascii="Times New Roman" w:hAnsi="Times New Roman" w:cs="Times New Roman"/>
          <w:color w:val="auto"/>
        </w:rPr>
        <w:t>ting temperature (Verma et al</w:t>
      </w:r>
      <w:r w:rsidR="009414FF">
        <w:rPr>
          <w:rFonts w:ascii="Times New Roman" w:hAnsi="Times New Roman" w:cs="Times New Roman"/>
          <w:color w:val="auto"/>
        </w:rPr>
        <w:t>.</w:t>
      </w:r>
      <w:r w:rsidR="007B081F">
        <w:rPr>
          <w:rFonts w:ascii="Times New Roman" w:hAnsi="Times New Roman" w:cs="Times New Roman"/>
          <w:color w:val="auto"/>
        </w:rPr>
        <w:t>, 2002).</w:t>
      </w:r>
    </w:p>
    <w:p w:rsidR="007B081F" w:rsidRPr="007B081F" w:rsidRDefault="00AE5F21" w:rsidP="00410563">
      <w:pPr>
        <w:pStyle w:val="Default"/>
        <w:spacing w:line="360" w:lineRule="auto"/>
        <w:jc w:val="both"/>
        <w:rPr>
          <w:rFonts w:ascii="Times New Roman" w:hAnsi="Times New Roman" w:cs="Times New Roman"/>
          <w:color w:val="auto"/>
        </w:rPr>
      </w:pPr>
      <w:r w:rsidRPr="00E67740">
        <w:rPr>
          <w:rFonts w:asciiTheme="majorBidi" w:hAnsiTheme="majorBidi" w:cstheme="majorBidi"/>
          <w:color w:val="auto"/>
        </w:rPr>
        <w:t>Multi</w:t>
      </w:r>
      <w:r w:rsidRPr="00F97AEB">
        <w:rPr>
          <w:rFonts w:ascii="Times New Roman" w:hAnsi="Times New Roman" w:cs="Times New Roman"/>
          <w:color w:val="auto"/>
        </w:rPr>
        <w:t xml:space="preserve"> stage fermentation </w:t>
      </w:r>
      <w:r>
        <w:rPr>
          <w:rFonts w:ascii="Times New Roman" w:hAnsi="Times New Roman" w:cs="Times New Roman"/>
          <w:color w:val="auto"/>
        </w:rPr>
        <w:t>takes half as much time as</w:t>
      </w:r>
      <w:r w:rsidRPr="00F97AEB">
        <w:rPr>
          <w:rFonts w:ascii="Times New Roman" w:hAnsi="Times New Roman" w:cs="Times New Roman"/>
          <w:color w:val="auto"/>
        </w:rPr>
        <w:t xml:space="preserve"> single stage</w:t>
      </w:r>
      <w:r>
        <w:rPr>
          <w:rFonts w:ascii="Times New Roman" w:hAnsi="Times New Roman" w:cs="Times New Roman"/>
          <w:color w:val="auto"/>
        </w:rPr>
        <w:t>,</w:t>
      </w:r>
      <w:r w:rsidRPr="00F97AEB">
        <w:rPr>
          <w:rFonts w:ascii="Times New Roman" w:hAnsi="Times New Roman" w:cs="Times New Roman"/>
          <w:color w:val="auto"/>
        </w:rPr>
        <w:t xml:space="preserve"> although both method has the same </w:t>
      </w:r>
      <w:r>
        <w:rPr>
          <w:rFonts w:ascii="Times New Roman" w:hAnsi="Times New Roman" w:cs="Times New Roman"/>
          <w:color w:val="auto"/>
        </w:rPr>
        <w:t>quality</w:t>
      </w:r>
      <w:r w:rsidRPr="00F97AEB">
        <w:rPr>
          <w:rFonts w:ascii="Times New Roman" w:hAnsi="Times New Roman" w:cs="Times New Roman"/>
          <w:color w:val="auto"/>
        </w:rPr>
        <w:t xml:space="preserve">. </w:t>
      </w:r>
      <w:r>
        <w:rPr>
          <w:rFonts w:ascii="Times New Roman" w:hAnsi="Times New Roman" w:cs="Times New Roman"/>
          <w:color w:val="auto"/>
        </w:rPr>
        <w:t>Therefore we chos</w:t>
      </w:r>
      <w:r w:rsidR="007B081F">
        <w:rPr>
          <w:rFonts w:ascii="Times New Roman" w:hAnsi="Times New Roman" w:cs="Times New Roman"/>
          <w:color w:val="auto"/>
        </w:rPr>
        <w:t xml:space="preserve">e to use a single stage </w:t>
      </w:r>
      <w:r w:rsidR="009414FF" w:rsidRPr="008640E0">
        <w:rPr>
          <w:rFonts w:asciiTheme="majorBidi" w:hAnsiTheme="majorBidi" w:cstheme="majorBidi"/>
          <w:color w:val="auto"/>
        </w:rPr>
        <w:t>reactor (</w:t>
      </w:r>
      <w:r w:rsidR="007B081F" w:rsidRPr="008640E0">
        <w:rPr>
          <w:rFonts w:asciiTheme="majorBidi" w:hAnsiTheme="majorBidi" w:cstheme="majorBidi"/>
        </w:rPr>
        <w:t>Anaerobic Digestion Systems, 2009).</w:t>
      </w:r>
    </w:p>
    <w:p w:rsidR="00AE5F21" w:rsidRDefault="00AE5F21" w:rsidP="00410563">
      <w:pPr>
        <w:pStyle w:val="Default"/>
        <w:spacing w:line="360" w:lineRule="auto"/>
        <w:jc w:val="both"/>
        <w:rPr>
          <w:rFonts w:ascii="Times New Roman" w:hAnsi="Times New Roman" w:cs="Times New Roman"/>
          <w:color w:val="auto"/>
        </w:rPr>
      </w:pPr>
    </w:p>
    <w:p w:rsidR="00AE5F21" w:rsidRPr="004634C7" w:rsidRDefault="00AE5F21" w:rsidP="00410563">
      <w:pPr>
        <w:pStyle w:val="Default"/>
        <w:spacing w:line="360" w:lineRule="auto"/>
        <w:jc w:val="both"/>
        <w:rPr>
          <w:rFonts w:ascii="Times New Roman" w:hAnsi="Times New Roman" w:cs="Times New Roman"/>
          <w:color w:val="FF0000"/>
        </w:rPr>
      </w:pPr>
    </w:p>
    <w:p w:rsidR="00B94D0D" w:rsidRPr="00F97AEB" w:rsidRDefault="00B94D0D" w:rsidP="00410563">
      <w:pPr>
        <w:pStyle w:val="Default"/>
        <w:tabs>
          <w:tab w:val="left" w:pos="1290"/>
        </w:tabs>
        <w:spacing w:line="360" w:lineRule="auto"/>
        <w:jc w:val="both"/>
        <w:rPr>
          <w:rFonts w:ascii="Times New Roman" w:hAnsi="Times New Roman" w:cs="Times New Roman"/>
          <w:color w:val="auto"/>
        </w:rPr>
      </w:pPr>
      <w:r w:rsidRPr="00F97AEB">
        <w:rPr>
          <w:rFonts w:ascii="Times New Roman" w:hAnsi="Times New Roman" w:cs="Times New Roman"/>
          <w:color w:val="auto"/>
        </w:rPr>
        <w:tab/>
      </w:r>
    </w:p>
    <w:p w:rsidR="00B94D0D" w:rsidRPr="00F97AEB" w:rsidRDefault="00B94D0D" w:rsidP="00410563">
      <w:pPr>
        <w:pStyle w:val="Heading3"/>
        <w:spacing w:line="360" w:lineRule="auto"/>
        <w:jc w:val="both"/>
        <w:rPr>
          <w:rFonts w:ascii="Times New Roman" w:hAnsi="Times New Roman"/>
        </w:rPr>
      </w:pPr>
      <w:bookmarkStart w:id="26" w:name="_Toc355038128"/>
      <w:r w:rsidRPr="00F97AEB">
        <w:rPr>
          <w:rFonts w:ascii="Times New Roman" w:hAnsi="Times New Roman"/>
        </w:rPr>
        <w:t>2.7.2 Batch vs. Plug Flow vs. Continuous</w:t>
      </w:r>
      <w:bookmarkEnd w:id="26"/>
    </w:p>
    <w:p w:rsidR="00B94D0D" w:rsidRPr="00F97AEB" w:rsidRDefault="00B94D0D" w:rsidP="00410563">
      <w:pPr>
        <w:autoSpaceDE w:val="0"/>
        <w:autoSpaceDN w:val="0"/>
        <w:adjustRightInd w:val="0"/>
        <w:spacing w:line="360" w:lineRule="auto"/>
        <w:jc w:val="both"/>
        <w:rPr>
          <w:shd w:val="clear" w:color="auto" w:fill="FFFFFF"/>
        </w:rPr>
      </w:pPr>
      <w:r w:rsidRPr="00F97AEB">
        <w:t>An investigation was conducted into the suitability of either of the batch or continuous stirrer tank reactor (CSTR) digester</w:t>
      </w:r>
      <w:r w:rsidR="00580872">
        <w:t>s for anaerobic degradation of MSW</w:t>
      </w:r>
      <w:r w:rsidRPr="00F97AEB">
        <w:t xml:space="preserve"> in the production of biogas. </w:t>
      </w:r>
      <w:r w:rsidRPr="00F97AEB">
        <w:rPr>
          <w:shd w:val="clear" w:color="auto" w:fill="FFFFFF"/>
        </w:rPr>
        <w:t>Hilkia</w:t>
      </w:r>
      <w:r w:rsidRPr="00F97AEB">
        <w:t xml:space="preserve"> et al. </w:t>
      </w:r>
      <w:r w:rsidR="00580872">
        <w:t xml:space="preserve">state that </w:t>
      </w:r>
      <w:r w:rsidRPr="00F97AEB">
        <w:t>the amount of methane produced per unit volume of the batch digester is about 4 times less than the amo</w:t>
      </w:r>
      <w:r w:rsidR="0023293A">
        <w:t>unt per unit volume of the CSTR (</w:t>
      </w:r>
      <w:r w:rsidR="0023293A" w:rsidRPr="00F97AEB">
        <w:rPr>
          <w:shd w:val="clear" w:color="auto" w:fill="FFFFFF"/>
        </w:rPr>
        <w:t>Hilkia, 2008</w:t>
      </w:r>
      <w:r w:rsidR="0023293A">
        <w:rPr>
          <w:shd w:val="clear" w:color="auto" w:fill="FFFFFF"/>
        </w:rPr>
        <w:t xml:space="preserve">). </w:t>
      </w:r>
      <w:r w:rsidR="0023293A">
        <w:t>Also</w:t>
      </w:r>
      <w:r w:rsidRPr="00F97AEB">
        <w:t xml:space="preserve"> the cost per unit volume of the batch digester ($5.98) is 6 times less than that </w:t>
      </w:r>
      <w:r w:rsidRPr="00F97AEB">
        <w:lastRenderedPageBreak/>
        <w:t>of the CSTR ($33.8). So, it was concluded that the batch digester is better option for the digestion of MSW for biogas pr</w:t>
      </w:r>
      <w:r w:rsidR="0023293A">
        <w:t>oduction, compared to the CSTR.</w:t>
      </w:r>
    </w:p>
    <w:p w:rsidR="00B94D0D" w:rsidRPr="00F97AEB" w:rsidRDefault="00B94D0D" w:rsidP="00410563">
      <w:pPr>
        <w:autoSpaceDE w:val="0"/>
        <w:autoSpaceDN w:val="0"/>
        <w:adjustRightInd w:val="0"/>
        <w:spacing w:line="360" w:lineRule="auto"/>
        <w:jc w:val="both"/>
        <w:rPr>
          <w:b/>
          <w:bCs/>
          <w:highlight w:val="yellow"/>
        </w:rPr>
      </w:pPr>
    </w:p>
    <w:p w:rsidR="00B94D0D" w:rsidRPr="00F97AEB" w:rsidRDefault="00B94D0D" w:rsidP="00410563">
      <w:pPr>
        <w:pStyle w:val="Heading2"/>
        <w:spacing w:line="360" w:lineRule="auto"/>
        <w:jc w:val="both"/>
        <w:rPr>
          <w:rFonts w:ascii="Times New Roman" w:hAnsi="Times New Roman"/>
        </w:rPr>
      </w:pPr>
      <w:bookmarkStart w:id="27" w:name="_Toc355038129"/>
      <w:r w:rsidRPr="00F97AEB">
        <w:rPr>
          <w:rFonts w:ascii="Times New Roman" w:hAnsi="Times New Roman"/>
        </w:rPr>
        <w:t>2.8 Bio gas storage tank</w:t>
      </w:r>
      <w:bookmarkEnd w:id="27"/>
    </w:p>
    <w:p w:rsidR="00AE5F21" w:rsidRPr="00F97AEB" w:rsidRDefault="00AE5F21" w:rsidP="00410563">
      <w:pPr>
        <w:autoSpaceDE w:val="0"/>
        <w:autoSpaceDN w:val="0"/>
        <w:adjustRightInd w:val="0"/>
        <w:spacing w:line="360" w:lineRule="auto"/>
        <w:jc w:val="both"/>
      </w:pPr>
      <w:r w:rsidRPr="00F97AEB">
        <w:t>The two main types of storage tank</w:t>
      </w:r>
      <w:r>
        <w:t>s are</w:t>
      </w:r>
      <w:r w:rsidRPr="00F97AEB">
        <w:t xml:space="preserve"> used in biogas plant</w:t>
      </w:r>
      <w:r>
        <w:t>;</w:t>
      </w:r>
      <w:r w:rsidRPr="00F97AEB">
        <w:t xml:space="preserve"> internal and external. Internal is in low pressure and connected to digester while external is in high pressure and separated from the digester. High pressure makes safety and material costly, therefore </w:t>
      </w:r>
      <w:r>
        <w:t xml:space="preserve">we use </w:t>
      </w:r>
      <w:r w:rsidRPr="00F97AEB">
        <w:t>low pressure connected storage tank</w:t>
      </w:r>
      <w:r>
        <w:t xml:space="preserve"> to be more commercialized.</w:t>
      </w:r>
    </w:p>
    <w:p w:rsidR="00B94D0D" w:rsidRPr="00F97AEB" w:rsidRDefault="00B94D0D" w:rsidP="00410563">
      <w:pPr>
        <w:autoSpaceDE w:val="0"/>
        <w:autoSpaceDN w:val="0"/>
        <w:adjustRightInd w:val="0"/>
        <w:spacing w:line="360" w:lineRule="auto"/>
        <w:jc w:val="both"/>
      </w:pPr>
    </w:p>
    <w:p w:rsidR="0040379C" w:rsidRDefault="00B94D0D" w:rsidP="00410563">
      <w:pPr>
        <w:pStyle w:val="ListParagraph"/>
        <w:numPr>
          <w:ilvl w:val="1"/>
          <w:numId w:val="18"/>
        </w:numPr>
        <w:autoSpaceDE w:val="0"/>
        <w:autoSpaceDN w:val="0"/>
        <w:adjustRightInd w:val="0"/>
        <w:spacing w:line="360" w:lineRule="auto"/>
        <w:jc w:val="both"/>
        <w:rPr>
          <w:rStyle w:val="Heading2Char"/>
          <w:rFonts w:ascii="Times New Roman" w:hAnsi="Times New Roman"/>
        </w:rPr>
      </w:pPr>
      <w:bookmarkStart w:id="28" w:name="_Toc355038130"/>
      <w:r w:rsidRPr="00371F62">
        <w:rPr>
          <w:rStyle w:val="Heading2Char"/>
          <w:rFonts w:ascii="Times New Roman" w:hAnsi="Times New Roman"/>
        </w:rPr>
        <w:t>Proposed Design:</w:t>
      </w:r>
      <w:bookmarkEnd w:id="28"/>
    </w:p>
    <w:p w:rsidR="0040379C" w:rsidRPr="0040379C" w:rsidRDefault="0040379C" w:rsidP="00410563">
      <w:pPr>
        <w:autoSpaceDE w:val="0"/>
        <w:autoSpaceDN w:val="0"/>
        <w:adjustRightInd w:val="0"/>
        <w:spacing w:line="360" w:lineRule="auto"/>
        <w:ind w:left="360"/>
        <w:jc w:val="both"/>
        <w:rPr>
          <w:rStyle w:val="Heading2Char"/>
          <w:rFonts w:ascii="Times New Roman" w:hAnsi="Times New Roman"/>
        </w:rPr>
      </w:pPr>
    </w:p>
    <w:p w:rsidR="007B081F" w:rsidRPr="007B081F" w:rsidRDefault="0040379C" w:rsidP="00410563">
      <w:pPr>
        <w:autoSpaceDE w:val="0"/>
        <w:autoSpaceDN w:val="0"/>
        <w:adjustRightInd w:val="0"/>
        <w:spacing w:line="360" w:lineRule="auto"/>
        <w:jc w:val="both"/>
      </w:pPr>
      <w:r>
        <w:t xml:space="preserve">Our proposed design includes the whole process from food waste to biogas and fertilizer. Our supply is </w:t>
      </w:r>
      <w:r w:rsidRPr="00F97AEB">
        <w:t>based on food waste which</w:t>
      </w:r>
      <w:r>
        <w:t xml:space="preserve"> is</w:t>
      </w:r>
      <w:r w:rsidRPr="00F97AEB">
        <w:t xml:space="preserve"> gathered from household</w:t>
      </w:r>
      <w:r>
        <w:t>s</w:t>
      </w:r>
      <w:r w:rsidRPr="00F97AEB">
        <w:t>, restaurant</w:t>
      </w:r>
      <w:r>
        <w:t>s</w:t>
      </w:r>
      <w:r w:rsidRPr="00F97AEB">
        <w:t xml:space="preserve"> and </w:t>
      </w:r>
      <w:r>
        <w:t>grocers and transported</w:t>
      </w:r>
      <w:r w:rsidRPr="00F97AEB">
        <w:t xml:space="preserve"> by truck to </w:t>
      </w:r>
      <w:r>
        <w:t>our plant,</w:t>
      </w:r>
      <w:r w:rsidRPr="00F97AEB">
        <w:t xml:space="preserve"> near the town. Non-biodegradable material </w:t>
      </w:r>
      <w:r>
        <w:t>is</w:t>
      </w:r>
      <w:r w:rsidRPr="00F97AEB">
        <w:t xml:space="preserve"> removed in separation pre</w:t>
      </w:r>
      <w:r>
        <w:t>-</w:t>
      </w:r>
      <w:r w:rsidRPr="00F97AEB">
        <w:t xml:space="preserve">processing in two steps. First </w:t>
      </w:r>
      <w:r w:rsidRPr="009D6631">
        <w:t>roll crusher</w:t>
      </w:r>
      <w:r w:rsidRPr="00F97AEB">
        <w:t>reduce the size of the particle</w:t>
      </w:r>
      <w:r>
        <w:t xml:space="preserve"> which improves solubility, allows for better heat distribution and improves the efficiency of the digestion. Then small metal particle removed from the system by passing through the magnet. Before feed goes to pulper oversized material, sand and floating material removed by screening and mixer. </w:t>
      </w:r>
      <w:r w:rsidRPr="00F97AEB">
        <w:t>In the pulper the waste is pre-heated by injecting recycled steam from the reactors and the flash tank. Pre-heated sludge is pumped into the reactor(s) where thermal hydrolysis at high pressure and temperature takes place at approximately 165ºC for 30 minutes</w:t>
      </w:r>
      <w:r w:rsidR="00311B89">
        <w:t xml:space="preserve"> </w:t>
      </w:r>
      <w:r w:rsidR="007B081F">
        <w:t>(</w:t>
      </w:r>
      <w:proofErr w:type="spellStart"/>
      <w:r w:rsidR="007B081F">
        <w:t>TurbochargeYour</w:t>
      </w:r>
      <w:proofErr w:type="spellEnd"/>
      <w:r w:rsidR="007B081F">
        <w:t xml:space="preserve"> Digester, </w:t>
      </w:r>
      <w:proofErr w:type="spellStart"/>
      <w:r w:rsidR="007B081F">
        <w:t>n.d.</w:t>
      </w:r>
      <w:proofErr w:type="spellEnd"/>
      <w:r w:rsidR="007B081F">
        <w:t>).</w:t>
      </w:r>
    </w:p>
    <w:p w:rsidR="0040379C" w:rsidRPr="009678EA" w:rsidRDefault="0040379C" w:rsidP="00410563">
      <w:pPr>
        <w:autoSpaceDE w:val="0"/>
        <w:autoSpaceDN w:val="0"/>
        <w:adjustRightInd w:val="0"/>
        <w:spacing w:line="360" w:lineRule="auto"/>
        <w:jc w:val="both"/>
      </w:pPr>
      <w:r w:rsidRPr="000D0FF4">
        <w:t>Thermal hydrolysis can prevent very unpleasant odors from food waste in the hydrolysis steps. In addition food waste in a pressure vessel,</w:t>
      </w:r>
      <w:r w:rsidRPr="00F97AEB">
        <w:t xml:space="preserve"> splitting the tough cell membranes of the microorganisms present, releasing and breaking down the long chain molecules, and making them readily digestible. </w:t>
      </w:r>
    </w:p>
    <w:p w:rsidR="0040379C" w:rsidRDefault="0040379C" w:rsidP="00410563">
      <w:pPr>
        <w:autoSpaceDE w:val="0"/>
        <w:autoSpaceDN w:val="0"/>
        <w:adjustRightInd w:val="0"/>
        <w:spacing w:line="360" w:lineRule="auto"/>
        <w:jc w:val="both"/>
      </w:pPr>
    </w:p>
    <w:p w:rsidR="0040379C" w:rsidRPr="007B081F" w:rsidRDefault="0040379C" w:rsidP="00410563">
      <w:pPr>
        <w:autoSpaceDE w:val="0"/>
        <w:autoSpaceDN w:val="0"/>
        <w:adjustRightInd w:val="0"/>
        <w:spacing w:line="360" w:lineRule="auto"/>
        <w:jc w:val="both"/>
      </w:pPr>
      <w:r w:rsidRPr="00F97AEB">
        <w:t>In</w:t>
      </w:r>
      <w:r>
        <w:t xml:space="preserve"> a</w:t>
      </w:r>
      <w:r w:rsidR="00EB4A33">
        <w:t xml:space="preserve"> </w:t>
      </w:r>
      <w:r w:rsidRPr="009D6631">
        <w:t>flash tank steam explosion</w:t>
      </w:r>
      <w:r w:rsidR="00EB4A33">
        <w:t xml:space="preserve"> </w:t>
      </w:r>
      <w:r w:rsidRPr="00F97AEB">
        <w:t xml:space="preserve">disintegrates the organic material into easily digestible material. By using the thermal hydrolysis there is no need </w:t>
      </w:r>
      <w:proofErr w:type="gramStart"/>
      <w:r w:rsidRPr="00F97AEB">
        <w:t xml:space="preserve">for </w:t>
      </w:r>
      <w:r>
        <w:t xml:space="preserve"> because</w:t>
      </w:r>
      <w:proofErr w:type="gramEnd"/>
      <w:r>
        <w:t xml:space="preserve"> they are already </w:t>
      </w:r>
      <w:r w:rsidRPr="00F97AEB">
        <w:t>digestible</w:t>
      </w:r>
      <w:r w:rsidR="00311B89">
        <w:t xml:space="preserve"> </w:t>
      </w:r>
      <w:r w:rsidR="007B081F">
        <w:t>(</w:t>
      </w:r>
      <w:proofErr w:type="spellStart"/>
      <w:r w:rsidR="007B081F">
        <w:t>TurbochargeYour</w:t>
      </w:r>
      <w:proofErr w:type="spellEnd"/>
      <w:r w:rsidR="007B081F">
        <w:t xml:space="preserve"> Digester, </w:t>
      </w:r>
      <w:proofErr w:type="spellStart"/>
      <w:r w:rsidR="007B081F">
        <w:t>n.d.</w:t>
      </w:r>
      <w:proofErr w:type="spellEnd"/>
      <w:r w:rsidR="007B081F">
        <w:t>).</w:t>
      </w:r>
    </w:p>
    <w:p w:rsidR="0040379C" w:rsidRPr="0040379C" w:rsidRDefault="0040379C" w:rsidP="00410563">
      <w:pPr>
        <w:autoSpaceDE w:val="0"/>
        <w:autoSpaceDN w:val="0"/>
        <w:adjustRightInd w:val="0"/>
        <w:spacing w:line="360" w:lineRule="auto"/>
        <w:jc w:val="both"/>
      </w:pPr>
      <w:r>
        <w:lastRenderedPageBreak/>
        <w:t xml:space="preserve">Since we use hydrothermal treating waste mesophilic conditionis more preferable. So they cool down to 40 C by </w:t>
      </w:r>
      <w:r w:rsidRPr="0040379C">
        <w:t>heat exchanger to reach mesophilic condition.</w:t>
      </w:r>
    </w:p>
    <w:p w:rsidR="0040379C" w:rsidRPr="00A62BCD" w:rsidRDefault="0040379C" w:rsidP="00410563">
      <w:pPr>
        <w:autoSpaceDE w:val="0"/>
        <w:autoSpaceDN w:val="0"/>
        <w:adjustRightInd w:val="0"/>
        <w:spacing w:line="360" w:lineRule="auto"/>
        <w:jc w:val="both"/>
        <w:rPr>
          <w:rFonts w:asciiTheme="majorBidi" w:hAnsiTheme="majorBidi" w:cstheme="majorBidi"/>
          <w:lang w:val="en-US"/>
        </w:rPr>
      </w:pPr>
      <w:r w:rsidRPr="0040379C">
        <w:rPr>
          <w:rFonts w:asciiTheme="majorBidi" w:hAnsiTheme="majorBidi" w:cstheme="majorBidi"/>
          <w:noProof/>
        </w:rPr>
        <w:t xml:space="preserve">Hydrolyzed waste goes into single batch reactor with temprature of 40 C and pressure a little less than amospheric pressure(0.2-0.8 atm) </w:t>
      </w:r>
      <w:r w:rsidRPr="0040379C">
        <w:rPr>
          <w:rFonts w:asciiTheme="majorBidi" w:hAnsiTheme="majorBidi" w:cstheme="majorBidi"/>
          <w:noProof/>
          <w:lang w:val="en-US"/>
        </w:rPr>
        <w:t>with the help of acedogenic bacteria, H</w:t>
      </w:r>
      <w:r w:rsidRPr="0040379C">
        <w:rPr>
          <w:rFonts w:asciiTheme="majorBidi" w:hAnsiTheme="majorBidi" w:cstheme="majorBidi"/>
          <w:noProof/>
          <w:vertAlign w:val="subscript"/>
          <w:lang w:val="en-US"/>
        </w:rPr>
        <w:t>2</w:t>
      </w:r>
      <w:r w:rsidRPr="0040379C">
        <w:rPr>
          <w:rFonts w:asciiTheme="majorBidi" w:hAnsiTheme="majorBidi" w:cstheme="majorBidi"/>
          <w:noProof/>
          <w:lang w:val="en-US"/>
        </w:rPr>
        <w:t>, CO</w:t>
      </w:r>
      <w:r w:rsidRPr="0040379C">
        <w:rPr>
          <w:rFonts w:asciiTheme="majorBidi" w:hAnsiTheme="majorBidi" w:cstheme="majorBidi"/>
          <w:noProof/>
          <w:vertAlign w:val="subscript"/>
          <w:lang w:val="en-US"/>
        </w:rPr>
        <w:t xml:space="preserve">2 </w:t>
      </w:r>
      <w:r w:rsidRPr="0040379C">
        <w:rPr>
          <w:rFonts w:asciiTheme="majorBidi" w:hAnsiTheme="majorBidi" w:cstheme="majorBidi"/>
          <w:noProof/>
          <w:lang w:val="en-US"/>
        </w:rPr>
        <w:t>and CH</w:t>
      </w:r>
      <w:r w:rsidRPr="0040379C">
        <w:rPr>
          <w:rFonts w:asciiTheme="majorBidi" w:hAnsiTheme="majorBidi" w:cstheme="majorBidi"/>
          <w:noProof/>
          <w:vertAlign w:val="subscript"/>
          <w:lang w:val="en-US"/>
        </w:rPr>
        <w:t>3</w:t>
      </w:r>
      <w:r w:rsidRPr="0040379C">
        <w:rPr>
          <w:rFonts w:asciiTheme="majorBidi" w:hAnsiTheme="majorBidi" w:cstheme="majorBidi"/>
          <w:noProof/>
          <w:lang w:val="en-US"/>
        </w:rPr>
        <w:t>COOH will be formed and the rest of acedogenesis will be transformed to hydrogen, carbon dioxide and acetic acid by acetogenic bacteria</w:t>
      </w:r>
      <w:r w:rsidRPr="0040379C">
        <w:t xml:space="preserve">. </w:t>
      </w:r>
      <w:r w:rsidRPr="0040379C">
        <w:rPr>
          <w:rFonts w:asciiTheme="majorBidi" w:hAnsiTheme="majorBidi" w:cstheme="majorBidi"/>
          <w:noProof/>
          <w:lang w:val="en-US"/>
        </w:rPr>
        <w:t>During methagenasis stage, hydrogen, carbon dioxide and acetic acid are converted into methane and carbon dioxide</w:t>
      </w:r>
      <w:r w:rsidRPr="0040379C">
        <w:rPr>
          <w:rFonts w:asciiTheme="majorBidi" w:hAnsiTheme="majorBidi" w:cstheme="majorBidi"/>
          <w:lang w:val="en-US"/>
        </w:rPr>
        <w:t xml:space="preserve">. </w:t>
      </w:r>
      <w:r w:rsidRPr="0040379C">
        <w:t>Compressed air injected to the digester to avoid hydrogen sulfide. Digested hydrolyzed organic material is filtered by new carbon membrane Company MemfoACT with ability to combine high selectivity and high productivity. This reduces required membrane area and compression duty, and hence reduces gas separation costs. Sludge goes to centrifuge separation to remove the water to reach the fertilization industry standard. Filtered gas is sent to low pressure connected storage tank with 2 atm pressure to store for transporting or selling to customer which is cheaper and safer.</w:t>
      </w:r>
      <w:r w:rsidR="00CA0FD3">
        <w:t xml:space="preserve">Then </w:t>
      </w:r>
      <w:r w:rsidR="0038653D">
        <w:t>biogas pressurized up to 100 bar to sell as a CNG to bus.</w:t>
      </w:r>
    </w:p>
    <w:p w:rsidR="0040379C" w:rsidRPr="00F97AEB" w:rsidRDefault="0040379C" w:rsidP="00410563">
      <w:pPr>
        <w:keepNext/>
        <w:autoSpaceDE w:val="0"/>
        <w:autoSpaceDN w:val="0"/>
        <w:adjustRightInd w:val="0"/>
        <w:spacing w:line="360" w:lineRule="auto"/>
        <w:jc w:val="both"/>
      </w:pPr>
    </w:p>
    <w:p w:rsidR="0040379C" w:rsidRDefault="0040379C" w:rsidP="00410563">
      <w:pPr>
        <w:keepNext/>
        <w:spacing w:line="360" w:lineRule="auto"/>
        <w:jc w:val="both"/>
      </w:pPr>
      <w:r w:rsidRPr="00F324D1">
        <w:rPr>
          <w:color w:val="FF0000"/>
          <w:lang w:eastAsia="en-US"/>
        </w:rPr>
        <w:object w:dxaOrig="10950" w:dyaOrig="8505">
          <v:shape id="_x0000_i1026" type="#_x0000_t75" style="width:495pt;height:385.5pt" o:ole="">
            <v:imagedata r:id="rId15" o:title=""/>
          </v:shape>
          <o:OLEObject Type="Embed" ProgID="Visio.Drawing.15" ShapeID="_x0000_i1026" DrawAspect="Content" ObjectID="_1428919376" r:id="rId16"/>
        </w:object>
      </w:r>
    </w:p>
    <w:p w:rsidR="0040379C" w:rsidRDefault="0040379C" w:rsidP="00410563">
      <w:pPr>
        <w:pStyle w:val="Caption"/>
        <w:jc w:val="both"/>
      </w:pPr>
      <w:r>
        <w:t xml:space="preserve">Figure </w:t>
      </w:r>
      <w:fldSimple w:instr=" SEQ Figure \* ARABIC ">
        <w:r w:rsidR="007B081F">
          <w:rPr>
            <w:noProof/>
          </w:rPr>
          <w:t>1</w:t>
        </w:r>
      </w:fldSimple>
      <w:r>
        <w:t xml:space="preserve">. </w:t>
      </w:r>
      <w:r w:rsidRPr="00842ED5">
        <w:rPr>
          <w:lang w:val="en-US"/>
        </w:rPr>
        <w:t>Process design flow sheet</w:t>
      </w:r>
    </w:p>
    <w:p w:rsidR="00B94D0D" w:rsidRPr="00F97AEB" w:rsidRDefault="00B94D0D" w:rsidP="00410563">
      <w:pPr>
        <w:pStyle w:val="Heading2"/>
        <w:jc w:val="both"/>
        <w:rPr>
          <w:shd w:val="clear" w:color="auto" w:fill="E6ECF9"/>
          <w:lang w:val="en-US"/>
        </w:rPr>
      </w:pPr>
    </w:p>
    <w:p w:rsidR="000B7665" w:rsidRPr="00F7361E" w:rsidRDefault="000B7665" w:rsidP="00410563">
      <w:pPr>
        <w:pStyle w:val="Heading2"/>
        <w:jc w:val="both"/>
        <w:rPr>
          <w:sz w:val="28"/>
          <w:szCs w:val="28"/>
        </w:rPr>
      </w:pPr>
      <w:bookmarkStart w:id="29" w:name="_Toc355038131"/>
      <w:r>
        <w:rPr>
          <w:sz w:val="28"/>
          <w:szCs w:val="28"/>
        </w:rPr>
        <w:t xml:space="preserve">2.9. </w:t>
      </w:r>
      <w:r w:rsidRPr="00F7361E">
        <w:rPr>
          <w:sz w:val="28"/>
          <w:szCs w:val="28"/>
        </w:rPr>
        <w:t>Safety Consideration</w:t>
      </w:r>
      <w:bookmarkEnd w:id="29"/>
    </w:p>
    <w:p w:rsidR="000B7665" w:rsidRDefault="000B7665" w:rsidP="00410563">
      <w:pPr>
        <w:spacing w:line="360" w:lineRule="auto"/>
        <w:jc w:val="both"/>
      </w:pPr>
      <w:r>
        <w:t xml:space="preserve">Biogas is inflammable and cause explosion if not properly handled. Therefore much consideration is there to safety issues associated with Biogas production. Biogas plant is not feasible to build far from city area as its potential users like buses or domestic heating systems are in cities and it is not economical to transport it via long distance. So, preventive measures are of great focus to eliminate potential hazards for smooth running of plant. </w:t>
      </w:r>
    </w:p>
    <w:p w:rsidR="000B7665" w:rsidRDefault="000B7665" w:rsidP="00410563">
      <w:pPr>
        <w:spacing w:line="360" w:lineRule="auto"/>
        <w:jc w:val="both"/>
      </w:pPr>
      <w:r>
        <w:lastRenderedPageBreak/>
        <w:t>Biogas is quite explosive if present in certain amount of it in air. Common flammable gases and their dangerous presence in atmosphere are given in table</w:t>
      </w:r>
      <w:r w:rsidR="00EB4A33">
        <w:t xml:space="preserve"> (Curry, 2012)</w:t>
      </w:r>
      <w:r>
        <w:t xml:space="preserve">. </w:t>
      </w:r>
    </w:p>
    <w:tbl>
      <w:tblPr>
        <w:tblStyle w:val="TableGrid"/>
        <w:tblW w:w="9714" w:type="dxa"/>
        <w:tblLook w:val="04A0" w:firstRow="1" w:lastRow="0" w:firstColumn="1" w:lastColumn="0" w:noHBand="0" w:noVBand="1"/>
      </w:tblPr>
      <w:tblGrid>
        <w:gridCol w:w="1619"/>
        <w:gridCol w:w="1619"/>
        <w:gridCol w:w="1619"/>
        <w:gridCol w:w="1619"/>
        <w:gridCol w:w="1619"/>
        <w:gridCol w:w="1619"/>
      </w:tblGrid>
      <w:tr w:rsidR="000B7665" w:rsidTr="009D6631">
        <w:trPr>
          <w:trHeight w:val="475"/>
        </w:trPr>
        <w:tc>
          <w:tcPr>
            <w:tcW w:w="1619" w:type="dxa"/>
          </w:tcPr>
          <w:p w:rsidR="000B7665" w:rsidRPr="000D6F39" w:rsidRDefault="000B7665" w:rsidP="00410563">
            <w:pPr>
              <w:spacing w:line="360" w:lineRule="auto"/>
              <w:jc w:val="both"/>
              <w:rPr>
                <w:b/>
              </w:rPr>
            </w:pPr>
          </w:p>
        </w:tc>
        <w:tc>
          <w:tcPr>
            <w:tcW w:w="1619" w:type="dxa"/>
          </w:tcPr>
          <w:p w:rsidR="000B7665" w:rsidRPr="000D6F39" w:rsidRDefault="000B7665" w:rsidP="00410563">
            <w:pPr>
              <w:spacing w:line="360" w:lineRule="auto"/>
              <w:jc w:val="both"/>
              <w:rPr>
                <w:b/>
              </w:rPr>
            </w:pPr>
            <w:r w:rsidRPr="000D6F39">
              <w:rPr>
                <w:b/>
              </w:rPr>
              <w:t>Biogas</w:t>
            </w:r>
          </w:p>
        </w:tc>
        <w:tc>
          <w:tcPr>
            <w:tcW w:w="1619" w:type="dxa"/>
          </w:tcPr>
          <w:p w:rsidR="000B7665" w:rsidRPr="000D6F39" w:rsidRDefault="000B7665" w:rsidP="00410563">
            <w:pPr>
              <w:spacing w:line="360" w:lineRule="auto"/>
              <w:jc w:val="both"/>
              <w:rPr>
                <w:b/>
              </w:rPr>
            </w:pPr>
            <w:r w:rsidRPr="000D6F39">
              <w:rPr>
                <w:b/>
              </w:rPr>
              <w:t>Natural Gas</w:t>
            </w:r>
          </w:p>
        </w:tc>
        <w:tc>
          <w:tcPr>
            <w:tcW w:w="1619" w:type="dxa"/>
          </w:tcPr>
          <w:p w:rsidR="000B7665" w:rsidRPr="000D6F39" w:rsidRDefault="000B7665" w:rsidP="00410563">
            <w:pPr>
              <w:spacing w:line="360" w:lineRule="auto"/>
              <w:jc w:val="both"/>
              <w:rPr>
                <w:b/>
              </w:rPr>
            </w:pPr>
            <w:r w:rsidRPr="000D6F39">
              <w:rPr>
                <w:b/>
              </w:rPr>
              <w:t>Propane</w:t>
            </w:r>
          </w:p>
        </w:tc>
        <w:tc>
          <w:tcPr>
            <w:tcW w:w="1619" w:type="dxa"/>
          </w:tcPr>
          <w:p w:rsidR="000B7665" w:rsidRPr="000D6F39" w:rsidRDefault="000B7665" w:rsidP="00410563">
            <w:pPr>
              <w:spacing w:line="360" w:lineRule="auto"/>
              <w:jc w:val="both"/>
              <w:rPr>
                <w:b/>
              </w:rPr>
            </w:pPr>
            <w:r w:rsidRPr="000D6F39">
              <w:rPr>
                <w:b/>
              </w:rPr>
              <w:t>Methane</w:t>
            </w:r>
          </w:p>
        </w:tc>
        <w:tc>
          <w:tcPr>
            <w:tcW w:w="1619" w:type="dxa"/>
          </w:tcPr>
          <w:p w:rsidR="000B7665" w:rsidRPr="000D6F39" w:rsidRDefault="000B7665" w:rsidP="00410563">
            <w:pPr>
              <w:spacing w:line="360" w:lineRule="auto"/>
              <w:jc w:val="both"/>
              <w:rPr>
                <w:b/>
              </w:rPr>
            </w:pPr>
            <w:r w:rsidRPr="000D6F39">
              <w:rPr>
                <w:b/>
              </w:rPr>
              <w:t>Hydrogen</w:t>
            </w:r>
          </w:p>
        </w:tc>
      </w:tr>
      <w:tr w:rsidR="000B7665" w:rsidTr="009D6631">
        <w:trPr>
          <w:trHeight w:val="503"/>
        </w:trPr>
        <w:tc>
          <w:tcPr>
            <w:tcW w:w="1619" w:type="dxa"/>
          </w:tcPr>
          <w:p w:rsidR="000B7665" w:rsidRPr="000D6F39" w:rsidRDefault="000B7665" w:rsidP="00410563">
            <w:pPr>
              <w:spacing w:line="360" w:lineRule="auto"/>
              <w:jc w:val="both"/>
              <w:rPr>
                <w:b/>
              </w:rPr>
            </w:pPr>
            <w:r w:rsidRPr="000D6F39">
              <w:rPr>
                <w:b/>
              </w:rPr>
              <w:t>% Volume</w:t>
            </w:r>
          </w:p>
        </w:tc>
        <w:tc>
          <w:tcPr>
            <w:tcW w:w="1619" w:type="dxa"/>
          </w:tcPr>
          <w:p w:rsidR="000B7665" w:rsidRPr="000D6F39" w:rsidRDefault="000B7665" w:rsidP="00410563">
            <w:pPr>
              <w:spacing w:line="360" w:lineRule="auto"/>
              <w:jc w:val="both"/>
              <w:rPr>
                <w:b/>
              </w:rPr>
            </w:pPr>
            <w:r w:rsidRPr="000D6F39">
              <w:rPr>
                <w:b/>
              </w:rPr>
              <w:t>6 to 12</w:t>
            </w:r>
          </w:p>
        </w:tc>
        <w:tc>
          <w:tcPr>
            <w:tcW w:w="1619" w:type="dxa"/>
          </w:tcPr>
          <w:p w:rsidR="000B7665" w:rsidRPr="000D6F39" w:rsidRDefault="000B7665" w:rsidP="00410563">
            <w:pPr>
              <w:spacing w:line="360" w:lineRule="auto"/>
              <w:jc w:val="both"/>
              <w:rPr>
                <w:b/>
              </w:rPr>
            </w:pPr>
            <w:r w:rsidRPr="000D6F39">
              <w:rPr>
                <w:b/>
              </w:rPr>
              <w:t>4.4 to 15</w:t>
            </w:r>
          </w:p>
        </w:tc>
        <w:tc>
          <w:tcPr>
            <w:tcW w:w="1619" w:type="dxa"/>
          </w:tcPr>
          <w:p w:rsidR="000B7665" w:rsidRPr="000D6F39" w:rsidRDefault="000B7665" w:rsidP="00410563">
            <w:pPr>
              <w:spacing w:line="360" w:lineRule="auto"/>
              <w:jc w:val="both"/>
              <w:rPr>
                <w:b/>
              </w:rPr>
            </w:pPr>
            <w:r w:rsidRPr="000D6F39">
              <w:rPr>
                <w:b/>
              </w:rPr>
              <w:t>1.7 to 10.9</w:t>
            </w:r>
          </w:p>
        </w:tc>
        <w:tc>
          <w:tcPr>
            <w:tcW w:w="1619" w:type="dxa"/>
          </w:tcPr>
          <w:p w:rsidR="000B7665" w:rsidRPr="000D6F39" w:rsidRDefault="000B7665" w:rsidP="00410563">
            <w:pPr>
              <w:spacing w:line="360" w:lineRule="auto"/>
              <w:jc w:val="both"/>
              <w:rPr>
                <w:b/>
              </w:rPr>
            </w:pPr>
            <w:r w:rsidRPr="000D6F39">
              <w:rPr>
                <w:b/>
              </w:rPr>
              <w:t>4.4 to 16.5</w:t>
            </w:r>
          </w:p>
        </w:tc>
        <w:tc>
          <w:tcPr>
            <w:tcW w:w="1619" w:type="dxa"/>
          </w:tcPr>
          <w:p w:rsidR="000B7665" w:rsidRPr="000D6F39" w:rsidRDefault="000B7665" w:rsidP="00410563">
            <w:pPr>
              <w:spacing w:line="360" w:lineRule="auto"/>
              <w:jc w:val="both"/>
              <w:rPr>
                <w:b/>
              </w:rPr>
            </w:pPr>
            <w:r w:rsidRPr="000D6F39">
              <w:rPr>
                <w:b/>
              </w:rPr>
              <w:t>4 to 7</w:t>
            </w:r>
          </w:p>
        </w:tc>
      </w:tr>
    </w:tbl>
    <w:p w:rsidR="000B7665" w:rsidRDefault="000B7665" w:rsidP="00410563">
      <w:pPr>
        <w:spacing w:line="360" w:lineRule="auto"/>
        <w:jc w:val="both"/>
      </w:pPr>
    </w:p>
    <w:p w:rsidR="000B7665" w:rsidRDefault="000B7665" w:rsidP="00410563">
      <w:pPr>
        <w:spacing w:line="360" w:lineRule="auto"/>
        <w:jc w:val="both"/>
      </w:pPr>
      <w:r>
        <w:t>For biogas plant potential hazards zones are classified according to likelihood of explosion. These zones can be explained as</w:t>
      </w:r>
    </w:p>
    <w:p w:rsidR="000B7665" w:rsidRDefault="000B7665" w:rsidP="00410563">
      <w:pPr>
        <w:spacing w:line="360" w:lineRule="auto"/>
        <w:jc w:val="both"/>
      </w:pPr>
      <w:r>
        <w:t xml:space="preserve">Zone 1:  Explosive atmosphere which is continuous and often </w:t>
      </w:r>
    </w:p>
    <w:p w:rsidR="000B7665" w:rsidRDefault="000B7665" w:rsidP="00410563">
      <w:pPr>
        <w:spacing w:line="360" w:lineRule="auto"/>
        <w:jc w:val="both"/>
      </w:pPr>
      <w:r>
        <w:t>Zone 2:  Explosive atmosphere that is occasional</w:t>
      </w:r>
    </w:p>
    <w:p w:rsidR="000B7665" w:rsidRDefault="000B7665" w:rsidP="00410563">
      <w:pPr>
        <w:spacing w:line="360" w:lineRule="auto"/>
        <w:jc w:val="both"/>
      </w:pPr>
      <w:r>
        <w:t xml:space="preserve">Zone 1 is not considered in operational running of plant for the production of biogas. Continuous and often explosive environment is prevented and cannot be allowed for the safe running of plant. Zone 2 occasional explosive atmosphere can be happened by accumulation of biogas due to some leakage or some other operational troubleshooting. To cope with Zone 2, proper ventilation is maintained to remove any accumulation of biogas. </w:t>
      </w:r>
    </w:p>
    <w:p w:rsidR="000B7665" w:rsidRDefault="000B7665" w:rsidP="00410563">
      <w:pPr>
        <w:spacing w:line="360" w:lineRule="auto"/>
        <w:jc w:val="both"/>
      </w:pPr>
      <w:r>
        <w:t xml:space="preserve">The safety biogas storage is also of much importance. The biogas storage can be built in open space or within a room with ventilation. The authors recommended open space storage capacity for this process with tight leakage control. The 3 meter around the storage capacity is considered to be as Zone 2 and this area is focused to address any occasional explosion.  </w:t>
      </w:r>
    </w:p>
    <w:p w:rsidR="000B7665" w:rsidRDefault="000B7665" w:rsidP="00410563">
      <w:pPr>
        <w:jc w:val="both"/>
      </w:pPr>
    </w:p>
    <w:p w:rsidR="000B7665" w:rsidRDefault="000B7665" w:rsidP="00410563">
      <w:pPr>
        <w:jc w:val="both"/>
      </w:pPr>
    </w:p>
    <w:p w:rsidR="00B94D0D" w:rsidRPr="00F97AEB" w:rsidRDefault="00B94D0D" w:rsidP="00410563">
      <w:pPr>
        <w:spacing w:line="360" w:lineRule="auto"/>
        <w:jc w:val="both"/>
      </w:pPr>
    </w:p>
    <w:p w:rsidR="00B94D0D" w:rsidRPr="00F97AEB" w:rsidRDefault="00B94D0D" w:rsidP="00410563">
      <w:pPr>
        <w:pStyle w:val="Heading1"/>
        <w:spacing w:line="360" w:lineRule="auto"/>
        <w:jc w:val="both"/>
        <w:rPr>
          <w:rFonts w:ascii="Times New Roman" w:hAnsi="Times New Roman"/>
        </w:rPr>
      </w:pPr>
      <w:bookmarkStart w:id="30" w:name="_Toc355038132"/>
      <w:r w:rsidRPr="00F97AEB">
        <w:rPr>
          <w:rFonts w:ascii="Times New Roman" w:hAnsi="Times New Roman"/>
        </w:rPr>
        <w:t>3. Result</w:t>
      </w:r>
      <w:r w:rsidR="007917AC">
        <w:rPr>
          <w:rFonts w:ascii="Times New Roman" w:hAnsi="Times New Roman"/>
        </w:rPr>
        <w:t>s</w:t>
      </w:r>
      <w:r w:rsidRPr="00F97AEB">
        <w:rPr>
          <w:rFonts w:ascii="Times New Roman" w:hAnsi="Times New Roman"/>
        </w:rPr>
        <w:t>&amp; Discussion</w:t>
      </w:r>
      <w:bookmarkEnd w:id="30"/>
    </w:p>
    <w:p w:rsidR="00B94D0D" w:rsidRPr="00244890" w:rsidRDefault="00B94D0D" w:rsidP="00410563">
      <w:pPr>
        <w:spacing w:line="360" w:lineRule="auto"/>
        <w:jc w:val="both"/>
        <w:rPr>
          <w:color w:val="FF0000"/>
          <w:lang w:val="en-US"/>
        </w:rPr>
      </w:pPr>
      <w:r w:rsidRPr="004575A0">
        <w:rPr>
          <w:lang w:val="en-US"/>
        </w:rPr>
        <w:t xml:space="preserve">Considering </w:t>
      </w:r>
      <w:r w:rsidR="00C51509" w:rsidRPr="004575A0">
        <w:rPr>
          <w:lang w:val="en-US"/>
        </w:rPr>
        <w:t>26</w:t>
      </w:r>
      <w:r w:rsidRPr="004575A0">
        <w:rPr>
          <w:lang w:val="en-US"/>
        </w:rPr>
        <w:t xml:space="preserve"> tons/day of organic food waste available in feed stream which can be converted into biogas by anerobic digestion. The organic food waste is represented by C</w:t>
      </w:r>
      <w:r w:rsidRPr="00EB4A33">
        <w:rPr>
          <w:vertAlign w:val="subscript"/>
          <w:lang w:val="en-US"/>
        </w:rPr>
        <w:t>23</w:t>
      </w:r>
      <w:r w:rsidRPr="004575A0">
        <w:rPr>
          <w:lang w:val="en-US"/>
        </w:rPr>
        <w:t>H</w:t>
      </w:r>
      <w:r w:rsidRPr="00FC628A">
        <w:rPr>
          <w:vertAlign w:val="subscript"/>
          <w:lang w:val="en-US"/>
        </w:rPr>
        <w:t>40</w:t>
      </w:r>
      <w:r w:rsidRPr="004575A0">
        <w:rPr>
          <w:lang w:val="en-US"/>
        </w:rPr>
        <w:t>O</w:t>
      </w:r>
      <w:r w:rsidRPr="00FC628A">
        <w:rPr>
          <w:vertAlign w:val="subscript"/>
          <w:lang w:val="en-US"/>
        </w:rPr>
        <w:t>13</w:t>
      </w:r>
      <w:r w:rsidRPr="004575A0">
        <w:rPr>
          <w:lang w:val="en-US"/>
        </w:rPr>
        <w:t xml:space="preserve">N calculated from ultimate analysis. </w:t>
      </w:r>
      <w:r w:rsidRPr="00244890">
        <w:rPr>
          <w:lang w:val="en-US"/>
        </w:rPr>
        <w:t>The estimated product biogas contains CH</w:t>
      </w:r>
      <w:r w:rsidRPr="00FC628A">
        <w:rPr>
          <w:vertAlign w:val="subscript"/>
          <w:lang w:val="en-US"/>
        </w:rPr>
        <w:t>4</w:t>
      </w:r>
      <w:r w:rsidRPr="00244890">
        <w:rPr>
          <w:lang w:val="en-US"/>
        </w:rPr>
        <w:t>, CO</w:t>
      </w:r>
      <w:r w:rsidRPr="00FC628A">
        <w:rPr>
          <w:vertAlign w:val="subscript"/>
          <w:lang w:val="en-US"/>
        </w:rPr>
        <w:t>2</w:t>
      </w:r>
      <w:r w:rsidRPr="00244890">
        <w:rPr>
          <w:lang w:val="en-US"/>
        </w:rPr>
        <w:t xml:space="preserve"> and NH</w:t>
      </w:r>
      <w:r w:rsidRPr="00FC628A">
        <w:rPr>
          <w:vertAlign w:val="subscript"/>
          <w:lang w:val="en-US"/>
        </w:rPr>
        <w:t>3</w:t>
      </w:r>
      <w:r w:rsidRPr="00244890">
        <w:rPr>
          <w:lang w:val="en-US"/>
        </w:rPr>
        <w:t>.</w:t>
      </w:r>
    </w:p>
    <w:tbl>
      <w:tblPr>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1"/>
        <w:gridCol w:w="2345"/>
        <w:gridCol w:w="2330"/>
        <w:gridCol w:w="2330"/>
      </w:tblGrid>
      <w:tr w:rsidR="00B94D0D" w:rsidRPr="00F97AEB" w:rsidTr="00AA3968">
        <w:trPr>
          <w:trHeight w:val="774"/>
        </w:trPr>
        <w:tc>
          <w:tcPr>
            <w:tcW w:w="9315" w:type="dxa"/>
            <w:gridSpan w:val="4"/>
          </w:tcPr>
          <w:p w:rsidR="00B94D0D" w:rsidRPr="00F97AEB" w:rsidRDefault="00B94D0D" w:rsidP="00410563">
            <w:pPr>
              <w:jc w:val="both"/>
              <w:rPr>
                <w:b/>
              </w:rPr>
            </w:pPr>
            <w:r w:rsidRPr="00F97AEB">
              <w:rPr>
                <w:b/>
              </w:rPr>
              <w:t>Biogas Production</w:t>
            </w:r>
          </w:p>
        </w:tc>
      </w:tr>
      <w:tr w:rsidR="00B94D0D" w:rsidRPr="00F97AEB" w:rsidTr="00AA3968">
        <w:trPr>
          <w:trHeight w:val="1021"/>
        </w:trPr>
        <w:tc>
          <w:tcPr>
            <w:tcW w:w="2311" w:type="dxa"/>
          </w:tcPr>
          <w:p w:rsidR="00B94D0D" w:rsidRPr="00F97AEB" w:rsidRDefault="00B94D0D" w:rsidP="00410563">
            <w:pPr>
              <w:jc w:val="both"/>
            </w:pPr>
          </w:p>
        </w:tc>
        <w:tc>
          <w:tcPr>
            <w:tcW w:w="2345" w:type="dxa"/>
          </w:tcPr>
          <w:p w:rsidR="00B94D0D" w:rsidRPr="00F97AEB" w:rsidRDefault="00B94D0D" w:rsidP="00410563">
            <w:pPr>
              <w:jc w:val="both"/>
            </w:pPr>
            <w:r w:rsidRPr="00F97AEB">
              <w:t>Moles/day</w:t>
            </w:r>
          </w:p>
        </w:tc>
        <w:tc>
          <w:tcPr>
            <w:tcW w:w="2330" w:type="dxa"/>
          </w:tcPr>
          <w:p w:rsidR="00B94D0D" w:rsidRPr="00F97AEB" w:rsidRDefault="00B94D0D" w:rsidP="00410563">
            <w:pPr>
              <w:jc w:val="both"/>
            </w:pPr>
            <w:r w:rsidRPr="00F97AEB">
              <w:t>Volume</w:t>
            </w:r>
          </w:p>
          <w:p w:rsidR="00B94D0D" w:rsidRPr="004575A0" w:rsidRDefault="007E0B7D" w:rsidP="00410563">
            <w:pPr>
              <w:jc w:val="both"/>
              <w:rPr>
                <w:vertAlign w:val="superscript"/>
              </w:rPr>
            </w:pPr>
            <m:oMathPara>
              <m:oMathParaPr>
                <m:jc m:val="center"/>
              </m:oMathParaPr>
              <m:oMath>
                <m:f>
                  <m:fPr>
                    <m:ctrlPr>
                      <w:rPr>
                        <w:rFonts w:ascii="Cambria Math" w:hAnsi="Cambria Math"/>
                        <w:i/>
                        <w:vertAlign w:val="superscript"/>
                      </w:rPr>
                    </m:ctrlPr>
                  </m:fPr>
                  <m:num>
                    <m:r>
                      <m:rPr>
                        <m:sty m:val="p"/>
                      </m:rPr>
                      <w:rPr>
                        <w:rFonts w:ascii="Cambria Math" w:hAnsi="Cambria Math"/>
                      </w:rPr>
                      <m:t>m</m:t>
                    </m:r>
                    <m:r>
                      <m:rPr>
                        <m:sty m:val="p"/>
                      </m:rPr>
                      <w:rPr>
                        <w:rFonts w:ascii="Cambria Math" w:hAnsi="Cambria Math"/>
                        <w:vertAlign w:val="superscript"/>
                      </w:rPr>
                      <m:t>3</m:t>
                    </m:r>
                  </m:num>
                  <m:den>
                    <m:r>
                      <w:rPr>
                        <w:rFonts w:ascii="Cambria Math" w:hAnsi="Cambria Math"/>
                        <w:vertAlign w:val="superscript"/>
                      </w:rPr>
                      <m:t>d</m:t>
                    </m:r>
                  </m:den>
                </m:f>
              </m:oMath>
            </m:oMathPara>
          </w:p>
        </w:tc>
        <w:tc>
          <w:tcPr>
            <w:tcW w:w="2330" w:type="dxa"/>
          </w:tcPr>
          <w:p w:rsidR="00B94D0D" w:rsidRPr="00F97AEB" w:rsidRDefault="00B94D0D" w:rsidP="00410563">
            <w:pPr>
              <w:jc w:val="both"/>
            </w:pPr>
            <w:r w:rsidRPr="00F97AEB">
              <w:t>Volume %</w:t>
            </w:r>
          </w:p>
        </w:tc>
      </w:tr>
      <w:tr w:rsidR="00B94D0D" w:rsidRPr="00F97AEB" w:rsidTr="00AA3968">
        <w:trPr>
          <w:trHeight w:val="747"/>
        </w:trPr>
        <w:tc>
          <w:tcPr>
            <w:tcW w:w="2311" w:type="dxa"/>
          </w:tcPr>
          <w:p w:rsidR="00B94D0D" w:rsidRPr="00F97AEB" w:rsidRDefault="00B94D0D" w:rsidP="00410563">
            <w:pPr>
              <w:jc w:val="both"/>
            </w:pPr>
            <w:r w:rsidRPr="00F97AEB">
              <w:t>CH4</w:t>
            </w:r>
          </w:p>
        </w:tc>
        <w:tc>
          <w:tcPr>
            <w:tcW w:w="2345" w:type="dxa"/>
          </w:tcPr>
          <w:p w:rsidR="00B94D0D" w:rsidRPr="00F97AEB" w:rsidRDefault="004575A0" w:rsidP="00410563">
            <w:pPr>
              <w:jc w:val="both"/>
            </w:pPr>
            <w:r>
              <w:t>638</w:t>
            </w:r>
          </w:p>
        </w:tc>
        <w:tc>
          <w:tcPr>
            <w:tcW w:w="2330" w:type="dxa"/>
          </w:tcPr>
          <w:p w:rsidR="00B94D0D" w:rsidRPr="00F97AEB" w:rsidRDefault="004575A0" w:rsidP="00410563">
            <w:pPr>
              <w:jc w:val="both"/>
            </w:pPr>
            <w:r>
              <w:t>15604</w:t>
            </w:r>
          </w:p>
        </w:tc>
        <w:tc>
          <w:tcPr>
            <w:tcW w:w="2330" w:type="dxa"/>
          </w:tcPr>
          <w:p w:rsidR="00B94D0D" w:rsidRPr="00F97AEB" w:rsidRDefault="00B94D0D" w:rsidP="00410563">
            <w:pPr>
              <w:jc w:val="both"/>
            </w:pPr>
            <w:r w:rsidRPr="00F97AEB">
              <w:t>54</w:t>
            </w:r>
          </w:p>
        </w:tc>
      </w:tr>
      <w:tr w:rsidR="00B94D0D" w:rsidRPr="00F97AEB" w:rsidTr="00AA3968">
        <w:trPr>
          <w:trHeight w:val="747"/>
        </w:trPr>
        <w:tc>
          <w:tcPr>
            <w:tcW w:w="2311" w:type="dxa"/>
          </w:tcPr>
          <w:p w:rsidR="00B94D0D" w:rsidRPr="00F97AEB" w:rsidRDefault="00B94D0D" w:rsidP="00410563">
            <w:pPr>
              <w:jc w:val="both"/>
            </w:pPr>
            <w:r w:rsidRPr="00F97AEB">
              <w:t>CO2</w:t>
            </w:r>
          </w:p>
        </w:tc>
        <w:tc>
          <w:tcPr>
            <w:tcW w:w="2345" w:type="dxa"/>
          </w:tcPr>
          <w:p w:rsidR="00B94D0D" w:rsidRPr="00F97AEB" w:rsidRDefault="004575A0" w:rsidP="00410563">
            <w:pPr>
              <w:jc w:val="both"/>
            </w:pPr>
            <w:r>
              <w:t>493</w:t>
            </w:r>
          </w:p>
        </w:tc>
        <w:tc>
          <w:tcPr>
            <w:tcW w:w="2330" w:type="dxa"/>
          </w:tcPr>
          <w:p w:rsidR="00B94D0D" w:rsidRPr="00F97AEB" w:rsidRDefault="004575A0" w:rsidP="00410563">
            <w:pPr>
              <w:jc w:val="both"/>
            </w:pPr>
            <w:r>
              <w:t>12071</w:t>
            </w:r>
          </w:p>
        </w:tc>
        <w:tc>
          <w:tcPr>
            <w:tcW w:w="2330" w:type="dxa"/>
          </w:tcPr>
          <w:p w:rsidR="00B94D0D" w:rsidRPr="00F97AEB" w:rsidRDefault="00B94D0D" w:rsidP="00410563">
            <w:pPr>
              <w:jc w:val="both"/>
            </w:pPr>
            <w:r w:rsidRPr="00F97AEB">
              <w:t>41.8</w:t>
            </w:r>
          </w:p>
        </w:tc>
      </w:tr>
      <w:tr w:rsidR="00B94D0D" w:rsidRPr="00F97AEB" w:rsidTr="00AA3968">
        <w:trPr>
          <w:trHeight w:val="747"/>
        </w:trPr>
        <w:tc>
          <w:tcPr>
            <w:tcW w:w="2311" w:type="dxa"/>
          </w:tcPr>
          <w:p w:rsidR="00B94D0D" w:rsidRPr="00F97AEB" w:rsidRDefault="00B94D0D" w:rsidP="00410563">
            <w:pPr>
              <w:jc w:val="both"/>
            </w:pPr>
            <w:r w:rsidRPr="00F97AEB">
              <w:t>NH3</w:t>
            </w:r>
          </w:p>
        </w:tc>
        <w:tc>
          <w:tcPr>
            <w:tcW w:w="2345" w:type="dxa"/>
          </w:tcPr>
          <w:p w:rsidR="00B94D0D" w:rsidRPr="00F97AEB" w:rsidRDefault="004575A0" w:rsidP="00410563">
            <w:pPr>
              <w:jc w:val="both"/>
            </w:pPr>
            <w:r>
              <w:t>4</w:t>
            </w:r>
            <w:r w:rsidR="000B7665">
              <w:t>9</w:t>
            </w:r>
          </w:p>
        </w:tc>
        <w:tc>
          <w:tcPr>
            <w:tcW w:w="2330" w:type="dxa"/>
          </w:tcPr>
          <w:p w:rsidR="00B94D0D" w:rsidRPr="00F97AEB" w:rsidRDefault="004575A0" w:rsidP="00410563">
            <w:pPr>
              <w:jc w:val="both"/>
            </w:pPr>
            <w:r>
              <w:t>1202</w:t>
            </w:r>
          </w:p>
        </w:tc>
        <w:tc>
          <w:tcPr>
            <w:tcW w:w="2330" w:type="dxa"/>
          </w:tcPr>
          <w:p w:rsidR="00B94D0D" w:rsidRPr="00F97AEB" w:rsidRDefault="00B94D0D" w:rsidP="00410563">
            <w:pPr>
              <w:jc w:val="both"/>
            </w:pPr>
            <w:r w:rsidRPr="00F97AEB">
              <w:t>4.16</w:t>
            </w:r>
          </w:p>
        </w:tc>
      </w:tr>
    </w:tbl>
    <w:p w:rsidR="00B94D0D" w:rsidRPr="00F97AEB" w:rsidRDefault="00B94D0D" w:rsidP="00410563">
      <w:pPr>
        <w:jc w:val="both"/>
        <w:rPr>
          <w:lang w:val="en-US"/>
        </w:rPr>
      </w:pPr>
    </w:p>
    <w:p w:rsidR="00035384" w:rsidRDefault="00035384" w:rsidP="00410563">
      <w:pPr>
        <w:spacing w:line="360" w:lineRule="auto"/>
        <w:jc w:val="both"/>
        <w:rPr>
          <w:lang w:val="en-US"/>
        </w:rPr>
      </w:pPr>
      <w:r>
        <w:rPr>
          <w:lang w:val="en-US"/>
        </w:rPr>
        <w:t>This estimation of biogas production showed that volume % of methane is larger than CO2 but still large portion of biogas contain CO2. The quantity of CO2 actually present in biogas is lower than what is calculated from Busswell equation. This is due to relatively high solubility of CO2 in water and part of CO2 can be associated with water forming chemical bond (</w:t>
      </w:r>
      <w:r w:rsidR="00F944D8">
        <w:rPr>
          <w:lang w:val="en-US"/>
        </w:rPr>
        <w:t>De Mess, 2003</w:t>
      </w:r>
      <w:r>
        <w:rPr>
          <w:lang w:val="en-US"/>
        </w:rPr>
        <w:t xml:space="preserve">).The CO2 is not energy source and its presence decrease heating value of biogas. The calculation of biogas using ultimate analysis reveals that if % of H in ultimate analysis of organic mass is more in the % of CH4 in the biogas is increased. </w:t>
      </w:r>
    </w:p>
    <w:p w:rsidR="00902AEA" w:rsidRPr="00EC60EF" w:rsidRDefault="00EC60EF" w:rsidP="000F5094">
      <w:pPr>
        <w:spacing w:line="360" w:lineRule="auto"/>
        <w:jc w:val="both"/>
        <w:rPr>
          <w:rFonts w:eastAsia="Calibri"/>
          <w:lang w:val="en-US" w:eastAsia="en-CA"/>
        </w:rPr>
      </w:pPr>
      <w:r>
        <w:rPr>
          <w:lang w:val="en-US"/>
        </w:rPr>
        <w:t>The quantity of CH</w:t>
      </w:r>
      <w:r>
        <w:rPr>
          <w:vertAlign w:val="subscript"/>
          <w:lang w:val="en-US"/>
        </w:rPr>
        <w:t>4</w:t>
      </w:r>
      <w:r w:rsidR="00035384">
        <w:rPr>
          <w:lang w:val="en-US"/>
        </w:rPr>
        <w:t xml:space="preserve"> produced is less than what is estimated from Busswell Equation. L</w:t>
      </w:r>
      <w:r>
        <w:rPr>
          <w:lang w:val="en-US"/>
        </w:rPr>
        <w:t>ab</w:t>
      </w:r>
      <w:r w:rsidR="00035384">
        <w:rPr>
          <w:lang w:val="en-US"/>
        </w:rPr>
        <w:t>atut provided comparison of different food waste with observed methane yield and yield calculated from Busswell Equation</w:t>
      </w:r>
      <w:r>
        <w:rPr>
          <w:lang w:val="en-US"/>
        </w:rPr>
        <w:t xml:space="preserve"> (</w:t>
      </w:r>
      <w:r>
        <w:rPr>
          <w:rFonts w:eastAsia="Calibri"/>
          <w:lang w:val="en-US" w:eastAsia="en-CA"/>
        </w:rPr>
        <w:t>Labatut, 2011</w:t>
      </w:r>
      <w:r>
        <w:rPr>
          <w:lang w:val="en-US"/>
        </w:rPr>
        <w:t>)</w:t>
      </w:r>
      <w:r w:rsidR="00035384">
        <w:rPr>
          <w:lang w:val="en-US"/>
        </w:rPr>
        <w:t>.</w:t>
      </w:r>
    </w:p>
    <w:p w:rsidR="000D0FF4" w:rsidRDefault="00902AEA" w:rsidP="00410563">
      <w:pPr>
        <w:keepNext/>
        <w:spacing w:line="360" w:lineRule="auto"/>
        <w:jc w:val="both"/>
      </w:pPr>
      <w:r>
        <w:rPr>
          <w:noProof/>
          <w:lang w:val="nb-NO" w:eastAsia="nb-NO"/>
        </w:rPr>
        <w:drawing>
          <wp:inline distT="0" distB="0" distL="0" distR="0">
            <wp:extent cx="5400675" cy="2838450"/>
            <wp:effectExtent l="1905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D0FF4" w:rsidRDefault="000D0FF4" w:rsidP="00410563">
      <w:pPr>
        <w:pStyle w:val="Caption"/>
        <w:jc w:val="both"/>
        <w:rPr>
          <w:lang w:val="en-US"/>
        </w:rPr>
      </w:pPr>
      <w:r>
        <w:t xml:space="preserve">Figure </w:t>
      </w:r>
      <w:fldSimple w:instr=" SEQ Figure \* ARABIC ">
        <w:r w:rsidR="007B081F">
          <w:rPr>
            <w:noProof/>
          </w:rPr>
          <w:t>2</w:t>
        </w:r>
      </w:fldSimple>
      <w:r>
        <w:rPr>
          <w:lang w:val="en-US"/>
        </w:rPr>
        <w:t>. Observed and estim</w:t>
      </w:r>
      <w:r w:rsidR="007552D0">
        <w:rPr>
          <w:lang w:val="en-US"/>
        </w:rPr>
        <w:t>ated methane yield [A. Labatut ,</w:t>
      </w:r>
      <w:r>
        <w:rPr>
          <w:lang w:val="en-US"/>
        </w:rPr>
        <w:t>et al</w:t>
      </w:r>
      <w:r w:rsidR="007552D0">
        <w:rPr>
          <w:lang w:val="en-US"/>
        </w:rPr>
        <w:t>.</w:t>
      </w:r>
      <w:r>
        <w:rPr>
          <w:lang w:val="en-US"/>
        </w:rPr>
        <w:t>]</w:t>
      </w:r>
    </w:p>
    <w:p w:rsidR="000D0FF4" w:rsidRDefault="000D0FF4" w:rsidP="00410563">
      <w:pPr>
        <w:jc w:val="both"/>
        <w:rPr>
          <w:rFonts w:ascii="Tahoma" w:hAnsi="Tahoma" w:cs="Tahoma"/>
          <w:color w:val="333333"/>
          <w:sz w:val="19"/>
          <w:szCs w:val="19"/>
          <w:shd w:val="clear" w:color="auto" w:fill="FFFFFF"/>
        </w:rPr>
      </w:pPr>
    </w:p>
    <w:p w:rsidR="00177E68" w:rsidRPr="000D0FF4" w:rsidRDefault="00177E68" w:rsidP="00410563">
      <w:pPr>
        <w:jc w:val="both"/>
        <w:rPr>
          <w:lang w:val="en-US"/>
        </w:rPr>
      </w:pPr>
    </w:p>
    <w:p w:rsidR="00035384" w:rsidRDefault="00035384" w:rsidP="00410563">
      <w:pPr>
        <w:spacing w:line="360" w:lineRule="auto"/>
        <w:jc w:val="both"/>
        <w:rPr>
          <w:lang w:val="en-US"/>
        </w:rPr>
      </w:pPr>
      <w:r>
        <w:rPr>
          <w:lang w:val="en-US"/>
        </w:rPr>
        <w:t xml:space="preserve"> The graph shows that vegetable oil has highest observed and estimated value from Buswell equation. Vegetable oil has high lipid contents which are high energetic and have potential to produce maximum biogas. Vegetable oil depicts large difference in yield estimated from Buswell’s equation and observed value which is due to less biodegradability of lipid contents. Cola beverage also indicates higher yield and cola beverage mostly consist of carbohydrates. Carbohydrates are most easily degradable which is evident from small difference in observed yield and estimated. </w:t>
      </w:r>
    </w:p>
    <w:p w:rsidR="000F5094" w:rsidRPr="00CA0FD3" w:rsidRDefault="00902AEA" w:rsidP="000F5094">
      <w:pPr>
        <w:spacing w:line="360" w:lineRule="auto"/>
        <w:jc w:val="both"/>
        <w:rPr>
          <w:lang w:val="en-US"/>
        </w:rPr>
      </w:pPr>
      <w:r>
        <w:rPr>
          <w:lang w:val="en-US"/>
        </w:rPr>
        <w:t>The rate of production of biogas with respect to time in days is given by Qiao and Yan.  The graph shows that there is rapid increase in production of biogas during early days. The maximum increased is recorded within firs three days and it reached to value close to 750 mL/g-VS. After that the curve shows a smooth behavior and there is no rapid increase in production and on 15</w:t>
      </w:r>
      <w:r w:rsidRPr="00E612F7">
        <w:rPr>
          <w:vertAlign w:val="superscript"/>
          <w:lang w:val="en-US"/>
        </w:rPr>
        <w:t>th</w:t>
      </w:r>
      <w:r>
        <w:rPr>
          <w:lang w:val="en-US"/>
        </w:rPr>
        <w:t xml:space="preserve"> day there is only </w:t>
      </w:r>
      <w:r w:rsidR="000F5094">
        <w:rPr>
          <w:lang w:val="en-US"/>
        </w:rPr>
        <w:t xml:space="preserve">small increased to reach value 750 mL/g VS.  This result shows that the maximum digestion is carried out during early days (Qiao, 2011). </w:t>
      </w:r>
    </w:p>
    <w:p w:rsidR="00902AEA" w:rsidRDefault="00902AEA" w:rsidP="00410563">
      <w:pPr>
        <w:spacing w:line="360" w:lineRule="auto"/>
        <w:jc w:val="both"/>
        <w:rPr>
          <w:lang w:val="en-US"/>
        </w:rPr>
      </w:pPr>
    </w:p>
    <w:p w:rsidR="000D0FF4" w:rsidRDefault="00902AEA" w:rsidP="00410563">
      <w:pPr>
        <w:keepNext/>
        <w:spacing w:line="360" w:lineRule="auto"/>
        <w:jc w:val="both"/>
      </w:pPr>
      <w:r>
        <w:rPr>
          <w:noProof/>
          <w:lang w:val="nb-NO" w:eastAsia="nb-NO"/>
        </w:rPr>
        <w:drawing>
          <wp:inline distT="0" distB="0" distL="0" distR="0">
            <wp:extent cx="5086350" cy="3400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086350" cy="3400425"/>
                    </a:xfrm>
                    <a:prstGeom prst="rect">
                      <a:avLst/>
                    </a:prstGeom>
                    <a:noFill/>
                    <a:ln w="9525">
                      <a:noFill/>
                      <a:miter lim="800000"/>
                      <a:headEnd/>
                      <a:tailEnd/>
                    </a:ln>
                  </pic:spPr>
                </pic:pic>
              </a:graphicData>
            </a:graphic>
          </wp:inline>
        </w:drawing>
      </w:r>
    </w:p>
    <w:p w:rsidR="00902AEA" w:rsidRDefault="000D0FF4" w:rsidP="00410563">
      <w:pPr>
        <w:pStyle w:val="Caption"/>
        <w:jc w:val="both"/>
        <w:rPr>
          <w:lang w:val="en-US"/>
        </w:rPr>
      </w:pPr>
      <w:r>
        <w:t xml:space="preserve">Figure </w:t>
      </w:r>
      <w:fldSimple w:instr=" SEQ Figure \* ARABIC ">
        <w:r w:rsidR="007B081F">
          <w:rPr>
            <w:noProof/>
          </w:rPr>
          <w:t>3</w:t>
        </w:r>
      </w:fldSimple>
      <w:r>
        <w:rPr>
          <w:lang w:val="en-US"/>
        </w:rPr>
        <w:t>. Rate of bio gas production</w:t>
      </w:r>
      <w:r w:rsidRPr="000D0FF4">
        <w:rPr>
          <w:lang w:val="en-US"/>
        </w:rPr>
        <w:t>[Wei Qiao. et al]</w:t>
      </w:r>
    </w:p>
    <w:p w:rsidR="000D0FF4" w:rsidRPr="000D0FF4" w:rsidRDefault="000D0FF4" w:rsidP="00410563">
      <w:pPr>
        <w:jc w:val="both"/>
        <w:rPr>
          <w:lang w:val="en-US"/>
        </w:rPr>
      </w:pPr>
    </w:p>
    <w:p w:rsidR="00B94D0D" w:rsidRPr="00F97AEB" w:rsidRDefault="007438C6" w:rsidP="00410563">
      <w:pPr>
        <w:pStyle w:val="Heading2"/>
        <w:jc w:val="both"/>
      </w:pPr>
      <w:bookmarkStart w:id="31" w:name="_Toc355038133"/>
      <w:r>
        <w:lastRenderedPageBreak/>
        <w:t xml:space="preserve">3.1 </w:t>
      </w:r>
      <w:r w:rsidR="00630F6F">
        <w:t>Business Plan</w:t>
      </w:r>
      <w:bookmarkEnd w:id="31"/>
    </w:p>
    <w:p w:rsidR="00B94D0D" w:rsidRPr="00F97AEB" w:rsidRDefault="00B94D0D" w:rsidP="00410563">
      <w:pPr>
        <w:spacing w:line="360" w:lineRule="auto"/>
        <w:jc w:val="both"/>
      </w:pPr>
      <w:r w:rsidRPr="00F97AEB">
        <w:t xml:space="preserve">During the Technoport Seminar on Entrepreneurship we had the opportunity to create a rough business plan for our idea. This helped us see the practical considerations of the project. We will now outline some of the details that we discussed during this process. We began by brainstorming on who our potential customers could be, in Trondheim in particular since that is the region we know best in Norway. We will likely have different customers for our product (biogas) and our by-product (fertilizer). For our biogas we would like to sell it to the transportation industry for example, AtB, because the buses already run on natural gas. We believe that they would be very interested in our product because it can be marketed as a cleaner energy source than their current fuel, and this is a matter of importance for public transportation. Also, due to lower carbon dioxide emissions, they could realize a reduction in carbon tax paid. Our byproduct will be sold directly to farmers. We would like to establish continuous relationships with our customers. </w:t>
      </w:r>
    </w:p>
    <w:p w:rsidR="00B94D0D" w:rsidRPr="00F97AEB" w:rsidRDefault="00B94D0D" w:rsidP="00410563">
      <w:pPr>
        <w:spacing w:line="360" w:lineRule="auto"/>
        <w:jc w:val="both"/>
      </w:pPr>
    </w:p>
    <w:p w:rsidR="00B94D0D" w:rsidRPr="00F97AEB" w:rsidRDefault="00B94D0D" w:rsidP="00410563">
      <w:pPr>
        <w:spacing w:line="360" w:lineRule="auto"/>
        <w:jc w:val="both"/>
      </w:pPr>
      <w:r w:rsidRPr="00F97AEB">
        <w:t>One of the more difficult topics that arose was that of channels, meaning how we actually sell the product. We debated several options. They are as follows. We could have our customers (buses) come to our facilities to receive the product. This would require our production to be centrally located. Another option would be to sell the product to a company that has an existing distribution network and consider ourselves exclusively a producer, not a distributor. We determined that we would need to gather more information on the current setup before decisions could be made.</w:t>
      </w:r>
    </w:p>
    <w:p w:rsidR="00B94D0D" w:rsidRPr="00F97AEB" w:rsidRDefault="00B94D0D" w:rsidP="00410563">
      <w:pPr>
        <w:spacing w:line="360" w:lineRule="auto"/>
        <w:jc w:val="both"/>
      </w:pPr>
    </w:p>
    <w:p w:rsidR="00B94D0D" w:rsidRPr="00F97AEB" w:rsidRDefault="00B94D0D" w:rsidP="00410563">
      <w:pPr>
        <w:spacing w:line="360" w:lineRule="auto"/>
        <w:jc w:val="both"/>
      </w:pPr>
      <w:r w:rsidRPr="00F97AEB">
        <w:t xml:space="preserve">We examined the key resources that we have to determine what activities we should control. It was agreed that we possess interdisciplinary knowledge, organizational skills, a network revolving around NTNU and management skills. Key activities that we would control would include the conversion process, optimizing technology, research and design including new feedstocks and products and the production of our product and by product. Within Norway we would like to explore partnerships with NTNU, Sintef, UMB, Bioforsk and waste collection experts, to name a few. This would supplement our </w:t>
      </w:r>
      <w:r w:rsidRPr="00F97AEB">
        <w:lastRenderedPageBreak/>
        <w:t>knowledge and our project could contribute to ongoing discussions about how best to use food waste.</w:t>
      </w:r>
    </w:p>
    <w:p w:rsidR="00B94D0D" w:rsidRPr="00F97AEB" w:rsidRDefault="00B94D0D" w:rsidP="00410563">
      <w:pPr>
        <w:spacing w:line="360" w:lineRule="auto"/>
        <w:jc w:val="both"/>
      </w:pPr>
    </w:p>
    <w:p w:rsidR="00B94D0D" w:rsidRPr="00F97AEB" w:rsidRDefault="00B94D0D" w:rsidP="00410563">
      <w:pPr>
        <w:spacing w:line="360" w:lineRule="auto"/>
        <w:jc w:val="both"/>
      </w:pPr>
      <w:r w:rsidRPr="00F97AEB">
        <w:t>In terms of funding, we would look for investors in addition to our product revenue streams. There is potential to charge for the collection of our feedstock, since it is something that supermarkets currently pay to have taken away. Also, due to the environmentally friendly nature of our idea, we believe that we may be able to secure some government funding.</w:t>
      </w:r>
    </w:p>
    <w:p w:rsidR="00B94D0D" w:rsidRPr="00F97AEB" w:rsidRDefault="00B94D0D" w:rsidP="00410563">
      <w:pPr>
        <w:spacing w:line="360" w:lineRule="auto"/>
        <w:jc w:val="both"/>
      </w:pPr>
    </w:p>
    <w:p w:rsidR="00B94D0D" w:rsidRPr="00F97AEB" w:rsidRDefault="00B94D0D" w:rsidP="00410563">
      <w:pPr>
        <w:spacing w:line="360" w:lineRule="auto"/>
        <w:jc w:val="both"/>
      </w:pPr>
      <w:r w:rsidRPr="00F97AEB">
        <w:t xml:space="preserve">Due to the short nature of the Entrepreneurship Seminar, we could only briefly discuss costs, but pointed out some of the major categories. This project would have very large start-up costs, as we would need to invest in building a production plant. Our running costs would include transportation of the feedstock and potentially the product, salaries and operational costs associated with running the plant. </w:t>
      </w:r>
    </w:p>
    <w:p w:rsidR="00B94D0D" w:rsidRDefault="00B94D0D" w:rsidP="00410563">
      <w:pPr>
        <w:spacing w:line="360" w:lineRule="auto"/>
        <w:jc w:val="both"/>
      </w:pPr>
      <w:r w:rsidRPr="00F97AEB">
        <w:t xml:space="preserve">This exercise was very helpful for us to see the practical application of our idea. </w:t>
      </w:r>
    </w:p>
    <w:p w:rsidR="00646FED" w:rsidRPr="00F97AEB" w:rsidRDefault="00646FED" w:rsidP="00410563">
      <w:pPr>
        <w:spacing w:line="360" w:lineRule="auto"/>
        <w:jc w:val="both"/>
      </w:pPr>
    </w:p>
    <w:p w:rsidR="00B94D0D" w:rsidRDefault="004575A0" w:rsidP="00410563">
      <w:pPr>
        <w:pStyle w:val="Heading2"/>
        <w:spacing w:line="360" w:lineRule="auto"/>
        <w:jc w:val="both"/>
        <w:rPr>
          <w:rFonts w:asciiTheme="majorBidi" w:hAnsiTheme="majorBidi" w:cstheme="majorBidi"/>
          <w:sz w:val="24"/>
          <w:szCs w:val="24"/>
        </w:rPr>
      </w:pPr>
      <w:bookmarkStart w:id="32" w:name="_Toc355038134"/>
      <w:r w:rsidRPr="000B473D">
        <w:rPr>
          <w:rFonts w:asciiTheme="majorBidi" w:hAnsiTheme="majorBidi" w:cstheme="majorBidi"/>
          <w:sz w:val="24"/>
          <w:szCs w:val="24"/>
        </w:rPr>
        <w:t>3.</w:t>
      </w:r>
      <w:r w:rsidR="00F30378" w:rsidRPr="000B473D">
        <w:rPr>
          <w:rFonts w:asciiTheme="majorBidi" w:hAnsiTheme="majorBidi" w:cstheme="majorBidi"/>
          <w:sz w:val="24"/>
          <w:szCs w:val="24"/>
        </w:rPr>
        <w:t>2</w:t>
      </w:r>
      <w:r w:rsidRPr="000B473D">
        <w:rPr>
          <w:rFonts w:asciiTheme="majorBidi" w:hAnsiTheme="majorBidi" w:cstheme="majorBidi"/>
          <w:sz w:val="24"/>
          <w:szCs w:val="24"/>
        </w:rPr>
        <w:t xml:space="preserve"> Economic Analysis</w:t>
      </w:r>
      <w:bookmarkEnd w:id="32"/>
    </w:p>
    <w:p w:rsidR="000B473D" w:rsidRPr="000B473D" w:rsidRDefault="000B473D" w:rsidP="00410563">
      <w:pPr>
        <w:jc w:val="both"/>
      </w:pPr>
    </w:p>
    <w:p w:rsidR="00566F9D" w:rsidRPr="000B473D" w:rsidRDefault="00F57DCA" w:rsidP="00A2467C">
      <w:pPr>
        <w:spacing w:line="360" w:lineRule="auto"/>
        <w:jc w:val="both"/>
        <w:rPr>
          <w:rFonts w:asciiTheme="majorBidi" w:hAnsiTheme="majorBidi" w:cstheme="majorBidi"/>
          <w:lang w:val="de-DE"/>
        </w:rPr>
      </w:pPr>
      <w:r w:rsidRPr="000B473D">
        <w:rPr>
          <w:rFonts w:asciiTheme="majorBidi" w:hAnsiTheme="majorBidi" w:cstheme="majorBidi"/>
          <w:lang w:val="de-DE"/>
        </w:rPr>
        <w:t xml:space="preserve">In 2005 </w:t>
      </w:r>
      <w:bookmarkStart w:id="33" w:name="Cambi"/>
      <w:r w:rsidRPr="000B473D">
        <w:rPr>
          <w:rFonts w:asciiTheme="majorBidi" w:hAnsiTheme="majorBidi" w:cstheme="majorBidi"/>
          <w:lang w:val="de-DE"/>
        </w:rPr>
        <w:t>Cambi</w:t>
      </w:r>
      <w:bookmarkEnd w:id="33"/>
      <w:r w:rsidRPr="000B473D">
        <w:rPr>
          <w:rFonts w:asciiTheme="majorBidi" w:hAnsiTheme="majorBidi" w:cstheme="majorBidi"/>
          <w:lang w:val="de-DE"/>
        </w:rPr>
        <w:t xml:space="preserve"> AS made some analysis for  constructing and operating a hydrolysis plant in Hamar </w:t>
      </w:r>
      <w:r w:rsidR="00A2467C">
        <w:rPr>
          <w:rFonts w:asciiTheme="majorBidi" w:hAnsiTheme="majorBidi" w:cstheme="majorBidi"/>
          <w:lang w:val="de-DE"/>
        </w:rPr>
        <w:t xml:space="preserve"> which was </w:t>
      </w:r>
      <w:r w:rsidR="00A2467C" w:rsidRPr="00A2467C">
        <w:rPr>
          <w:rFonts w:asciiTheme="majorBidi" w:hAnsiTheme="majorBidi" w:cstheme="majorBidi"/>
          <w:lang w:val="de-DE"/>
        </w:rPr>
        <w:t>3</w:t>
      </w:r>
      <w:r w:rsidR="00A2467C">
        <w:rPr>
          <w:rFonts w:asciiTheme="majorBidi" w:hAnsiTheme="majorBidi" w:cstheme="majorBidi"/>
          <w:lang w:val="de-DE"/>
        </w:rPr>
        <w:t>.</w:t>
      </w:r>
      <w:r w:rsidR="00A2467C" w:rsidRPr="00A2467C">
        <w:rPr>
          <w:rFonts w:asciiTheme="majorBidi" w:hAnsiTheme="majorBidi" w:cstheme="majorBidi"/>
          <w:lang w:val="de-DE"/>
        </w:rPr>
        <w:t>8</w:t>
      </w:r>
      <w:r w:rsidR="00A2467C">
        <w:rPr>
          <w:rFonts w:asciiTheme="majorBidi" w:hAnsiTheme="majorBidi" w:cstheme="majorBidi"/>
          <w:lang w:val="de-DE"/>
        </w:rPr>
        <w:t xml:space="preserve"> milion Nok </w:t>
      </w:r>
      <w:r w:rsidRPr="000B473D">
        <w:rPr>
          <w:rFonts w:asciiTheme="majorBidi" w:hAnsiTheme="majorBidi" w:cstheme="majorBidi"/>
          <w:lang w:val="de-DE"/>
        </w:rPr>
        <w:t xml:space="preserve">. They </w:t>
      </w:r>
      <w:r w:rsidRPr="000B473D">
        <w:rPr>
          <w:rFonts w:asciiTheme="majorBidi" w:hAnsiTheme="majorBidi" w:cstheme="majorBidi"/>
        </w:rPr>
        <w:t>3600 t DS/year</w:t>
      </w:r>
      <w:r w:rsidR="00A2467C">
        <w:rPr>
          <w:rFonts w:asciiTheme="majorBidi" w:hAnsiTheme="majorBidi" w:cstheme="majorBidi"/>
        </w:rPr>
        <w:t xml:space="preserve"> </w:t>
      </w:r>
      <w:r w:rsidRPr="000B473D">
        <w:rPr>
          <w:rFonts w:asciiTheme="majorBidi" w:hAnsiTheme="majorBidi" w:cstheme="majorBidi"/>
        </w:rPr>
        <w:t>with a d</w:t>
      </w:r>
      <w:r w:rsidR="00A2467C">
        <w:rPr>
          <w:rFonts w:asciiTheme="majorBidi" w:hAnsiTheme="majorBidi" w:cstheme="majorBidi"/>
        </w:rPr>
        <w:t>ry solids (DS) content of 16% .</w:t>
      </w:r>
      <w:r w:rsidRPr="000B473D">
        <w:rPr>
          <w:rFonts w:asciiTheme="majorBidi" w:hAnsiTheme="majorBidi" w:cstheme="majorBidi"/>
        </w:rPr>
        <w:t>We try to use this data for estimating whether our plant is feasible or not.</w:t>
      </w:r>
    </w:p>
    <w:p w:rsidR="00F30378" w:rsidRPr="000B473D" w:rsidRDefault="00F30378" w:rsidP="00410563">
      <w:pPr>
        <w:pStyle w:val="Heading3"/>
        <w:spacing w:line="360" w:lineRule="auto"/>
        <w:jc w:val="both"/>
        <w:rPr>
          <w:rFonts w:asciiTheme="majorBidi" w:hAnsiTheme="majorBidi" w:cstheme="majorBidi"/>
        </w:rPr>
      </w:pPr>
      <w:bookmarkStart w:id="34" w:name="_Toc355038135"/>
      <w:r w:rsidRPr="000B473D">
        <w:rPr>
          <w:rFonts w:asciiTheme="majorBidi" w:hAnsiTheme="majorBidi" w:cstheme="majorBidi"/>
        </w:rPr>
        <w:t>3.2.1 Fixed Cost</w:t>
      </w:r>
      <w:bookmarkEnd w:id="34"/>
    </w:p>
    <w:p w:rsidR="00F57DCA" w:rsidRPr="000B473D" w:rsidRDefault="00F57DCA" w:rsidP="00410563">
      <w:pPr>
        <w:spacing w:line="360" w:lineRule="auto"/>
        <w:jc w:val="both"/>
        <w:rPr>
          <w:rFonts w:asciiTheme="majorBidi" w:hAnsiTheme="majorBidi" w:cstheme="majorBidi"/>
          <w:lang w:val="de-DE"/>
        </w:rPr>
      </w:pPr>
    </w:p>
    <w:p w:rsidR="00F57DCA" w:rsidRPr="000B473D" w:rsidRDefault="00F57DCA" w:rsidP="00410563">
      <w:pPr>
        <w:spacing w:line="360" w:lineRule="auto"/>
        <w:jc w:val="both"/>
        <w:rPr>
          <w:rFonts w:asciiTheme="majorBidi" w:hAnsiTheme="majorBidi" w:cstheme="majorBidi"/>
          <w:lang w:val="de-DE"/>
        </w:rPr>
      </w:pPr>
      <w:r w:rsidRPr="000B473D">
        <w:rPr>
          <w:rFonts w:asciiTheme="majorBidi" w:hAnsiTheme="majorBidi" w:cstheme="majorBidi"/>
        </w:rPr>
        <w:t xml:space="preserve">Our plant </w:t>
      </w:r>
      <w:r w:rsidR="00FC1CB5" w:rsidRPr="000B473D">
        <w:rPr>
          <w:rFonts w:asciiTheme="majorBidi" w:hAnsiTheme="majorBidi" w:cstheme="majorBidi"/>
        </w:rPr>
        <w:t>with 9400</w:t>
      </w:r>
      <w:r w:rsidRPr="000B473D">
        <w:rPr>
          <w:rFonts w:asciiTheme="majorBidi" w:hAnsiTheme="majorBidi" w:cstheme="majorBidi"/>
        </w:rPr>
        <w:t xml:space="preserve"> t DS/year feed and assuming 17</w:t>
      </w:r>
      <w:r w:rsidR="00FC1CB5" w:rsidRPr="000B473D">
        <w:rPr>
          <w:rFonts w:asciiTheme="majorBidi" w:hAnsiTheme="majorBidi" w:cstheme="majorBidi"/>
        </w:rPr>
        <w:t>% solids</w:t>
      </w:r>
      <w:r w:rsidRPr="000B473D">
        <w:rPr>
          <w:rFonts w:asciiTheme="majorBidi" w:hAnsiTheme="majorBidi" w:cstheme="majorBidi"/>
        </w:rPr>
        <w:t xml:space="preserve"> (DS) content which is double than Hamar feed. By using capacity index (Ludwig) and Cost index for year of 2012 we comes out with 5.7 million NOK for </w:t>
      </w:r>
      <w:r w:rsidRPr="000B473D">
        <w:rPr>
          <w:rFonts w:asciiTheme="majorBidi" w:hAnsiTheme="majorBidi" w:cstheme="majorBidi"/>
          <w:lang w:val="de-DE"/>
        </w:rPr>
        <w:t>constructing and operating of our plant.</w:t>
      </w:r>
    </w:p>
    <w:p w:rsidR="00FC1CB5" w:rsidRPr="000B473D" w:rsidRDefault="00FC1CB5" w:rsidP="00410563">
      <w:pPr>
        <w:spacing w:line="360" w:lineRule="auto"/>
        <w:jc w:val="both"/>
        <w:rPr>
          <w:rFonts w:asciiTheme="majorBidi" w:hAnsiTheme="majorBidi" w:cstheme="majorBidi"/>
          <w:lang w:val="de-DE"/>
        </w:rPr>
      </w:pPr>
      <w:r w:rsidRPr="000B473D">
        <w:rPr>
          <w:rFonts w:asciiTheme="majorBidi" w:hAnsiTheme="majorBidi" w:cstheme="majorBidi"/>
          <w:lang w:val="de-DE"/>
        </w:rPr>
        <w:t>Exact ca</w:t>
      </w:r>
      <w:r w:rsidR="00886753">
        <w:rPr>
          <w:rFonts w:asciiTheme="majorBidi" w:hAnsiTheme="majorBidi" w:cstheme="majorBidi"/>
          <w:lang w:val="de-DE"/>
        </w:rPr>
        <w:t>lculation presents in Appendix 1</w:t>
      </w:r>
      <w:r w:rsidRPr="000B473D">
        <w:rPr>
          <w:rFonts w:asciiTheme="majorBidi" w:hAnsiTheme="majorBidi" w:cstheme="majorBidi"/>
          <w:lang w:val="de-DE"/>
        </w:rPr>
        <w:t>.</w:t>
      </w:r>
      <w:r w:rsidR="00886753" w:rsidRPr="000B473D">
        <w:rPr>
          <w:rFonts w:asciiTheme="majorBidi" w:hAnsiTheme="majorBidi" w:cstheme="majorBidi"/>
        </w:rPr>
        <w:t>(</w:t>
      </w:r>
      <w:r w:rsidR="00886753" w:rsidRPr="003E3EDF">
        <w:rPr>
          <w:rFonts w:asciiTheme="majorBidi" w:hAnsiTheme="majorBidi" w:cstheme="majorBidi"/>
          <w:highlight w:val="yellow"/>
        </w:rPr>
        <w:t>Cambi Process, 2006)</w:t>
      </w:r>
    </w:p>
    <w:p w:rsidR="00F57DCA" w:rsidRPr="000B473D" w:rsidRDefault="00F57DCA" w:rsidP="00410563">
      <w:pPr>
        <w:spacing w:line="360" w:lineRule="auto"/>
        <w:jc w:val="both"/>
        <w:rPr>
          <w:rFonts w:asciiTheme="majorBidi" w:hAnsiTheme="majorBidi" w:cstheme="majorBidi"/>
          <w:lang w:val="de-DE"/>
        </w:rPr>
      </w:pPr>
    </w:p>
    <w:p w:rsidR="00F30378" w:rsidRPr="000B473D" w:rsidRDefault="00F30378" w:rsidP="00410563">
      <w:pPr>
        <w:pStyle w:val="Heading3"/>
        <w:spacing w:line="360" w:lineRule="auto"/>
        <w:jc w:val="both"/>
        <w:rPr>
          <w:rFonts w:asciiTheme="majorBidi" w:hAnsiTheme="majorBidi" w:cstheme="majorBidi"/>
        </w:rPr>
      </w:pPr>
      <w:bookmarkStart w:id="35" w:name="_Toc355038136"/>
      <w:r w:rsidRPr="000B473D">
        <w:rPr>
          <w:rFonts w:asciiTheme="majorBidi" w:hAnsiTheme="majorBidi" w:cstheme="majorBidi"/>
        </w:rPr>
        <w:lastRenderedPageBreak/>
        <w:t>3.2.2 Variable Cost</w:t>
      </w:r>
      <w:bookmarkEnd w:id="35"/>
    </w:p>
    <w:p w:rsidR="000B473D" w:rsidRPr="000B473D" w:rsidRDefault="00F30378" w:rsidP="00410563">
      <w:pPr>
        <w:spacing w:line="360" w:lineRule="auto"/>
        <w:jc w:val="both"/>
        <w:rPr>
          <w:rFonts w:asciiTheme="majorBidi" w:hAnsiTheme="majorBidi" w:cstheme="majorBidi"/>
        </w:rPr>
      </w:pPr>
      <w:r w:rsidRPr="000B473D">
        <w:rPr>
          <w:rFonts w:asciiTheme="majorBidi" w:hAnsiTheme="majorBidi" w:cstheme="majorBidi"/>
          <w:lang w:val="de-DE"/>
        </w:rPr>
        <w:t xml:space="preserve">For 2000/2001 the total fee for receiving, treating and disposing </w:t>
      </w:r>
      <w:r w:rsidR="00FC1CB5" w:rsidRPr="000B473D">
        <w:rPr>
          <w:rFonts w:asciiTheme="majorBidi" w:hAnsiTheme="majorBidi" w:cstheme="majorBidi"/>
          <w:lang w:val="de-DE"/>
        </w:rPr>
        <w:t>For Hamar plant  was</w:t>
      </w:r>
      <w:r w:rsidRPr="000B473D">
        <w:rPr>
          <w:rFonts w:asciiTheme="majorBidi" w:hAnsiTheme="majorBidi" w:cstheme="majorBidi"/>
          <w:lang w:val="de-DE"/>
        </w:rPr>
        <w:t xml:space="preserve"> 2288.51 NOK/ t DS</w:t>
      </w:r>
      <w:r w:rsidR="00FC1CB5" w:rsidRPr="000B473D">
        <w:rPr>
          <w:rFonts w:asciiTheme="majorBidi" w:hAnsiTheme="majorBidi" w:cstheme="majorBidi"/>
          <w:lang w:val="de-DE"/>
        </w:rPr>
        <w:t>.</w:t>
      </w:r>
      <w:r w:rsidR="000B473D" w:rsidRPr="000B473D">
        <w:rPr>
          <w:rFonts w:asciiTheme="majorBidi" w:hAnsiTheme="majorBidi" w:cstheme="majorBidi"/>
        </w:rPr>
        <w:t>(Cambi Process, 2006)</w:t>
      </w:r>
    </w:p>
    <w:p w:rsidR="00F57DCA" w:rsidRPr="000B473D" w:rsidRDefault="00F57DCA" w:rsidP="00410563">
      <w:pPr>
        <w:spacing w:line="360" w:lineRule="auto"/>
        <w:jc w:val="both"/>
        <w:rPr>
          <w:rFonts w:asciiTheme="majorBidi" w:hAnsiTheme="majorBidi" w:cstheme="majorBidi"/>
        </w:rPr>
      </w:pPr>
    </w:p>
    <w:p w:rsidR="00F30378" w:rsidRPr="000B473D" w:rsidRDefault="00F30378" w:rsidP="00410563">
      <w:pPr>
        <w:pStyle w:val="Heading3"/>
        <w:spacing w:line="360" w:lineRule="auto"/>
        <w:jc w:val="both"/>
        <w:rPr>
          <w:rFonts w:asciiTheme="majorBidi" w:hAnsiTheme="majorBidi" w:cstheme="majorBidi"/>
        </w:rPr>
      </w:pPr>
      <w:bookmarkStart w:id="36" w:name="_Toc355038137"/>
      <w:r w:rsidRPr="000B473D">
        <w:rPr>
          <w:rFonts w:asciiTheme="majorBidi" w:hAnsiTheme="majorBidi" w:cstheme="majorBidi"/>
        </w:rPr>
        <w:t>3.3.3Cash flow diagram</w:t>
      </w:r>
      <w:bookmarkEnd w:id="36"/>
    </w:p>
    <w:p w:rsidR="00F30378" w:rsidRDefault="00080E0C" w:rsidP="00410563">
      <w:pPr>
        <w:spacing w:line="360" w:lineRule="auto"/>
        <w:jc w:val="both"/>
      </w:pPr>
      <w:r w:rsidRPr="000B473D">
        <w:rPr>
          <w:rFonts w:asciiTheme="majorBidi" w:hAnsiTheme="majorBidi" w:cstheme="majorBidi"/>
        </w:rPr>
        <w:t>During the project, cash flows out of the company to pay plant construction. When the plant starts to operate</w:t>
      </w:r>
      <w:r w:rsidR="00886753">
        <w:rPr>
          <w:rFonts w:asciiTheme="majorBidi" w:hAnsiTheme="majorBidi" w:cstheme="majorBidi"/>
        </w:rPr>
        <w:t xml:space="preserve"> after one year</w:t>
      </w:r>
      <w:r w:rsidRPr="000B473D">
        <w:rPr>
          <w:rFonts w:asciiTheme="majorBidi" w:hAnsiTheme="majorBidi" w:cstheme="majorBidi"/>
        </w:rPr>
        <w:t xml:space="preserve"> then revenue from selling the biogas </w:t>
      </w:r>
      <w:r w:rsidR="00566F9D" w:rsidRPr="000B473D">
        <w:rPr>
          <w:rFonts w:asciiTheme="majorBidi" w:hAnsiTheme="majorBidi" w:cstheme="majorBidi"/>
        </w:rPr>
        <w:t xml:space="preserve">flows back to company. </w:t>
      </w:r>
      <w:r w:rsidR="00886753">
        <w:rPr>
          <w:rFonts w:asciiTheme="majorBidi" w:hAnsiTheme="majorBidi" w:cstheme="majorBidi"/>
        </w:rPr>
        <w:t>Price of biogas is depends on the place which will sell. We assume to sell the biogas</w:t>
      </w:r>
      <w:r w:rsidR="00E30609">
        <w:rPr>
          <w:rFonts w:asciiTheme="majorBidi" w:hAnsiTheme="majorBidi" w:cstheme="majorBidi"/>
        </w:rPr>
        <w:t xml:space="preserve"> in Oslo which is a big city with 5.56 NOK/Nm3.</w:t>
      </w:r>
      <w:r w:rsidR="00F57DCA" w:rsidRPr="000B473D">
        <w:rPr>
          <w:rFonts w:asciiTheme="majorBidi" w:hAnsiTheme="majorBidi" w:cstheme="majorBidi"/>
        </w:rPr>
        <w:t>By assuming 40 % tax rate</w:t>
      </w:r>
      <w:r w:rsidR="00FC1CB5" w:rsidRPr="000B473D">
        <w:rPr>
          <w:rFonts w:asciiTheme="majorBidi" w:hAnsiTheme="majorBidi" w:cstheme="majorBidi"/>
        </w:rPr>
        <w:t xml:space="preserve"> in Norway we earning money after around </w:t>
      </w:r>
      <w:r w:rsidR="00E30609">
        <w:rPr>
          <w:rFonts w:asciiTheme="majorBidi" w:hAnsiTheme="majorBidi" w:cstheme="majorBidi"/>
        </w:rPr>
        <w:t>4</w:t>
      </w:r>
      <w:r w:rsidR="00FC1CB5" w:rsidRPr="000B473D">
        <w:rPr>
          <w:rFonts w:asciiTheme="majorBidi" w:hAnsiTheme="majorBidi" w:cstheme="majorBidi"/>
        </w:rPr>
        <w:t xml:space="preserve"> years which is </w:t>
      </w:r>
      <w:r w:rsidR="00E30609">
        <w:rPr>
          <w:rFonts w:asciiTheme="majorBidi" w:hAnsiTheme="majorBidi" w:cstheme="majorBidi"/>
        </w:rPr>
        <w:t>feasible</w:t>
      </w:r>
      <w:r w:rsidR="00A2467C">
        <w:rPr>
          <w:rFonts w:asciiTheme="majorBidi" w:hAnsiTheme="majorBidi" w:cstheme="majorBidi"/>
        </w:rPr>
        <w:t xml:space="preserve"> and interesting for</w:t>
      </w:r>
      <w:r w:rsidR="00E30609">
        <w:rPr>
          <w:rFonts w:asciiTheme="majorBidi" w:hAnsiTheme="majorBidi" w:cstheme="majorBidi"/>
        </w:rPr>
        <w:t xml:space="preserve"> investing.</w:t>
      </w:r>
      <w:r w:rsidR="00566F9D">
        <w:br/>
      </w:r>
    </w:p>
    <w:p w:rsidR="007B081F" w:rsidRDefault="00080E0C" w:rsidP="00410563">
      <w:pPr>
        <w:keepNext/>
        <w:jc w:val="both"/>
      </w:pPr>
      <w:r>
        <w:rPr>
          <w:noProof/>
          <w:lang w:val="nb-NO" w:eastAsia="nb-NO"/>
        </w:rPr>
        <w:drawing>
          <wp:inline distT="0" distB="0" distL="0" distR="0">
            <wp:extent cx="4838700" cy="2738437"/>
            <wp:effectExtent l="0" t="0" r="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30378" w:rsidRDefault="007B081F" w:rsidP="00410563">
      <w:pPr>
        <w:pStyle w:val="Caption"/>
        <w:jc w:val="both"/>
      </w:pPr>
      <w:r>
        <w:t xml:space="preserve">Figure </w:t>
      </w:r>
      <w:fldSimple w:instr=" SEQ Figure \* ARABIC ">
        <w:r>
          <w:rPr>
            <w:noProof/>
          </w:rPr>
          <w:t>4</w:t>
        </w:r>
      </w:fldSimple>
      <w:r>
        <w:rPr>
          <w:lang w:val="en-US"/>
        </w:rPr>
        <w:t xml:space="preserve"> Cumulative Cash flow diagram</w:t>
      </w:r>
    </w:p>
    <w:p w:rsidR="00F30378" w:rsidRPr="00F30378" w:rsidRDefault="00F30378" w:rsidP="00410563">
      <w:pPr>
        <w:jc w:val="both"/>
      </w:pPr>
    </w:p>
    <w:p w:rsidR="00B94D0D" w:rsidRPr="00F97AEB" w:rsidRDefault="00F30378" w:rsidP="00410563">
      <w:pPr>
        <w:pStyle w:val="Heading2"/>
        <w:jc w:val="both"/>
        <w:rPr>
          <w:lang w:val="en-US"/>
        </w:rPr>
      </w:pPr>
      <w:bookmarkStart w:id="37" w:name="_Toc355038138"/>
      <w:r>
        <w:rPr>
          <w:lang w:val="en-US"/>
        </w:rPr>
        <w:t>3.3</w:t>
      </w:r>
      <w:r w:rsidR="007438C6">
        <w:rPr>
          <w:lang w:val="en-US"/>
        </w:rPr>
        <w:t xml:space="preserve"> E</w:t>
      </w:r>
      <w:r w:rsidR="00B94D0D" w:rsidRPr="00F97AEB">
        <w:rPr>
          <w:lang w:val="en-US"/>
        </w:rPr>
        <w:t>nvironmental Impacts of Process</w:t>
      </w:r>
      <w:bookmarkEnd w:id="37"/>
    </w:p>
    <w:p w:rsidR="004D743B" w:rsidRPr="00F97AEB" w:rsidRDefault="004D743B" w:rsidP="00410563">
      <w:pPr>
        <w:spacing w:line="360" w:lineRule="auto"/>
        <w:jc w:val="both"/>
        <w:rPr>
          <w:color w:val="000000"/>
        </w:rPr>
      </w:pPr>
      <w:r w:rsidRPr="00F97AEB">
        <w:rPr>
          <w:color w:val="000000"/>
        </w:rPr>
        <w:t xml:space="preserve">It is widely recognized that through carbon dioxide emissions, fossil fuel use is contributing to global climate change and destabilization. According to Cherubini et al. (2011) using biomass for energy is one of the “most promising renewable energy alternatives.” There can be, however, challenges to using biomass due to the effects on changing land use and rising prices of agricultural goods. The practice of using a waste </w:t>
      </w:r>
      <w:r w:rsidRPr="00F97AEB">
        <w:rPr>
          <w:color w:val="000000"/>
        </w:rPr>
        <w:lastRenderedPageBreak/>
        <w:t>resource (such as food waste) effectively avoids these pitfalls and may offer a bridge solution while we develop other renewable energy sources and reduce the overproduction and wastage of food.</w:t>
      </w:r>
    </w:p>
    <w:p w:rsidR="004D743B" w:rsidRDefault="004D743B" w:rsidP="00410563">
      <w:pPr>
        <w:pStyle w:val="Standard"/>
        <w:jc w:val="both"/>
        <w:rPr>
          <w:rFonts w:eastAsia="Times New Roman" w:cs="Times New Roman"/>
          <w:color w:val="000000"/>
          <w:sz w:val="22"/>
          <w:szCs w:val="22"/>
        </w:rPr>
      </w:pPr>
    </w:p>
    <w:p w:rsidR="004D743B" w:rsidRPr="00F97AEB" w:rsidRDefault="004D743B" w:rsidP="00410563">
      <w:pPr>
        <w:pStyle w:val="Standard"/>
        <w:jc w:val="both"/>
        <w:rPr>
          <w:rFonts w:eastAsia="Times New Roman" w:cs="Times New Roman"/>
          <w:color w:val="000000"/>
          <w:sz w:val="22"/>
          <w:szCs w:val="22"/>
        </w:rPr>
      </w:pPr>
    </w:p>
    <w:p w:rsidR="00B94D0D" w:rsidRPr="00F97AEB" w:rsidRDefault="00B94D0D" w:rsidP="00410563">
      <w:pPr>
        <w:spacing w:line="360" w:lineRule="auto"/>
        <w:jc w:val="both"/>
        <w:rPr>
          <w:lang w:val="en-US"/>
        </w:rPr>
      </w:pPr>
      <w:r w:rsidRPr="00F97AEB">
        <w:rPr>
          <w:lang w:val="en-US"/>
        </w:rPr>
        <w:t xml:space="preserve">As discussed above, biogas production from food waste has </w:t>
      </w:r>
      <w:r w:rsidR="00AE096C" w:rsidRPr="00F97AEB">
        <w:rPr>
          <w:lang w:val="en-US"/>
        </w:rPr>
        <w:t xml:space="preserve">the </w:t>
      </w:r>
      <w:r w:rsidRPr="00F97AEB">
        <w:rPr>
          <w:lang w:val="en-US"/>
        </w:rPr>
        <w:t>potential to reduce environmental impacts, in multiple ways. We have chosen to use the Life Cycle Assessment (LCA) method to evaluate the environmental impacts of this process and compare it to alternatives. LCA has become a popular method to evaluate bioenergy systems because it takes a holistic picture of the situation, considering direct and indirect emissions and effects of all activities involved in delivering a service. Therefore it allows us to identify “problem shifting”</w:t>
      </w:r>
      <w:r w:rsidR="00AE096C" w:rsidRPr="00F97AEB">
        <w:rPr>
          <w:lang w:val="en-US"/>
        </w:rPr>
        <w:t>,</w:t>
      </w:r>
      <w:r w:rsidRPr="00F97AEB">
        <w:rPr>
          <w:lang w:val="en-US"/>
        </w:rPr>
        <w:t xml:space="preserve"> the case where improvements are realized in one area, say carbon dioxide emissions, but performance in another area decreases, for example eutrophication. </w:t>
      </w:r>
    </w:p>
    <w:p w:rsidR="00631AEE" w:rsidRPr="00F97AEB" w:rsidRDefault="0078614E" w:rsidP="00410563">
      <w:pPr>
        <w:spacing w:line="360" w:lineRule="auto"/>
        <w:jc w:val="both"/>
        <w:rPr>
          <w:lang w:val="en-US"/>
        </w:rPr>
      </w:pPr>
      <w:r w:rsidRPr="00F97AEB">
        <w:rPr>
          <w:lang w:val="en-US"/>
        </w:rPr>
        <w:t xml:space="preserve">In the past, LCA studies of bioenergy systems have used a </w:t>
      </w:r>
      <w:r w:rsidR="000267C6" w:rsidRPr="00F97AEB">
        <w:rPr>
          <w:lang w:val="en-US"/>
        </w:rPr>
        <w:t>global warming potential (</w:t>
      </w:r>
      <w:r w:rsidRPr="00F97AEB">
        <w:rPr>
          <w:lang w:val="en-US"/>
        </w:rPr>
        <w:t>GWP</w:t>
      </w:r>
      <w:r w:rsidR="000267C6" w:rsidRPr="00F97AEB">
        <w:rPr>
          <w:lang w:val="en-US"/>
        </w:rPr>
        <w:t>)</w:t>
      </w:r>
      <w:r w:rsidRPr="00F97AEB">
        <w:rPr>
          <w:lang w:val="en-US"/>
        </w:rPr>
        <w:t xml:space="preserve"> factor of zero for biogenic CO2, effectively saying that it has no impact due to regrowth of the feedstock. (Cherubini et al, 2011)</w:t>
      </w:r>
      <w:r w:rsidR="004D743B">
        <w:rPr>
          <w:lang w:val="en-US"/>
        </w:rPr>
        <w:t xml:space="preserve"> But in fact, this CO2 remains in the atmosphere during the period of regrowth of the biomass, having the same effects as anthropogenic CO2. Therefore it must be considered in part. Cherubini (p. 10, 2011) proposes a series of GWP factors to be used depending on the feedstock and time horizon. In our complete LCA study we would need to approximate the appropriate factor to determine our GWP impact.  </w:t>
      </w:r>
    </w:p>
    <w:p w:rsidR="00631AEE" w:rsidRPr="00F97AEB" w:rsidRDefault="00631AEE" w:rsidP="00410563">
      <w:pPr>
        <w:spacing w:line="360" w:lineRule="auto"/>
        <w:jc w:val="both"/>
        <w:rPr>
          <w:lang w:val="en-US"/>
        </w:rPr>
      </w:pPr>
    </w:p>
    <w:p w:rsidR="00631AEE" w:rsidRPr="00F97AEB" w:rsidRDefault="00631AEE" w:rsidP="00410563">
      <w:pPr>
        <w:spacing w:line="360" w:lineRule="auto"/>
        <w:jc w:val="both"/>
        <w:rPr>
          <w:lang w:val="en-US"/>
        </w:rPr>
      </w:pPr>
    </w:p>
    <w:p w:rsidR="00B94D0D" w:rsidRPr="00F97AEB" w:rsidRDefault="00B94D0D" w:rsidP="00410563">
      <w:pPr>
        <w:spacing w:line="360" w:lineRule="auto"/>
        <w:jc w:val="both"/>
        <w:rPr>
          <w:lang w:val="en-US"/>
        </w:rPr>
      </w:pPr>
      <w:r w:rsidRPr="00F97AEB">
        <w:rPr>
          <w:lang w:val="en-US"/>
        </w:rPr>
        <w:t>There are three areas where we will consider environmental improvements:</w:t>
      </w:r>
    </w:p>
    <w:p w:rsidR="00B94D0D" w:rsidRPr="00F97AEB" w:rsidRDefault="00B94D0D" w:rsidP="00410563">
      <w:pPr>
        <w:spacing w:line="360" w:lineRule="auto"/>
        <w:jc w:val="both"/>
        <w:rPr>
          <w:lang w:val="en-US"/>
        </w:rPr>
      </w:pPr>
      <w:r w:rsidRPr="00F97AEB">
        <w:rPr>
          <w:lang w:val="en-US"/>
        </w:rPr>
        <w:t xml:space="preserve">- improvement over other fuel types, namely natural gas </w:t>
      </w:r>
    </w:p>
    <w:p w:rsidR="00B94D0D" w:rsidRPr="00F97AEB" w:rsidRDefault="00B94D0D" w:rsidP="00410563">
      <w:pPr>
        <w:spacing w:line="360" w:lineRule="auto"/>
        <w:jc w:val="both"/>
        <w:rPr>
          <w:lang w:val="en-US"/>
        </w:rPr>
      </w:pPr>
      <w:r w:rsidRPr="00F97AEB">
        <w:rPr>
          <w:lang w:val="en-US"/>
        </w:rPr>
        <w:t>- improvement over other management regimes for food waste</w:t>
      </w:r>
    </w:p>
    <w:p w:rsidR="00B94D0D" w:rsidRPr="00F97AEB" w:rsidRDefault="00B94D0D" w:rsidP="00410563">
      <w:pPr>
        <w:spacing w:line="360" w:lineRule="auto"/>
        <w:jc w:val="both"/>
        <w:rPr>
          <w:lang w:val="en-US"/>
        </w:rPr>
      </w:pPr>
      <w:r w:rsidRPr="00F97AEB">
        <w:rPr>
          <w:lang w:val="en-US"/>
        </w:rPr>
        <w:t xml:space="preserve">- improvement over other fertilizing regimes. </w:t>
      </w:r>
    </w:p>
    <w:p w:rsidR="00B94D0D" w:rsidRPr="00F97AEB" w:rsidRDefault="00B94D0D" w:rsidP="00410563">
      <w:pPr>
        <w:spacing w:line="360" w:lineRule="auto"/>
        <w:jc w:val="both"/>
        <w:rPr>
          <w:lang w:val="en-US"/>
        </w:rPr>
      </w:pPr>
    </w:p>
    <w:p w:rsidR="00B94D0D" w:rsidRPr="00F97AEB" w:rsidRDefault="00B94D0D" w:rsidP="00410563">
      <w:pPr>
        <w:spacing w:line="360" w:lineRule="auto"/>
        <w:jc w:val="both"/>
        <w:rPr>
          <w:lang w:val="en-US"/>
        </w:rPr>
      </w:pPr>
      <w:r w:rsidRPr="00F97AEB">
        <w:rPr>
          <w:lang w:val="en-US"/>
        </w:rPr>
        <w:t>In theory we would like to</w:t>
      </w:r>
      <w:r w:rsidR="00543BA7" w:rsidRPr="00F97AEB">
        <w:rPr>
          <w:lang w:val="en-US"/>
        </w:rPr>
        <w:t xml:space="preserve"> calculate or</w:t>
      </w:r>
      <w:r w:rsidRPr="00F97AEB">
        <w:rPr>
          <w:lang w:val="en-US"/>
        </w:rPr>
        <w:t xml:space="preserve"> estimate all of the impacts associated with the process, but in this report we will only give a brief overview</w:t>
      </w:r>
      <w:r w:rsidR="00AE096C" w:rsidRPr="00F97AEB">
        <w:rPr>
          <w:lang w:val="en-US"/>
        </w:rPr>
        <w:t xml:space="preserve"> and rough quantification</w:t>
      </w:r>
      <w:r w:rsidRPr="00F97AEB">
        <w:rPr>
          <w:lang w:val="en-US"/>
        </w:rPr>
        <w:t xml:space="preserve">. We will primarily focus on </w:t>
      </w:r>
      <w:r w:rsidR="000267C6" w:rsidRPr="00F97AEB">
        <w:rPr>
          <w:lang w:val="en-US"/>
        </w:rPr>
        <w:t>GWP</w:t>
      </w:r>
      <w:r w:rsidRPr="00F97AEB">
        <w:rPr>
          <w:lang w:val="en-US"/>
        </w:rPr>
        <w:t xml:space="preserve"> because this is the measure relating greenhouse gas </w:t>
      </w:r>
      <w:r w:rsidRPr="00F97AEB">
        <w:rPr>
          <w:lang w:val="en-US"/>
        </w:rPr>
        <w:lastRenderedPageBreak/>
        <w:t xml:space="preserve">emissions to climate change and </w:t>
      </w:r>
      <w:r w:rsidR="00AE096C" w:rsidRPr="00F97AEB">
        <w:rPr>
          <w:lang w:val="en-US"/>
        </w:rPr>
        <w:t>climate change</w:t>
      </w:r>
      <w:r w:rsidRPr="00F97AEB">
        <w:rPr>
          <w:lang w:val="en-US"/>
        </w:rPr>
        <w:t xml:space="preserve"> is the main concern of the transportation sector. Biogas from food waste will be compared to natural gas to get an idea of comparative environmental impacts. </w:t>
      </w:r>
    </w:p>
    <w:p w:rsidR="00AE096C" w:rsidRPr="00F97AEB" w:rsidRDefault="00AE096C" w:rsidP="00410563">
      <w:pPr>
        <w:spacing w:line="360" w:lineRule="auto"/>
        <w:jc w:val="both"/>
        <w:rPr>
          <w:lang w:val="en-US"/>
        </w:rPr>
      </w:pPr>
    </w:p>
    <w:p w:rsidR="00B94D0D" w:rsidRPr="004D743B" w:rsidRDefault="007438C6" w:rsidP="00410563">
      <w:pPr>
        <w:spacing w:line="360" w:lineRule="auto"/>
        <w:jc w:val="both"/>
        <w:rPr>
          <w:rStyle w:val="Heading3Char"/>
        </w:rPr>
      </w:pPr>
      <w:bookmarkStart w:id="38" w:name="_Toc355038139"/>
      <w:r>
        <w:rPr>
          <w:rStyle w:val="Heading3Char"/>
        </w:rPr>
        <w:t xml:space="preserve">3.2.1 </w:t>
      </w:r>
      <w:r w:rsidR="00B94D0D" w:rsidRPr="004D743B">
        <w:rPr>
          <w:rStyle w:val="Heading3Char"/>
        </w:rPr>
        <w:t>Biogas compared to Natural Gas</w:t>
      </w:r>
      <w:bookmarkEnd w:id="38"/>
    </w:p>
    <w:p w:rsidR="00AE096C" w:rsidRPr="00F97AEB" w:rsidRDefault="00B94D0D" w:rsidP="00410563">
      <w:pPr>
        <w:spacing w:line="360" w:lineRule="auto"/>
        <w:jc w:val="both"/>
        <w:rPr>
          <w:lang w:val="en-US"/>
        </w:rPr>
      </w:pPr>
      <w:r w:rsidRPr="00F97AEB">
        <w:rPr>
          <w:lang w:val="en-US"/>
        </w:rPr>
        <w:t>We chose natural gas due to our assumption that biogas will</w:t>
      </w:r>
      <w:r w:rsidR="000267C6" w:rsidRPr="00F97AEB">
        <w:rPr>
          <w:lang w:val="en-US"/>
        </w:rPr>
        <w:t xml:space="preserve"> substitute</w:t>
      </w:r>
      <w:r w:rsidRPr="00F97AEB">
        <w:rPr>
          <w:lang w:val="en-US"/>
        </w:rPr>
        <w:t xml:space="preserve"> natural gas used in transportation</w:t>
      </w:r>
      <w:r w:rsidR="004D743B">
        <w:rPr>
          <w:lang w:val="en-US"/>
        </w:rPr>
        <w:t xml:space="preserve"> or district heating</w:t>
      </w:r>
      <w:r w:rsidRPr="00F97AEB">
        <w:rPr>
          <w:lang w:val="en-US"/>
        </w:rPr>
        <w:t xml:space="preserve">. </w:t>
      </w:r>
    </w:p>
    <w:p w:rsidR="00B94D0D" w:rsidRPr="00F97AEB" w:rsidRDefault="00B94D0D" w:rsidP="00410563">
      <w:pPr>
        <w:spacing w:line="360" w:lineRule="auto"/>
        <w:jc w:val="both"/>
        <w:rPr>
          <w:lang w:val="en-US"/>
        </w:rPr>
      </w:pPr>
      <w:r w:rsidRPr="00F97AEB">
        <w:rPr>
          <w:lang w:val="en-US"/>
        </w:rPr>
        <w:t xml:space="preserve">The emissions from the growth, processing and transportation of the food are not attributable to our product because </w:t>
      </w:r>
      <w:r w:rsidR="000267C6" w:rsidRPr="00F97AEB">
        <w:rPr>
          <w:lang w:val="en-US"/>
        </w:rPr>
        <w:t>the feedstock is</w:t>
      </w:r>
      <w:r w:rsidRPr="00F97AEB">
        <w:rPr>
          <w:lang w:val="en-US"/>
        </w:rPr>
        <w:t xml:space="preserve"> not produced for our purposes, we are only taking advantage of inefficiencies within the food system. We need only to consider the emissions from the processing within our plant</w:t>
      </w:r>
      <w:r w:rsidR="00AE096C" w:rsidRPr="00F97AEB">
        <w:rPr>
          <w:lang w:val="en-US"/>
        </w:rPr>
        <w:t>, operational emissions</w:t>
      </w:r>
      <w:r w:rsidRPr="00F97AEB">
        <w:rPr>
          <w:lang w:val="en-US"/>
        </w:rPr>
        <w:t xml:space="preserve"> and the building of the plant itself. </w:t>
      </w:r>
      <w:r w:rsidR="000267C6" w:rsidRPr="00F97AEB">
        <w:rPr>
          <w:lang w:val="en-US"/>
        </w:rPr>
        <w:t>According to our preliminary calculations of output</w:t>
      </w:r>
      <w:r w:rsidR="00850136">
        <w:rPr>
          <w:lang w:val="en-US"/>
        </w:rPr>
        <w:t xml:space="preserve"> </w:t>
      </w:r>
      <w:r w:rsidR="004D743B" w:rsidRPr="00850136">
        <w:rPr>
          <w:lang w:val="en-US"/>
        </w:rPr>
        <w:t>(see Appendix #</w:t>
      </w:r>
      <w:r w:rsidR="00850136" w:rsidRPr="00850136">
        <w:rPr>
          <w:lang w:val="en-US"/>
        </w:rPr>
        <w:t>2</w:t>
      </w:r>
      <w:r w:rsidR="004D743B" w:rsidRPr="00850136">
        <w:rPr>
          <w:lang w:val="en-US"/>
        </w:rPr>
        <w:t>)</w:t>
      </w:r>
      <w:r w:rsidR="000267C6" w:rsidRPr="00850136">
        <w:rPr>
          <w:lang w:val="en-US"/>
        </w:rPr>
        <w:t>,</w:t>
      </w:r>
      <w:r w:rsidR="000267C6" w:rsidRPr="00F97AEB">
        <w:rPr>
          <w:lang w:val="en-US"/>
        </w:rPr>
        <w:t xml:space="preserve"> t</w:t>
      </w:r>
      <w:r w:rsidR="00AE096C" w:rsidRPr="00F97AEB">
        <w:rPr>
          <w:lang w:val="en-US"/>
        </w:rPr>
        <w:t>hrough processing w</w:t>
      </w:r>
      <w:r w:rsidRPr="00F97AEB">
        <w:rPr>
          <w:lang w:val="en-US"/>
        </w:rPr>
        <w:t>e emit 2.13 kg CO2 per kg biogas produced.</w:t>
      </w:r>
      <w:r w:rsidR="000267C6" w:rsidRPr="00F97AEB">
        <w:rPr>
          <w:lang w:val="en-US"/>
        </w:rPr>
        <w:t xml:space="preserve"> This is the CO2 contained in the fuel, which we remove.</w:t>
      </w:r>
      <w:r w:rsidRPr="00F97AEB">
        <w:rPr>
          <w:lang w:val="en-US"/>
        </w:rPr>
        <w:t xml:space="preserve"> Our membrane technology is very effective so we assume that methane is not leaked from the system into the environment. The carbon dioxide is removed entirely from the fuel so </w:t>
      </w:r>
      <w:r w:rsidR="00A62A0B" w:rsidRPr="00F97AEB">
        <w:rPr>
          <w:lang w:val="en-US"/>
        </w:rPr>
        <w:t xml:space="preserve">virtually </w:t>
      </w:r>
      <w:r w:rsidRPr="00F97AEB">
        <w:rPr>
          <w:lang w:val="en-US"/>
        </w:rPr>
        <w:t>none is released during combustion. We have not incorporated the emissions from building the plant</w:t>
      </w:r>
      <w:r w:rsidR="00AE096C" w:rsidRPr="00F97AEB">
        <w:rPr>
          <w:lang w:val="en-US"/>
        </w:rPr>
        <w:t>, nor the upstream emissions of our energy use within the plant</w:t>
      </w:r>
      <w:r w:rsidRPr="00F97AEB">
        <w:rPr>
          <w:lang w:val="en-US"/>
        </w:rPr>
        <w:t>.</w:t>
      </w:r>
      <w:r w:rsidR="00AE096C" w:rsidRPr="00F97AEB">
        <w:rPr>
          <w:lang w:val="en-US"/>
        </w:rPr>
        <w:t xml:space="preserve"> We assume electricity</w:t>
      </w:r>
      <w:r w:rsidR="000267C6" w:rsidRPr="00F97AEB">
        <w:rPr>
          <w:lang w:val="en-US"/>
        </w:rPr>
        <w:t xml:space="preserve"> used</w:t>
      </w:r>
      <w:r w:rsidR="00AE096C" w:rsidRPr="00F97AEB">
        <w:rPr>
          <w:lang w:val="en-US"/>
        </w:rPr>
        <w:t xml:space="preserve"> is generated from hydropower and therefore has a minimal CO2 contribution</w:t>
      </w:r>
      <w:r w:rsidR="00A62A0B" w:rsidRPr="00F97AEB">
        <w:rPr>
          <w:lang w:val="en-US"/>
        </w:rPr>
        <w:t xml:space="preserve"> but given more time we would include everything</w:t>
      </w:r>
      <w:r w:rsidR="00AE096C" w:rsidRPr="00F97AEB">
        <w:rPr>
          <w:lang w:val="en-US"/>
        </w:rPr>
        <w:t xml:space="preserve">. </w:t>
      </w:r>
      <w:r w:rsidR="00572C48" w:rsidRPr="00F97AEB">
        <w:rPr>
          <w:lang w:val="en-US"/>
        </w:rPr>
        <w:t>Using information from the Biomass Energy Centre in the U.K</w:t>
      </w:r>
      <w:r w:rsidR="00572C48" w:rsidRPr="004D743B">
        <w:rPr>
          <w:lang w:val="en-US"/>
        </w:rPr>
        <w:t xml:space="preserve">. </w:t>
      </w:r>
      <w:r w:rsidR="004D743B" w:rsidRPr="004D743B">
        <w:rPr>
          <w:lang w:val="en-US"/>
        </w:rPr>
        <w:t>(2013</w:t>
      </w:r>
      <w:r w:rsidR="00572C48" w:rsidRPr="004D743B">
        <w:rPr>
          <w:lang w:val="en-US"/>
        </w:rPr>
        <w:t>)</w:t>
      </w:r>
      <w:r w:rsidR="00572C48" w:rsidRPr="00F97AEB">
        <w:rPr>
          <w:lang w:val="en-US"/>
        </w:rPr>
        <w:t xml:space="preserve"> we calculated the</w:t>
      </w:r>
      <w:bookmarkStart w:id="39" w:name="_GoBack"/>
      <w:r w:rsidR="00572C48" w:rsidRPr="00F97AEB">
        <w:rPr>
          <w:lang w:val="en-US"/>
        </w:rPr>
        <w:t xml:space="preserve"> </w:t>
      </w:r>
      <w:bookmarkEnd w:id="39"/>
      <w:r w:rsidR="00572C48" w:rsidRPr="00F97AEB">
        <w:rPr>
          <w:lang w:val="en-US"/>
        </w:rPr>
        <w:t>life cycle impacts of natural gas to be 4.02 kg CO2</w:t>
      </w:r>
      <w:r w:rsidR="00465885" w:rsidRPr="00F97AEB">
        <w:rPr>
          <w:lang w:val="en-US"/>
        </w:rPr>
        <w:t>eq</w:t>
      </w:r>
      <w:r w:rsidR="00572C48" w:rsidRPr="00F97AEB">
        <w:rPr>
          <w:lang w:val="en-US"/>
        </w:rPr>
        <w:t xml:space="preserve"> per kg natural gas.</w:t>
      </w:r>
      <w:r w:rsidR="00465885" w:rsidRPr="00F97AEB">
        <w:rPr>
          <w:lang w:val="en-US"/>
        </w:rPr>
        <w:t xml:space="preserve"> Details of these calculations can be found in Appendix 1.</w:t>
      </w:r>
    </w:p>
    <w:p w:rsidR="00B94D0D" w:rsidRPr="00F97AEB" w:rsidRDefault="00B94D0D" w:rsidP="00410563">
      <w:pPr>
        <w:spacing w:line="360" w:lineRule="auto"/>
        <w:jc w:val="both"/>
        <w:rPr>
          <w:lang w:val="en-US"/>
        </w:rPr>
      </w:pPr>
    </w:p>
    <w:p w:rsidR="00B94D0D" w:rsidRPr="00F97AEB" w:rsidRDefault="007438C6" w:rsidP="00410563">
      <w:pPr>
        <w:spacing w:line="360" w:lineRule="auto"/>
        <w:jc w:val="both"/>
        <w:rPr>
          <w:lang w:val="en-US"/>
        </w:rPr>
      </w:pPr>
      <w:bookmarkStart w:id="40" w:name="_Toc355038140"/>
      <w:r>
        <w:rPr>
          <w:rStyle w:val="Heading3Char"/>
        </w:rPr>
        <w:t xml:space="preserve">3.2.2 </w:t>
      </w:r>
      <w:r w:rsidR="00B94D0D" w:rsidRPr="004D743B">
        <w:rPr>
          <w:rStyle w:val="Heading3Char"/>
        </w:rPr>
        <w:t>Different Food Waste Management Options</w:t>
      </w:r>
      <w:bookmarkEnd w:id="40"/>
    </w:p>
    <w:p w:rsidR="00B94D0D" w:rsidRPr="00F97AEB" w:rsidRDefault="00B94D0D" w:rsidP="00410563">
      <w:pPr>
        <w:spacing w:line="360" w:lineRule="auto"/>
        <w:jc w:val="both"/>
        <w:rPr>
          <w:lang w:val="en-US"/>
        </w:rPr>
      </w:pPr>
      <w:r w:rsidRPr="00F97AEB">
        <w:rPr>
          <w:lang w:val="en-US"/>
        </w:rPr>
        <w:t xml:space="preserve">A study done in the United States compared different ways of managing food waste with a focus on environmental impacts (Levis, 2010).  </w:t>
      </w:r>
      <w:r w:rsidR="004D743B">
        <w:rPr>
          <w:lang w:val="en-US"/>
        </w:rPr>
        <w:t>Comparisons were made between</w:t>
      </w:r>
      <w:r w:rsidRPr="00F97AEB">
        <w:rPr>
          <w:lang w:val="en-US"/>
        </w:rPr>
        <w:t xml:space="preserve"> composting, anaerobic digestion and landfilling. Anaerobic digestion was found to be the most </w:t>
      </w:r>
      <w:r w:rsidR="004D743B">
        <w:rPr>
          <w:lang w:val="en-US"/>
        </w:rPr>
        <w:t>environmentally benign</w:t>
      </w:r>
      <w:r w:rsidRPr="00F97AEB">
        <w:rPr>
          <w:lang w:val="en-US"/>
        </w:rPr>
        <w:t xml:space="preserve"> process, with a net reduction of CO2 in the atmosphere. Their conclusion was that for every 1000 kg of food waste (plus 550 kg branches), 395 kg of CO2 is removed from the atmosphere. Some reasons for this are: the energy offset by the recovery of methane (considered to replace coal and natural gas) and the storage of </w:t>
      </w:r>
      <w:r w:rsidRPr="00F97AEB">
        <w:rPr>
          <w:lang w:val="en-US"/>
        </w:rPr>
        <w:lastRenderedPageBreak/>
        <w:t xml:space="preserve">carbon in the soil by way of the fertilizer byproduct. This is a very positive result, but it cannot be applied directly to our case. We are not replacing coal here in Norway so the offset will certainly be less. Also, we are not including branches in our process, </w:t>
      </w:r>
      <w:r w:rsidR="00A62A0B" w:rsidRPr="00F97AEB">
        <w:rPr>
          <w:lang w:val="en-US"/>
        </w:rPr>
        <w:t>though it is</w:t>
      </w:r>
      <w:r w:rsidRPr="00F97AEB">
        <w:rPr>
          <w:lang w:val="en-US"/>
        </w:rPr>
        <w:t xml:space="preserve"> unclear how they will affect the environmental performance.</w:t>
      </w:r>
    </w:p>
    <w:p w:rsidR="00B94D0D" w:rsidRPr="00F97AEB" w:rsidRDefault="00B94D0D" w:rsidP="00410563">
      <w:pPr>
        <w:spacing w:line="360" w:lineRule="auto"/>
        <w:jc w:val="both"/>
        <w:rPr>
          <w:lang w:val="en-US"/>
        </w:rPr>
      </w:pPr>
    </w:p>
    <w:p w:rsidR="00B94D0D" w:rsidRPr="00F97AEB" w:rsidRDefault="007438C6" w:rsidP="00410563">
      <w:pPr>
        <w:spacing w:line="360" w:lineRule="auto"/>
        <w:jc w:val="both"/>
        <w:rPr>
          <w:lang w:val="en-US"/>
        </w:rPr>
      </w:pPr>
      <w:bookmarkStart w:id="41" w:name="_Toc355038141"/>
      <w:r w:rsidRPr="007438C6">
        <w:rPr>
          <w:rStyle w:val="Heading3Char"/>
        </w:rPr>
        <w:t xml:space="preserve">3.2.3 </w:t>
      </w:r>
      <w:r w:rsidR="00B94D0D" w:rsidRPr="007438C6">
        <w:rPr>
          <w:rStyle w:val="Heading3Char"/>
        </w:rPr>
        <w:t>Offsets</w:t>
      </w:r>
      <w:r w:rsidR="00B94D0D" w:rsidRPr="004D743B">
        <w:rPr>
          <w:rStyle w:val="Heading3Char"/>
        </w:rPr>
        <w:t xml:space="preserve"> from Fertilizer</w:t>
      </w:r>
      <w:bookmarkEnd w:id="41"/>
    </w:p>
    <w:p w:rsidR="00B94D0D" w:rsidRPr="00F97AEB" w:rsidRDefault="00B94D0D" w:rsidP="00410563">
      <w:pPr>
        <w:spacing w:line="360" w:lineRule="auto"/>
        <w:jc w:val="both"/>
        <w:rPr>
          <w:lang w:val="en-US"/>
        </w:rPr>
      </w:pPr>
      <w:r w:rsidRPr="00F97AEB">
        <w:rPr>
          <w:lang w:val="en-US"/>
        </w:rPr>
        <w:t>We assume that the use of our fertilizer by-product serves to offset the production of mineral fertilizers</w:t>
      </w:r>
      <w:r w:rsidR="000267C6" w:rsidRPr="00F97AEB">
        <w:rPr>
          <w:lang w:val="en-US"/>
        </w:rPr>
        <w:t xml:space="preserve"> and peat extraction. These are often very polluting productions fro</w:t>
      </w:r>
      <w:r w:rsidR="00572C48" w:rsidRPr="00F97AEB">
        <w:rPr>
          <w:lang w:val="en-US"/>
        </w:rPr>
        <w:t>m a greenhouse gas perspective, especially the destruction of peatlands due to their role as a carbon dioxide sink (Strack, 2008).</w:t>
      </w:r>
    </w:p>
    <w:p w:rsidR="0078614E" w:rsidRPr="00F97AEB" w:rsidRDefault="0078614E" w:rsidP="00410563">
      <w:pPr>
        <w:pStyle w:val="Standard"/>
        <w:jc w:val="both"/>
        <w:rPr>
          <w:rFonts w:cs="Times New Roman"/>
          <w:sz w:val="22"/>
          <w:szCs w:val="22"/>
        </w:rPr>
      </w:pPr>
    </w:p>
    <w:p w:rsidR="00572C48" w:rsidRPr="00F97AEB" w:rsidRDefault="00572C48" w:rsidP="00410563">
      <w:pPr>
        <w:autoSpaceDE w:val="0"/>
        <w:autoSpaceDN w:val="0"/>
        <w:adjustRightInd w:val="0"/>
        <w:jc w:val="both"/>
        <w:rPr>
          <w:rFonts w:eastAsia="Calibri"/>
          <w:sz w:val="20"/>
          <w:szCs w:val="20"/>
          <w:lang w:eastAsia="en-CA"/>
        </w:rPr>
      </w:pPr>
    </w:p>
    <w:p w:rsidR="00B94D0D" w:rsidRPr="00F97AEB" w:rsidRDefault="00B94D0D" w:rsidP="00410563">
      <w:pPr>
        <w:spacing w:line="360" w:lineRule="auto"/>
        <w:jc w:val="both"/>
        <w:rPr>
          <w:lang w:val="en-US"/>
        </w:rPr>
      </w:pPr>
    </w:p>
    <w:p w:rsidR="00B94D0D" w:rsidRPr="00F97AEB" w:rsidRDefault="00B94D0D" w:rsidP="00410563">
      <w:pPr>
        <w:spacing w:line="360" w:lineRule="auto"/>
        <w:jc w:val="both"/>
        <w:rPr>
          <w:lang w:val="en-US"/>
        </w:rPr>
      </w:pPr>
    </w:p>
    <w:p w:rsidR="00B94D0D" w:rsidRPr="00F97AEB" w:rsidRDefault="00B94D0D" w:rsidP="00410563">
      <w:pPr>
        <w:spacing w:line="360" w:lineRule="auto"/>
        <w:jc w:val="both"/>
        <w:rPr>
          <w:lang w:val="en-US"/>
        </w:rPr>
      </w:pPr>
    </w:p>
    <w:p w:rsidR="00B94D0D" w:rsidRDefault="007917AC" w:rsidP="00410563">
      <w:pPr>
        <w:pStyle w:val="Heading2"/>
        <w:jc w:val="both"/>
        <w:rPr>
          <w:lang w:val="en-US"/>
        </w:rPr>
      </w:pPr>
      <w:bookmarkStart w:id="42" w:name="_Toc355038142"/>
      <w:r>
        <w:rPr>
          <w:lang w:val="en-US"/>
        </w:rPr>
        <w:t>Appendices</w:t>
      </w:r>
      <w:bookmarkEnd w:id="42"/>
    </w:p>
    <w:p w:rsidR="00FC1CB5" w:rsidRDefault="00FC1CB5" w:rsidP="00410563">
      <w:pPr>
        <w:pStyle w:val="Heading3"/>
        <w:jc w:val="both"/>
        <w:rPr>
          <w:lang w:val="en-US"/>
        </w:rPr>
      </w:pPr>
      <w:bookmarkStart w:id="43" w:name="_Toc355038143"/>
      <w:r>
        <w:rPr>
          <w:lang w:val="en-US"/>
        </w:rPr>
        <w:t>Appendix 1</w:t>
      </w:r>
      <w:bookmarkEnd w:id="43"/>
    </w:p>
    <w:p w:rsidR="00FC1CB5" w:rsidRDefault="00FC1CB5" w:rsidP="00410563">
      <w:pPr>
        <w:jc w:val="both"/>
        <w:rPr>
          <w:lang w:val="en-US"/>
        </w:rPr>
      </w:pPr>
    </w:p>
    <w:p w:rsidR="00FC1CB5" w:rsidRPr="00FC1CB5" w:rsidRDefault="00FC1CB5" w:rsidP="00410563">
      <w:pPr>
        <w:jc w:val="both"/>
        <w:rPr>
          <w:lang w:val="en-US"/>
        </w:rPr>
      </w:pPr>
      <w:r>
        <w:rPr>
          <w:lang w:val="en-US"/>
        </w:rPr>
        <w:t xml:space="preserve">By assuming </w:t>
      </w:r>
      <w:r w:rsidRPr="00FC1CB5">
        <w:rPr>
          <w:lang w:val="en-US"/>
        </w:rPr>
        <w:t>38141915</w:t>
      </w:r>
      <w:r>
        <w:rPr>
          <w:lang w:val="en-US"/>
        </w:rPr>
        <w:t xml:space="preserve"> NOK for 3600 t DS/d we can estimate the price for </w:t>
      </w:r>
      <w:r w:rsidR="001A6DAF">
        <w:rPr>
          <w:lang w:val="en-US"/>
        </w:rPr>
        <w:t>9400 t DS/d.</w:t>
      </w:r>
    </w:p>
    <w:p w:rsidR="00FC1CB5" w:rsidRDefault="00FC1CB5" w:rsidP="00410563">
      <w:pPr>
        <w:jc w:val="both"/>
        <w:rPr>
          <w:lang w:val="en-US"/>
        </w:rPr>
      </w:pPr>
    </w:p>
    <w:p w:rsidR="00FC1CB5" w:rsidRPr="001A6DAF" w:rsidRDefault="007E0B7D" w:rsidP="00410563">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Q2</m:t>
                  </m:r>
                </m:num>
                <m:den>
                  <m:r>
                    <w:rPr>
                      <w:rFonts w:ascii="Cambria Math" w:hAnsi="Cambria Math"/>
                      <w:lang w:val="en-US"/>
                    </w:rPr>
                    <m:t>Q1</m:t>
                  </m:r>
                </m:den>
              </m:f>
              <m:r>
                <w:rPr>
                  <w:rFonts w:ascii="Cambria Math" w:hAnsi="Cambria Math"/>
                  <w:lang w:val="en-US"/>
                </w:rPr>
                <m:t>)</m:t>
              </m:r>
            </m:e>
            <m:sup>
              <m:r>
                <w:rPr>
                  <w:rFonts w:ascii="Cambria Math" w:hAnsi="Cambria Math"/>
                  <w:lang w:val="en-US"/>
                </w:rPr>
                <m:t>m</m:t>
              </m:r>
            </m:sup>
          </m:sSup>
        </m:oMath>
      </m:oMathPara>
    </w:p>
    <w:p w:rsidR="001A6DAF" w:rsidRDefault="001A6DAF" w:rsidP="00410563">
      <w:pPr>
        <w:jc w:val="both"/>
        <w:rPr>
          <w:lang w:val="en-US"/>
        </w:rPr>
      </w:pPr>
      <w:r>
        <w:rPr>
          <w:lang w:val="en-US"/>
        </w:rPr>
        <w:t>C2= Price in desired capacity</w:t>
      </w:r>
    </w:p>
    <w:p w:rsidR="001A6DAF" w:rsidRDefault="001A6DAF" w:rsidP="00410563">
      <w:pPr>
        <w:jc w:val="both"/>
        <w:rPr>
          <w:lang w:val="en-US"/>
        </w:rPr>
      </w:pPr>
      <w:r>
        <w:rPr>
          <w:lang w:val="en-US"/>
        </w:rPr>
        <w:t>C1=Old capacity</w:t>
      </w:r>
    </w:p>
    <w:p w:rsidR="001A6DAF" w:rsidRDefault="001A6DAF" w:rsidP="00410563">
      <w:pPr>
        <w:jc w:val="both"/>
        <w:rPr>
          <w:lang w:val="en-US"/>
        </w:rPr>
      </w:pPr>
      <w:r>
        <w:rPr>
          <w:lang w:val="en-US"/>
        </w:rPr>
        <w:t>M= Capacity exponent which is usually around 0.6</w:t>
      </w:r>
    </w:p>
    <w:p w:rsidR="001A6DAF" w:rsidRDefault="001A6DAF" w:rsidP="00410563">
      <w:pPr>
        <w:jc w:val="both"/>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Q2</m:t>
            </m:r>
          </m:num>
          <m:den>
            <m:r>
              <w:rPr>
                <w:rFonts w:ascii="Cambria Math" w:hAnsi="Cambria Math"/>
                <w:lang w:val="en-US"/>
              </w:rPr>
              <m:t>Q1</m:t>
            </m:r>
          </m:den>
        </m:f>
        <m:r>
          <w:rPr>
            <w:rFonts w:ascii="Cambria Math" w:hAnsi="Cambria Math"/>
            <w:lang w:val="en-US"/>
          </w:rPr>
          <m:t>)</m:t>
        </m:r>
      </m:oMath>
      <w:r>
        <w:rPr>
          <w:lang w:val="en-US"/>
        </w:rPr>
        <w:t>= Capacity ratio</w:t>
      </w:r>
    </w:p>
    <w:p w:rsidR="000B473D" w:rsidRPr="000B473D" w:rsidRDefault="000B473D" w:rsidP="00410563">
      <w:pPr>
        <w:jc w:val="both"/>
      </w:pPr>
      <w:r>
        <w:t>(</w:t>
      </w:r>
      <w:r w:rsidRPr="000B473D">
        <w:t>Ludwig et al, pp 71</w:t>
      </w:r>
      <w:r>
        <w:t>)</w:t>
      </w:r>
    </w:p>
    <w:p w:rsidR="000B473D" w:rsidRDefault="000B473D" w:rsidP="00410563">
      <w:pPr>
        <w:jc w:val="both"/>
        <w:rPr>
          <w:highlight w:val="yellow"/>
        </w:rPr>
      </w:pPr>
    </w:p>
    <w:p w:rsidR="000B473D" w:rsidRPr="001A6DAF" w:rsidRDefault="000B473D" w:rsidP="00410563">
      <w:pPr>
        <w:jc w:val="both"/>
        <w:rPr>
          <w:lang w:val="en-US"/>
        </w:rPr>
      </w:pPr>
    </w:p>
    <w:p w:rsidR="001A6DAF" w:rsidRPr="00FC1CB5" w:rsidRDefault="001A6DAF" w:rsidP="00410563">
      <w:pPr>
        <w:jc w:val="both"/>
        <w:rPr>
          <w:lang w:val="en-US"/>
        </w:rPr>
      </w:pPr>
    </w:p>
    <w:p w:rsidR="00FC1CB5" w:rsidRDefault="007E0B7D" w:rsidP="00410563">
      <w:pPr>
        <w:jc w:val="both"/>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38141915</m:t>
        </m:r>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9400</m:t>
                </m:r>
              </m:num>
              <m:den>
                <m:r>
                  <w:rPr>
                    <w:rFonts w:ascii="Cambria Math" w:hAnsi="Cambria Math"/>
                    <w:lang w:val="en-US"/>
                  </w:rPr>
                  <m:t>3600</m:t>
                </m:r>
              </m:den>
            </m:f>
            <m:r>
              <w:rPr>
                <w:rFonts w:ascii="Cambria Math" w:hAnsi="Cambria Math"/>
                <w:lang w:val="en-US"/>
              </w:rPr>
              <m:t>)</m:t>
            </m:r>
          </m:e>
          <m:sup>
            <m:r>
              <w:rPr>
                <w:rFonts w:ascii="Cambria Math" w:hAnsi="Cambria Math"/>
                <w:lang w:val="en-US"/>
              </w:rPr>
              <m:t>0.6</m:t>
            </m:r>
          </m:sup>
        </m:sSup>
      </m:oMath>
      <w:r w:rsidR="00FC1CB5">
        <w:rPr>
          <w:lang w:val="en-US"/>
        </w:rPr>
        <w:t xml:space="preserve">= </w:t>
      </w:r>
      <w:r w:rsidR="001A6DAF" w:rsidRPr="001A6DAF">
        <w:rPr>
          <w:lang w:val="en-US"/>
        </w:rPr>
        <w:t>57812326</w:t>
      </w:r>
      <w:r w:rsidR="001A6DAF">
        <w:rPr>
          <w:lang w:val="en-US"/>
        </w:rPr>
        <w:t xml:space="preserve"> NOK</w:t>
      </w:r>
    </w:p>
    <w:p w:rsidR="001A6DAF" w:rsidRDefault="001A6DAF" w:rsidP="00410563">
      <w:pPr>
        <w:jc w:val="both"/>
        <w:rPr>
          <w:lang w:val="en-US"/>
        </w:rPr>
      </w:pPr>
    </w:p>
    <w:p w:rsidR="001A6DAF" w:rsidRDefault="001A6DAF" w:rsidP="00410563">
      <w:pPr>
        <w:jc w:val="both"/>
        <w:rPr>
          <w:lang w:val="en-US"/>
        </w:rPr>
      </w:pPr>
      <w:r>
        <w:rPr>
          <w:lang w:val="en-US"/>
        </w:rPr>
        <w:t>For converting price from 2005 to 2012 by using Cost index method we have:</w:t>
      </w:r>
    </w:p>
    <w:p w:rsidR="001A6DAF" w:rsidRPr="00FC1CB5" w:rsidRDefault="001A6DAF" w:rsidP="00410563">
      <w:pPr>
        <w:jc w:val="both"/>
        <w:rPr>
          <w:lang w:val="en-US"/>
        </w:rPr>
      </w:pPr>
    </w:p>
    <w:p w:rsidR="00FC1CB5" w:rsidRDefault="001A6DAF" w:rsidP="00410563">
      <w:pPr>
        <w:jc w:val="both"/>
        <w:rPr>
          <w:lang w:val="en-US"/>
        </w:rPr>
      </w:pPr>
      <w:r>
        <w:rPr>
          <w:lang w:val="en-US"/>
        </w:rPr>
        <w:t>Cost in year A= Cost in year B</w:t>
      </w:r>
      <m:oMath>
        <m:r>
          <w:rPr>
            <w:rFonts w:ascii="Cambria Math" w:hAnsi="Cambria Math"/>
            <w:lang w:val="en-US"/>
          </w:rPr>
          <m:t>×</m:t>
        </m:r>
      </m:oMath>
      <w:r>
        <w:rPr>
          <w:lang w:val="en-US"/>
        </w:rPr>
        <w:t xml:space="preserve"> (</w:t>
      </w:r>
      <m:oMath>
        <m:f>
          <m:fPr>
            <m:ctrlPr>
              <w:rPr>
                <w:rFonts w:ascii="Cambria Math" w:hAnsi="Cambria Math"/>
                <w:i/>
                <w:lang w:val="en-US"/>
              </w:rPr>
            </m:ctrlPr>
          </m:fPr>
          <m:num>
            <m:r>
              <w:rPr>
                <w:rFonts w:ascii="Cambria Math" w:hAnsi="Cambria Math"/>
                <w:lang w:val="en-US"/>
              </w:rPr>
              <m:t>Cost index in Year A</m:t>
            </m:r>
          </m:num>
          <m:den>
            <m:r>
              <w:rPr>
                <w:rFonts w:ascii="Cambria Math" w:hAnsi="Cambria Math"/>
                <w:lang w:val="en-US"/>
              </w:rPr>
              <m:t>Cost  index in year B</m:t>
            </m:r>
          </m:den>
        </m:f>
        <m:r>
          <w:rPr>
            <w:rFonts w:ascii="Cambria Math" w:hAnsi="Cambria Math"/>
            <w:lang w:val="en-US"/>
          </w:rPr>
          <m:t>)</m:t>
        </m:r>
      </m:oMath>
    </w:p>
    <w:p w:rsidR="001A6DAF" w:rsidRDefault="001A6DAF" w:rsidP="00410563">
      <w:pPr>
        <w:jc w:val="both"/>
        <w:rPr>
          <w:lang w:val="en-US"/>
        </w:rPr>
      </w:pPr>
    </w:p>
    <w:p w:rsidR="001A6DAF" w:rsidRDefault="001A6DAF" w:rsidP="00410563">
      <w:pPr>
        <w:jc w:val="both"/>
        <w:rPr>
          <w:lang w:val="en-US"/>
        </w:rPr>
      </w:pPr>
      <w:r>
        <w:rPr>
          <w:lang w:val="en-US"/>
        </w:rPr>
        <w:t>Cost index in 2012= 1.6</w:t>
      </w:r>
    </w:p>
    <w:p w:rsidR="001A6DAF" w:rsidRDefault="000B473D" w:rsidP="00410563">
      <w:pPr>
        <w:jc w:val="both"/>
        <w:rPr>
          <w:lang w:val="en-US"/>
        </w:rPr>
      </w:pPr>
      <w:r>
        <w:rPr>
          <w:lang w:val="en-US"/>
        </w:rPr>
        <w:lastRenderedPageBreak/>
        <w:t>Cost index in 2005=1.4</w:t>
      </w:r>
    </w:p>
    <w:p w:rsidR="000B473D" w:rsidRDefault="000B473D" w:rsidP="00410563">
      <w:pPr>
        <w:jc w:val="both"/>
      </w:pPr>
      <w:r>
        <w:t>(Towler et al, pp, 337)</w:t>
      </w:r>
    </w:p>
    <w:p w:rsidR="000B473D" w:rsidRDefault="000B473D" w:rsidP="00410563">
      <w:pPr>
        <w:jc w:val="both"/>
      </w:pPr>
    </w:p>
    <w:p w:rsidR="001A6DAF" w:rsidRDefault="001A6DAF" w:rsidP="00410563">
      <w:pPr>
        <w:jc w:val="both"/>
        <w:rPr>
          <w:lang w:val="en-US"/>
        </w:rPr>
      </w:pPr>
    </w:p>
    <w:p w:rsidR="000B473D" w:rsidRDefault="001A6DAF" w:rsidP="00410563">
      <w:pPr>
        <w:jc w:val="both"/>
        <w:rPr>
          <w:rFonts w:ascii="Arial" w:eastAsia="Times New Roman" w:hAnsi="Arial" w:cs="Arial"/>
          <w:sz w:val="20"/>
          <w:szCs w:val="20"/>
          <w:lang w:val="en-US" w:eastAsia="en-US"/>
        </w:rPr>
      </w:pPr>
      <w:r>
        <w:rPr>
          <w:lang w:val="en-US"/>
        </w:rPr>
        <w:t xml:space="preserve">Cost in year 2012= </w:t>
      </w:r>
      <w:r w:rsidRPr="001A6DAF">
        <w:rPr>
          <w:lang w:val="en-US"/>
        </w:rPr>
        <w:t>57812326</w:t>
      </w:r>
      <m:oMath>
        <m:r>
          <w:rPr>
            <w:rFonts w:ascii="Cambria Math" w:hAnsi="Cambria Math"/>
            <w:lang w:val="en-US"/>
          </w:rPr>
          <m:t>×</m:t>
        </m:r>
      </m:oMath>
      <w:r>
        <w:rPr>
          <w:lang w:val="en-US"/>
        </w:rPr>
        <w:t xml:space="preserve"> (</w:t>
      </w:r>
      <m:oMath>
        <m:f>
          <m:fPr>
            <m:ctrlPr>
              <w:rPr>
                <w:rFonts w:ascii="Cambria Math" w:hAnsi="Cambria Math"/>
                <w:i/>
                <w:lang w:val="en-US"/>
              </w:rPr>
            </m:ctrlPr>
          </m:fPr>
          <m:num>
            <m:r>
              <w:rPr>
                <w:rFonts w:ascii="Cambria Math" w:hAnsi="Cambria Math"/>
                <w:lang w:val="en-US"/>
              </w:rPr>
              <m:t>1.6</m:t>
            </m:r>
          </m:num>
          <m:den>
            <m:r>
              <w:rPr>
                <w:rFonts w:ascii="Cambria Math" w:hAnsi="Cambria Math"/>
                <w:lang w:val="en-US"/>
              </w:rPr>
              <m:t>1.4</m:t>
            </m:r>
          </m:den>
        </m:f>
        <m:r>
          <w:rPr>
            <w:rFonts w:ascii="Cambria Math" w:hAnsi="Cambria Math"/>
            <w:lang w:val="en-US"/>
          </w:rPr>
          <m:t>)</m:t>
        </m:r>
      </m:oMath>
      <w:r w:rsidR="000B473D">
        <w:rPr>
          <w:lang w:val="en-US"/>
        </w:rPr>
        <w:t xml:space="preserve">= </w:t>
      </w:r>
      <w:r w:rsidR="000B473D" w:rsidRPr="000B473D">
        <w:rPr>
          <w:rFonts w:ascii="Arial" w:eastAsia="Times New Roman" w:hAnsi="Arial" w:cs="Arial"/>
          <w:sz w:val="20"/>
          <w:szCs w:val="20"/>
          <w:lang w:val="en-US" w:eastAsia="en-US"/>
        </w:rPr>
        <w:t>61941777.86</w:t>
      </w:r>
      <w:r w:rsidR="000B473D">
        <w:rPr>
          <w:rFonts w:ascii="Arial" w:eastAsia="Times New Roman" w:hAnsi="Arial" w:cs="Arial"/>
          <w:sz w:val="20"/>
          <w:szCs w:val="20"/>
          <w:lang w:val="en-US" w:eastAsia="en-US"/>
        </w:rPr>
        <w:t xml:space="preserve"> NOK</w:t>
      </w:r>
    </w:p>
    <w:p w:rsidR="000B473D" w:rsidRDefault="000B473D" w:rsidP="00410563">
      <w:pPr>
        <w:jc w:val="both"/>
        <w:rPr>
          <w:rFonts w:ascii="Arial" w:eastAsia="Times New Roman" w:hAnsi="Arial" w:cs="Arial"/>
          <w:sz w:val="20"/>
          <w:szCs w:val="20"/>
          <w:lang w:val="en-US" w:eastAsia="en-US"/>
        </w:rPr>
      </w:pPr>
    </w:p>
    <w:p w:rsidR="000B473D" w:rsidRPr="000B473D" w:rsidRDefault="000B473D" w:rsidP="00410563">
      <w:pPr>
        <w:jc w:val="both"/>
        <w:rPr>
          <w:rFonts w:ascii="Arial" w:eastAsia="Times New Roman" w:hAnsi="Arial" w:cs="Arial"/>
          <w:sz w:val="20"/>
          <w:szCs w:val="20"/>
          <w:lang w:val="en-US" w:eastAsia="en-US"/>
        </w:rPr>
      </w:pPr>
    </w:p>
    <w:p w:rsidR="001A6DAF" w:rsidRDefault="001A6DAF" w:rsidP="00410563">
      <w:pPr>
        <w:jc w:val="both"/>
        <w:rPr>
          <w:lang w:val="en-US"/>
        </w:rPr>
      </w:pPr>
    </w:p>
    <w:p w:rsidR="001A6DAF" w:rsidRDefault="001A6DAF" w:rsidP="00410563">
      <w:pPr>
        <w:jc w:val="both"/>
        <w:rPr>
          <w:lang w:val="en-US"/>
        </w:rPr>
      </w:pPr>
    </w:p>
    <w:p w:rsidR="00E30609" w:rsidRDefault="00E30609" w:rsidP="00410563">
      <w:pPr>
        <w:jc w:val="both"/>
        <w:rPr>
          <w:rFonts w:ascii="Arial" w:eastAsia="Times New Roman" w:hAnsi="Arial" w:cs="Arial"/>
          <w:sz w:val="20"/>
          <w:szCs w:val="20"/>
          <w:lang w:val="en-US" w:eastAsia="en-US"/>
        </w:rPr>
      </w:pPr>
      <w:r>
        <w:rPr>
          <w:lang w:val="en-US"/>
        </w:rPr>
        <w:t>Gross profit by generating 90971.32</w:t>
      </w:r>
      <w:r>
        <w:rPr>
          <w:rFonts w:ascii="Arial" w:eastAsia="Times New Roman" w:hAnsi="Arial" w:cs="Arial"/>
          <w:sz w:val="20"/>
          <w:szCs w:val="20"/>
          <w:lang w:val="en-US" w:eastAsia="en-US"/>
        </w:rPr>
        <w:t xml:space="preserve"> Nm3 and assuming 5.56 NOK/Nm3 will be :</w:t>
      </w:r>
    </w:p>
    <w:p w:rsidR="00E30609" w:rsidRPr="00E30609" w:rsidRDefault="00E30609" w:rsidP="00410563">
      <w:pPr>
        <w:jc w:val="both"/>
        <w:rPr>
          <w:rFonts w:ascii="Arial" w:eastAsia="Times New Roman" w:hAnsi="Arial" w:cs="Arial"/>
          <w:sz w:val="20"/>
          <w:szCs w:val="20"/>
          <w:lang w:val="en-US" w:eastAsia="en-US"/>
        </w:rPr>
      </w:pPr>
    </w:p>
    <w:p w:rsidR="00E30609" w:rsidRDefault="00E30609" w:rsidP="00410563">
      <w:pPr>
        <w:jc w:val="both"/>
        <w:rPr>
          <w:rFonts w:ascii="Arial" w:eastAsia="Times New Roman" w:hAnsi="Arial" w:cs="Arial"/>
          <w:sz w:val="20"/>
          <w:szCs w:val="20"/>
          <w:lang w:val="en-US" w:eastAsia="en-US"/>
        </w:rPr>
      </w:pPr>
      <w:r>
        <w:rPr>
          <w:lang w:val="en-US"/>
        </w:rPr>
        <w:t>90971.32</w:t>
      </w:r>
      <m:oMath>
        <m:r>
          <w:rPr>
            <w:rFonts w:ascii="Cambria Math" w:hAnsi="Cambria Math"/>
            <w:lang w:val="en-US"/>
          </w:rPr>
          <m:t>×</m:t>
        </m:r>
      </m:oMath>
      <w:r>
        <w:rPr>
          <w:rFonts w:ascii="Arial" w:eastAsia="Times New Roman" w:hAnsi="Arial" w:cs="Arial"/>
          <w:sz w:val="20"/>
          <w:szCs w:val="20"/>
          <w:lang w:val="en-US" w:eastAsia="en-US"/>
        </w:rPr>
        <w:t>5.56=</w:t>
      </w:r>
      <w:r w:rsidRPr="00E30609">
        <w:rPr>
          <w:rFonts w:ascii="Arial" w:eastAsia="Times New Roman" w:hAnsi="Arial" w:cs="Arial"/>
          <w:sz w:val="20"/>
          <w:szCs w:val="20"/>
          <w:lang w:val="en-US" w:eastAsia="en-US"/>
        </w:rPr>
        <w:t>90971.32</w:t>
      </w:r>
      <w:r>
        <w:rPr>
          <w:rFonts w:ascii="Arial" w:eastAsia="Times New Roman" w:hAnsi="Arial" w:cs="Arial"/>
          <w:sz w:val="20"/>
          <w:szCs w:val="20"/>
          <w:lang w:val="en-US" w:eastAsia="en-US"/>
        </w:rPr>
        <w:t xml:space="preserve"> NOK/day</w:t>
      </w:r>
    </w:p>
    <w:p w:rsidR="00E30609" w:rsidRDefault="00E30609" w:rsidP="00410563">
      <w:pPr>
        <w:jc w:val="both"/>
        <w:rPr>
          <w:rFonts w:ascii="Arial" w:eastAsia="Times New Roman" w:hAnsi="Arial" w:cs="Arial"/>
          <w:sz w:val="20"/>
          <w:szCs w:val="20"/>
          <w:lang w:val="en-US" w:eastAsia="en-US"/>
        </w:rPr>
      </w:pPr>
      <w:r>
        <w:rPr>
          <w:rFonts w:ascii="Arial" w:eastAsia="Times New Roman" w:hAnsi="Arial" w:cs="Arial"/>
          <w:sz w:val="20"/>
          <w:szCs w:val="20"/>
          <w:lang w:val="en-US" w:eastAsia="en-US"/>
        </w:rPr>
        <w:t>After decreasing the tax by 40% rate we will calculate the</w:t>
      </w:r>
      <w:r w:rsidR="007B081F">
        <w:rPr>
          <w:rFonts w:ascii="Arial" w:eastAsia="Times New Roman" w:hAnsi="Arial" w:cs="Arial"/>
          <w:sz w:val="20"/>
          <w:szCs w:val="20"/>
          <w:lang w:val="en-US" w:eastAsia="en-US"/>
        </w:rPr>
        <w:t xml:space="preserve"> daily</w:t>
      </w:r>
      <w:r>
        <w:rPr>
          <w:rFonts w:ascii="Arial" w:eastAsia="Times New Roman" w:hAnsi="Arial" w:cs="Arial"/>
          <w:sz w:val="20"/>
          <w:szCs w:val="20"/>
          <w:lang w:val="en-US" w:eastAsia="en-US"/>
        </w:rPr>
        <w:t xml:space="preserve"> net profit.</w:t>
      </w:r>
    </w:p>
    <w:p w:rsidR="00E30609" w:rsidRDefault="00E30609" w:rsidP="00410563">
      <w:pPr>
        <w:jc w:val="both"/>
        <w:rPr>
          <w:rFonts w:ascii="Arial" w:eastAsia="Times New Roman" w:hAnsi="Arial" w:cs="Arial"/>
          <w:sz w:val="20"/>
          <w:szCs w:val="20"/>
          <w:lang w:val="en-US" w:eastAsia="en-US"/>
        </w:rPr>
      </w:pPr>
    </w:p>
    <w:p w:rsidR="00E30609" w:rsidRPr="00E30609" w:rsidRDefault="00E30609" w:rsidP="00410563">
      <w:pPr>
        <w:jc w:val="both"/>
        <w:rPr>
          <w:rFonts w:ascii="Arial" w:eastAsia="Times New Roman" w:hAnsi="Arial" w:cs="Arial"/>
          <w:sz w:val="20"/>
          <w:szCs w:val="20"/>
          <w:lang w:val="en-US" w:eastAsia="en-US"/>
        </w:rPr>
      </w:pPr>
      <w:r w:rsidRPr="00E30609">
        <w:rPr>
          <w:rFonts w:ascii="Arial" w:eastAsia="Times New Roman" w:hAnsi="Arial" w:cs="Arial"/>
          <w:sz w:val="20"/>
          <w:szCs w:val="20"/>
          <w:lang w:val="en-US" w:eastAsia="en-US"/>
        </w:rPr>
        <w:t>90971.32</w:t>
      </w:r>
      <w:r>
        <w:rPr>
          <w:rFonts w:ascii="Arial" w:eastAsia="Times New Roman" w:hAnsi="Arial" w:cs="Arial"/>
          <w:sz w:val="20"/>
          <w:szCs w:val="20"/>
          <w:lang w:val="en-US" w:eastAsia="en-US"/>
        </w:rPr>
        <w:t xml:space="preserve"> (1-0.4)= </w:t>
      </w:r>
      <w:r w:rsidRPr="00E30609">
        <w:rPr>
          <w:rFonts w:ascii="Arial" w:eastAsia="Times New Roman" w:hAnsi="Arial" w:cs="Arial"/>
          <w:sz w:val="20"/>
          <w:szCs w:val="20"/>
          <w:lang w:val="en-US" w:eastAsia="en-US"/>
        </w:rPr>
        <w:t>88692.32</w:t>
      </w:r>
      <w:r w:rsidR="007B081F">
        <w:rPr>
          <w:rFonts w:ascii="Arial" w:eastAsia="Times New Roman" w:hAnsi="Arial" w:cs="Arial"/>
          <w:sz w:val="20"/>
          <w:szCs w:val="20"/>
          <w:lang w:val="en-US" w:eastAsia="en-US"/>
        </w:rPr>
        <w:t xml:space="preserve"> NOK</w:t>
      </w:r>
    </w:p>
    <w:p w:rsidR="00E30609" w:rsidRDefault="00E30609" w:rsidP="00410563">
      <w:pPr>
        <w:jc w:val="both"/>
        <w:rPr>
          <w:rFonts w:ascii="Arial" w:eastAsia="Times New Roman" w:hAnsi="Arial" w:cs="Arial"/>
          <w:sz w:val="20"/>
          <w:szCs w:val="20"/>
          <w:lang w:val="en-US" w:eastAsia="en-US"/>
        </w:rPr>
      </w:pPr>
    </w:p>
    <w:p w:rsidR="00E30609" w:rsidRDefault="007B081F" w:rsidP="00410563">
      <w:pPr>
        <w:jc w:val="both"/>
        <w:rPr>
          <w:rFonts w:ascii="Arial" w:eastAsia="Times New Roman" w:hAnsi="Arial" w:cs="Arial"/>
          <w:sz w:val="20"/>
          <w:szCs w:val="20"/>
          <w:lang w:val="en-US" w:eastAsia="en-US"/>
        </w:rPr>
      </w:pPr>
      <w:r>
        <w:rPr>
          <w:rFonts w:ascii="Arial" w:eastAsia="Times New Roman" w:hAnsi="Arial" w:cs="Arial"/>
          <w:sz w:val="20"/>
          <w:szCs w:val="20"/>
          <w:lang w:val="en-US" w:eastAsia="en-US"/>
        </w:rPr>
        <w:t>Therefore annual net profit will be :</w:t>
      </w:r>
    </w:p>
    <w:p w:rsidR="007B081F" w:rsidRDefault="007B081F" w:rsidP="00410563">
      <w:pPr>
        <w:jc w:val="both"/>
        <w:rPr>
          <w:rFonts w:ascii="Arial" w:eastAsia="Times New Roman" w:hAnsi="Arial" w:cs="Arial"/>
          <w:sz w:val="20"/>
          <w:szCs w:val="20"/>
          <w:lang w:val="en-US" w:eastAsia="en-US"/>
        </w:rPr>
      </w:pPr>
    </w:p>
    <w:p w:rsidR="007B081F" w:rsidRDefault="007B081F" w:rsidP="00410563">
      <w:pPr>
        <w:jc w:val="both"/>
        <w:rPr>
          <w:rFonts w:ascii="Arial" w:eastAsia="Times New Roman" w:hAnsi="Arial" w:cs="Arial"/>
          <w:sz w:val="20"/>
          <w:szCs w:val="20"/>
          <w:lang w:val="en-US" w:eastAsia="en-US"/>
        </w:rPr>
      </w:pPr>
    </w:p>
    <w:p w:rsidR="007B081F" w:rsidRPr="007B081F" w:rsidRDefault="007B081F" w:rsidP="00410563">
      <w:pPr>
        <w:jc w:val="both"/>
        <w:rPr>
          <w:rFonts w:ascii="Arial" w:eastAsia="Times New Roman" w:hAnsi="Arial" w:cs="Arial"/>
          <w:sz w:val="20"/>
          <w:szCs w:val="20"/>
          <w:lang w:val="en-US" w:eastAsia="en-US"/>
        </w:rPr>
      </w:pPr>
      <w:r w:rsidRPr="00E30609">
        <w:rPr>
          <w:rFonts w:ascii="Arial" w:eastAsia="Times New Roman" w:hAnsi="Arial" w:cs="Arial"/>
          <w:sz w:val="20"/>
          <w:szCs w:val="20"/>
          <w:lang w:val="en-US" w:eastAsia="en-US"/>
        </w:rPr>
        <w:t>88692.32</w:t>
      </w:r>
      <m:oMath>
        <m:r>
          <w:rPr>
            <w:rFonts w:ascii="Cambria Math" w:eastAsia="Times New Roman" w:hAnsi="Cambria Math" w:cs="Arial"/>
            <w:sz w:val="20"/>
            <w:szCs w:val="20"/>
            <w:lang w:val="en-US" w:eastAsia="en-US"/>
          </w:rPr>
          <m:t xml:space="preserve">×365= </m:t>
        </m:r>
      </m:oMath>
      <w:r w:rsidRPr="007B081F">
        <w:rPr>
          <w:rFonts w:ascii="Arial" w:eastAsia="Times New Roman" w:hAnsi="Arial" w:cs="Arial"/>
          <w:sz w:val="20"/>
          <w:szCs w:val="20"/>
          <w:lang w:val="en-US" w:eastAsia="en-US"/>
        </w:rPr>
        <w:t>19423618.08</w:t>
      </w:r>
      <w:r>
        <w:rPr>
          <w:rFonts w:ascii="Arial" w:eastAsia="Times New Roman" w:hAnsi="Arial" w:cs="Arial"/>
          <w:sz w:val="20"/>
          <w:szCs w:val="20"/>
          <w:lang w:val="en-US" w:eastAsia="en-US"/>
        </w:rPr>
        <w:t xml:space="preserve"> NOK/year</w:t>
      </w:r>
    </w:p>
    <w:p w:rsidR="007B081F" w:rsidRDefault="007B081F" w:rsidP="00410563">
      <w:pPr>
        <w:jc w:val="both"/>
        <w:rPr>
          <w:rFonts w:ascii="Arial" w:eastAsia="Times New Roman" w:hAnsi="Arial" w:cs="Arial"/>
          <w:sz w:val="20"/>
          <w:szCs w:val="20"/>
          <w:lang w:val="en-US" w:eastAsia="en-US"/>
        </w:rPr>
      </w:pPr>
    </w:p>
    <w:p w:rsidR="00E30609" w:rsidRDefault="00E30609" w:rsidP="00410563">
      <w:pPr>
        <w:jc w:val="both"/>
        <w:rPr>
          <w:rFonts w:ascii="Arial" w:eastAsia="Times New Roman" w:hAnsi="Arial" w:cs="Arial"/>
          <w:sz w:val="20"/>
          <w:szCs w:val="20"/>
          <w:lang w:val="en-US" w:eastAsia="en-US"/>
        </w:rPr>
      </w:pPr>
    </w:p>
    <w:p w:rsidR="00E30609" w:rsidRPr="00E30609" w:rsidRDefault="00E30609" w:rsidP="00410563">
      <w:pPr>
        <w:jc w:val="both"/>
        <w:rPr>
          <w:rFonts w:ascii="Arial" w:eastAsia="Times New Roman" w:hAnsi="Arial" w:cs="Arial"/>
          <w:sz w:val="20"/>
          <w:szCs w:val="20"/>
          <w:lang w:val="en-US" w:eastAsia="en-US"/>
        </w:rPr>
      </w:pPr>
    </w:p>
    <w:p w:rsidR="001A6DAF" w:rsidRDefault="001A6DAF" w:rsidP="00410563">
      <w:pPr>
        <w:jc w:val="both"/>
        <w:rPr>
          <w:lang w:val="en-US"/>
        </w:rPr>
      </w:pPr>
    </w:p>
    <w:p w:rsidR="00FC1CB5" w:rsidRDefault="00FC1CB5" w:rsidP="00410563">
      <w:pPr>
        <w:jc w:val="both"/>
        <w:rPr>
          <w:lang w:val="en-US"/>
        </w:rPr>
      </w:pPr>
    </w:p>
    <w:p w:rsidR="00B94D0D" w:rsidRPr="00F97AEB" w:rsidRDefault="00FC1CB5" w:rsidP="00410563">
      <w:pPr>
        <w:pStyle w:val="Heading3"/>
        <w:jc w:val="both"/>
        <w:rPr>
          <w:lang w:val="en-US"/>
        </w:rPr>
      </w:pPr>
      <w:bookmarkStart w:id="44" w:name="_Toc355038144"/>
      <w:r>
        <w:rPr>
          <w:lang w:val="en-US"/>
        </w:rPr>
        <w:t>Appendix 2</w:t>
      </w:r>
      <w:r w:rsidR="00A44D9E">
        <w:rPr>
          <w:lang w:val="en-US"/>
        </w:rPr>
        <w:t xml:space="preserve"> </w:t>
      </w:r>
      <w:bookmarkEnd w:id="44"/>
    </w:p>
    <w:p w:rsidR="009566C3" w:rsidRDefault="009566C3" w:rsidP="00410563">
      <w:pPr>
        <w:spacing w:line="360" w:lineRule="auto"/>
        <w:jc w:val="both"/>
        <w:rPr>
          <w:lang w:val="en-US"/>
        </w:rPr>
      </w:pPr>
    </w:p>
    <w:p w:rsidR="00465885" w:rsidRPr="00F97AEB" w:rsidRDefault="009566C3" w:rsidP="00410563">
      <w:pPr>
        <w:spacing w:line="360" w:lineRule="auto"/>
        <w:jc w:val="both"/>
        <w:rPr>
          <w:lang w:val="en-US"/>
        </w:rPr>
      </w:pPr>
      <w:proofErr w:type="gramStart"/>
      <w:r>
        <w:rPr>
          <w:lang w:val="en-US"/>
        </w:rPr>
        <w:t xml:space="preserve">Information for </w:t>
      </w:r>
      <w:r w:rsidR="00465885" w:rsidRPr="00F97AEB">
        <w:rPr>
          <w:lang w:val="en-US"/>
        </w:rPr>
        <w:t>Calculation of GWP.</w:t>
      </w:r>
      <w:proofErr w:type="gramEnd"/>
    </w:p>
    <w:p w:rsidR="00FB339E" w:rsidRPr="00F97AEB" w:rsidRDefault="00465885" w:rsidP="00410563">
      <w:pPr>
        <w:spacing w:line="360" w:lineRule="auto"/>
        <w:jc w:val="both"/>
        <w:rPr>
          <w:lang w:val="en-US"/>
        </w:rPr>
      </w:pPr>
      <w:proofErr w:type="gramStart"/>
      <w:r w:rsidRPr="00F97AEB">
        <w:rPr>
          <w:lang w:val="en-US"/>
        </w:rPr>
        <w:t>Our product.</w:t>
      </w:r>
      <w:proofErr w:type="gramEnd"/>
      <w:r w:rsidR="009566C3">
        <w:rPr>
          <w:lang w:val="en-US"/>
        </w:rPr>
        <w:t xml:space="preserve"> </w:t>
      </w:r>
      <w:r w:rsidR="00FB339E" w:rsidRPr="00F97AEB">
        <w:rPr>
          <w:lang w:val="en-US"/>
        </w:rPr>
        <w:t>90640 kg CO2/99790.3 kg waste food</w:t>
      </w:r>
    </w:p>
    <w:p w:rsidR="00FB339E" w:rsidRPr="00F97AEB" w:rsidRDefault="00FB339E" w:rsidP="00410563">
      <w:pPr>
        <w:spacing w:line="360" w:lineRule="auto"/>
        <w:jc w:val="both"/>
        <w:rPr>
          <w:lang w:val="en-US"/>
        </w:rPr>
      </w:pPr>
      <w:proofErr w:type="gramStart"/>
      <w:r w:rsidRPr="00F97AEB">
        <w:rPr>
          <w:lang w:val="en-US"/>
        </w:rPr>
        <w:t>2.13 kg CO2 for every kg biogas.</w:t>
      </w:r>
      <w:proofErr w:type="gramEnd"/>
    </w:p>
    <w:p w:rsidR="00465885" w:rsidRPr="00F97AEB" w:rsidRDefault="00465885" w:rsidP="00410563">
      <w:pPr>
        <w:spacing w:line="360" w:lineRule="auto"/>
        <w:jc w:val="both"/>
        <w:rPr>
          <w:lang w:val="en-US"/>
        </w:rPr>
      </w:pPr>
    </w:p>
    <w:p w:rsidR="00B94D0D" w:rsidRPr="00F97AEB" w:rsidRDefault="00465885" w:rsidP="00410563">
      <w:pPr>
        <w:spacing w:line="360" w:lineRule="auto"/>
        <w:jc w:val="both"/>
        <w:rPr>
          <w:lang w:val="en-US"/>
        </w:rPr>
      </w:pPr>
      <w:r w:rsidRPr="00F97AEB">
        <w:rPr>
          <w:lang w:val="en-US"/>
        </w:rPr>
        <w:t>Natural Gas</w:t>
      </w:r>
      <w:r w:rsidR="009566C3">
        <w:rPr>
          <w:lang w:val="en-US"/>
        </w:rPr>
        <w:t xml:space="preserve"> Information for LCA Calculation</w:t>
      </w:r>
    </w:p>
    <w:p w:rsidR="00B94D0D" w:rsidRPr="00F97AEB" w:rsidRDefault="00B94D0D" w:rsidP="00410563">
      <w:pPr>
        <w:spacing w:line="360" w:lineRule="auto"/>
        <w:jc w:val="both"/>
        <w:rPr>
          <w:lang w:val="en-US"/>
        </w:rPr>
      </w:pPr>
      <w:r w:rsidRPr="00F97AEB">
        <w:rPr>
          <w:lang w:val="en-US"/>
        </w:rPr>
        <w:t xml:space="preserve">Natural Gas Life Cycle CO2 emissions = 75 kg CO2/GJ          </w:t>
      </w:r>
    </w:p>
    <w:p w:rsidR="00465885" w:rsidRPr="00F97AEB" w:rsidRDefault="00B94D0D" w:rsidP="00410563">
      <w:pPr>
        <w:spacing w:line="360" w:lineRule="auto"/>
        <w:jc w:val="both"/>
        <w:rPr>
          <w:lang w:val="en-US"/>
        </w:rPr>
      </w:pPr>
      <w:r w:rsidRPr="00F97AEB">
        <w:rPr>
          <w:lang w:val="en-US"/>
        </w:rPr>
        <w:t>Energy Density Natural Gas = 53.6 MJ/kg</w:t>
      </w:r>
    </w:p>
    <w:p w:rsidR="00465885" w:rsidRPr="00F97AEB" w:rsidRDefault="00465885" w:rsidP="00410563">
      <w:pPr>
        <w:spacing w:line="360" w:lineRule="auto"/>
        <w:jc w:val="both"/>
        <w:rPr>
          <w:lang w:val="en-US"/>
        </w:rPr>
      </w:pPr>
      <w:r w:rsidRPr="00F97AEB">
        <w:rPr>
          <w:lang w:val="en-US"/>
        </w:rPr>
        <w:t>GWP = 4.02 kg CO2eq / kg NG</w:t>
      </w:r>
    </w:p>
    <w:p w:rsidR="007917AC" w:rsidRDefault="007917AC" w:rsidP="00410563">
      <w:pPr>
        <w:spacing w:line="360" w:lineRule="auto"/>
        <w:jc w:val="both"/>
      </w:pPr>
    </w:p>
    <w:p w:rsidR="007917AC" w:rsidRDefault="007917AC" w:rsidP="00410563">
      <w:pPr>
        <w:pStyle w:val="Heading2"/>
        <w:jc w:val="both"/>
      </w:pPr>
      <w:bookmarkStart w:id="45" w:name="_Toc355038145"/>
      <w:r>
        <w:t>References</w:t>
      </w:r>
      <w:bookmarkEnd w:id="45"/>
    </w:p>
    <w:p w:rsidR="00C86B24" w:rsidRPr="00EC25FB" w:rsidRDefault="00C86B24" w:rsidP="00EC25FB">
      <w:pPr>
        <w:autoSpaceDE w:val="0"/>
        <w:autoSpaceDN w:val="0"/>
        <w:adjustRightInd w:val="0"/>
        <w:spacing w:line="360" w:lineRule="auto"/>
        <w:ind w:left="720" w:hanging="720"/>
        <w:jc w:val="both"/>
        <w:rPr>
          <w:rFonts w:asciiTheme="majorHAnsi" w:eastAsiaTheme="minorHAnsi" w:hAnsiTheme="majorHAnsi" w:cstheme="majorHAnsi"/>
          <w:lang w:val="en-US" w:eastAsia="en-US"/>
        </w:rPr>
      </w:pPr>
      <w:r w:rsidRPr="009B1704">
        <w:rPr>
          <w:rFonts w:asciiTheme="majorHAnsi" w:eastAsiaTheme="minorHAnsi" w:hAnsiTheme="majorHAnsi" w:cstheme="majorHAnsi"/>
          <w:lang w:val="vi-VN" w:eastAsia="en-US"/>
        </w:rPr>
        <w:tab/>
      </w:r>
    </w:p>
    <w:p w:rsidR="00C86B24" w:rsidRPr="00EC25FB" w:rsidRDefault="00C86B24" w:rsidP="00C86B24">
      <w:pPr>
        <w:spacing w:after="240" w:line="360" w:lineRule="auto"/>
        <w:jc w:val="both"/>
        <w:rPr>
          <w:color w:val="000000" w:themeColor="text1"/>
        </w:rPr>
      </w:pPr>
      <w:r w:rsidRPr="00EC25FB">
        <w:rPr>
          <w:color w:val="000000" w:themeColor="text1"/>
        </w:rPr>
        <w:t xml:space="preserve">About Natural Gas – Reference guides. (n.d.). In Natural Gas. Retrieved from </w:t>
      </w:r>
      <w:hyperlink r:id="rId20" w:history="1">
        <w:r w:rsidRPr="00EC25FB">
          <w:rPr>
            <w:rStyle w:val="Hyperlink"/>
            <w:color w:val="000000" w:themeColor="text1"/>
            <w:u w:val="none"/>
          </w:rPr>
          <w:t>http://www.natural-gas.com.au/about/references.html</w:t>
        </w:r>
      </w:hyperlink>
    </w:p>
    <w:p w:rsidR="00E90BD9" w:rsidRDefault="00C86B24" w:rsidP="00C86B24">
      <w:pPr>
        <w:spacing w:after="240" w:line="360" w:lineRule="auto"/>
        <w:jc w:val="both"/>
        <w:rPr>
          <w:color w:val="000000" w:themeColor="text1"/>
        </w:rPr>
      </w:pPr>
      <w:r w:rsidRPr="00EC25FB">
        <w:rPr>
          <w:color w:val="000000" w:themeColor="text1"/>
        </w:rPr>
        <w:lastRenderedPageBreak/>
        <w:t xml:space="preserve">Anaerobic Digestion Systems. (2009). In Waste-to-Energy Research and Technology Coucil. </w:t>
      </w:r>
      <w:proofErr w:type="gramStart"/>
      <w:r w:rsidRPr="00EC25FB">
        <w:rPr>
          <w:color w:val="000000" w:themeColor="text1"/>
          <w:lang w:val="en-US"/>
        </w:rPr>
        <w:t xml:space="preserve">Retrieved from </w:t>
      </w:r>
      <w:hyperlink r:id="rId21" w:history="1">
        <w:r w:rsidRPr="00EC25FB">
          <w:rPr>
            <w:rStyle w:val="Hyperlink"/>
            <w:color w:val="000000" w:themeColor="text1"/>
            <w:u w:val="none"/>
          </w:rPr>
          <w:t>http://www.wtert.eu</w:t>
        </w:r>
      </w:hyperlink>
      <w:r w:rsidRPr="00EC25FB">
        <w:rPr>
          <w:color w:val="000000" w:themeColor="text1"/>
        </w:rPr>
        <w:t>.</w:t>
      </w:r>
      <w:proofErr w:type="gramEnd"/>
    </w:p>
    <w:p w:rsidR="003E3EDF" w:rsidRPr="000B473D" w:rsidRDefault="003E3EDF" w:rsidP="003E3EDF">
      <w:pPr>
        <w:spacing w:line="360" w:lineRule="auto"/>
        <w:rPr>
          <w:rFonts w:asciiTheme="majorBidi" w:hAnsiTheme="majorBidi" w:cstheme="majorBidi"/>
          <w:lang w:val="de-DE"/>
        </w:rPr>
      </w:pPr>
      <w:proofErr w:type="spellStart"/>
      <w:r w:rsidRPr="003E3EDF">
        <w:rPr>
          <w:color w:val="000000" w:themeColor="text1"/>
          <w:highlight w:val="yellow"/>
        </w:rPr>
        <w:t>Cambi</w:t>
      </w:r>
      <w:proofErr w:type="spellEnd"/>
      <w:r w:rsidRPr="003E3EDF">
        <w:rPr>
          <w:color w:val="000000" w:themeColor="text1"/>
          <w:highlight w:val="yellow"/>
        </w:rPr>
        <w:t xml:space="preserve"> Process. </w:t>
      </w:r>
      <w:r w:rsidRPr="003E3EDF">
        <w:rPr>
          <w:rFonts w:asciiTheme="majorBidi" w:hAnsiTheme="majorBidi" w:cstheme="majorBidi"/>
          <w:highlight w:val="yellow"/>
          <w:lang w:val="de-DE"/>
        </w:rPr>
        <w:t>http://www.stowa-</w:t>
      </w:r>
      <w:r w:rsidRPr="003E3EDF">
        <w:rPr>
          <w:rFonts w:asciiTheme="majorBidi" w:hAnsiTheme="majorBidi" w:cstheme="majorBidi"/>
          <w:highlight w:val="yellow"/>
          <w:lang w:val="de-DE"/>
        </w:rPr>
        <w:t>s</w:t>
      </w:r>
      <w:r w:rsidRPr="003E3EDF">
        <w:rPr>
          <w:rFonts w:asciiTheme="majorBidi" w:hAnsiTheme="majorBidi" w:cstheme="majorBidi"/>
          <w:highlight w:val="yellow"/>
          <w:lang w:val="de-DE"/>
        </w:rPr>
        <w:t>electedtechnologies.nl/Sheets/Sheets/Cambi.Process.html</w:t>
      </w:r>
    </w:p>
    <w:p w:rsidR="003E3EDF" w:rsidRPr="003E3EDF" w:rsidRDefault="003E3EDF" w:rsidP="00C86B24">
      <w:pPr>
        <w:spacing w:after="240" w:line="360" w:lineRule="auto"/>
        <w:jc w:val="both"/>
        <w:rPr>
          <w:color w:val="000000" w:themeColor="text1"/>
          <w:lang w:val="de-DE"/>
        </w:rPr>
      </w:pPr>
    </w:p>
    <w:p w:rsidR="00C86B24" w:rsidRPr="00E90BD9" w:rsidRDefault="00C86B24" w:rsidP="00C86B24">
      <w:pPr>
        <w:spacing w:after="240" w:line="360" w:lineRule="auto"/>
        <w:jc w:val="both"/>
        <w:rPr>
          <w:color w:val="000000" w:themeColor="text1"/>
          <w:lang w:val="en-US"/>
        </w:rPr>
      </w:pPr>
      <w:proofErr w:type="gramStart"/>
      <w:r w:rsidRPr="00EC25FB">
        <w:rPr>
          <w:color w:val="000000" w:themeColor="text1"/>
          <w:lang w:val="en-US"/>
        </w:rPr>
        <w:t>Carbon emissions from different fuels.</w:t>
      </w:r>
      <w:proofErr w:type="gramEnd"/>
      <w:r w:rsidRPr="00EC25FB">
        <w:rPr>
          <w:color w:val="000000" w:themeColor="text1"/>
          <w:lang w:val="en-US"/>
        </w:rPr>
        <w:t xml:space="preserve"> (n.d.). In Biomass Energy Centre. Retrieved from </w:t>
      </w:r>
      <w:hyperlink r:id="rId22" w:history="1">
        <w:r w:rsidRPr="00EC25FB">
          <w:rPr>
            <w:rStyle w:val="Hyperlink"/>
            <w:color w:val="000000" w:themeColor="text1"/>
            <w:u w:val="none"/>
          </w:rPr>
          <w:t>http://www.biomassenergycentre.org.uk/portal/page?_pageid=75,163182&amp;_dad=portal&amp;_schema=PORTAL</w:t>
        </w:r>
      </w:hyperlink>
      <w:r w:rsidRPr="00EC25FB">
        <w:rPr>
          <w:color w:val="000000" w:themeColor="text1"/>
          <w:lang w:val="en-US"/>
        </w:rPr>
        <w:t xml:space="preserve"> </w:t>
      </w:r>
    </w:p>
    <w:p w:rsidR="00C86B24" w:rsidRPr="00EC25FB" w:rsidRDefault="00C86B24" w:rsidP="00C86B24">
      <w:pPr>
        <w:pStyle w:val="Standard"/>
        <w:spacing w:after="240" w:line="360" w:lineRule="auto"/>
        <w:jc w:val="both"/>
        <w:rPr>
          <w:rFonts w:eastAsiaTheme="minorHAnsi" w:cs="Times New Roman"/>
          <w:color w:val="000000" w:themeColor="text1"/>
          <w:lang w:val="en-US" w:eastAsia="en-US"/>
        </w:rPr>
      </w:pPr>
      <w:r w:rsidRPr="00EC25FB">
        <w:rPr>
          <w:rFonts w:eastAsiaTheme="minorHAnsi" w:cs="Times New Roman"/>
          <w:color w:val="000000" w:themeColor="text1"/>
          <w:lang w:val="vi-VN" w:eastAsia="en-US"/>
        </w:rPr>
        <w:t xml:space="preserve">Cherubini, F. and A. H. Strømman (2011). "Life cycle assessment of bioenergy systems: State of the art and future challenges." </w:t>
      </w:r>
      <w:r w:rsidRPr="00EC25FB">
        <w:rPr>
          <w:rFonts w:eastAsiaTheme="minorHAnsi" w:cs="Times New Roman"/>
          <w:color w:val="000000" w:themeColor="text1"/>
          <w:u w:val="single"/>
          <w:lang w:val="vi-VN" w:eastAsia="en-US"/>
        </w:rPr>
        <w:t>Bioresource Technology</w:t>
      </w:r>
      <w:r w:rsidRPr="00EC25FB">
        <w:rPr>
          <w:rFonts w:eastAsiaTheme="minorHAnsi" w:cs="Times New Roman"/>
          <w:color w:val="000000" w:themeColor="text1"/>
          <w:lang w:val="vi-VN" w:eastAsia="en-US"/>
        </w:rPr>
        <w:t xml:space="preserve"> </w:t>
      </w:r>
      <w:r w:rsidRPr="00EC25FB">
        <w:rPr>
          <w:rFonts w:eastAsiaTheme="minorHAnsi" w:cs="Times New Roman"/>
          <w:b/>
          <w:bCs/>
          <w:color w:val="000000" w:themeColor="text1"/>
          <w:lang w:val="vi-VN" w:eastAsia="en-US"/>
        </w:rPr>
        <w:t>102</w:t>
      </w:r>
      <w:r w:rsidRPr="00EC25FB">
        <w:rPr>
          <w:rFonts w:eastAsiaTheme="minorHAnsi" w:cs="Times New Roman"/>
          <w:color w:val="000000" w:themeColor="text1"/>
          <w:lang w:val="vi-VN" w:eastAsia="en-US"/>
        </w:rPr>
        <w:t>(2): 437-451.</w:t>
      </w:r>
    </w:p>
    <w:p w:rsidR="00C86B24" w:rsidRPr="00EC25FB" w:rsidRDefault="00C86B24" w:rsidP="00C86B24">
      <w:pPr>
        <w:pStyle w:val="Standard"/>
        <w:spacing w:after="240" w:line="360" w:lineRule="auto"/>
        <w:jc w:val="both"/>
        <w:rPr>
          <w:rFonts w:cs="Times New Roman"/>
          <w:color w:val="000000" w:themeColor="text1"/>
          <w:shd w:val="clear" w:color="auto" w:fill="FFFFFF"/>
        </w:rPr>
      </w:pPr>
      <w:r w:rsidRPr="00EC25FB">
        <w:rPr>
          <w:rFonts w:cs="Times New Roman"/>
          <w:color w:val="000000" w:themeColor="text1"/>
        </w:rPr>
        <w:t xml:space="preserve">Cherubini, F., Peters, G.P., Berntsen, T., Strømman, A.H., Hertwich, E. </w:t>
      </w:r>
      <w:r w:rsidRPr="00EC25FB">
        <w:rPr>
          <w:rFonts w:cs="Times New Roman"/>
          <w:color w:val="000000" w:themeColor="text1"/>
          <w:shd w:val="clear" w:color="auto" w:fill="FFFFFF"/>
        </w:rPr>
        <w:t>(2011), “CO</w:t>
      </w:r>
      <w:r w:rsidRPr="00EC25FB">
        <w:rPr>
          <w:rFonts w:cs="Times New Roman"/>
          <w:color w:val="000000" w:themeColor="text1"/>
          <w:bdr w:val="none" w:sz="0" w:space="0" w:color="auto" w:frame="1"/>
          <w:shd w:val="clear" w:color="auto" w:fill="FFFFFF"/>
          <w:vertAlign w:val="subscript"/>
        </w:rPr>
        <w:t xml:space="preserve">2 </w:t>
      </w:r>
      <w:r w:rsidRPr="00EC25FB">
        <w:rPr>
          <w:rFonts w:cs="Times New Roman"/>
          <w:color w:val="000000" w:themeColor="text1"/>
          <w:shd w:val="clear" w:color="auto" w:fill="FFFFFF"/>
        </w:rPr>
        <w:t xml:space="preserve">emissions from biomass combustion for bioenergy: atmospheric decay and contribution to global warming.” </w:t>
      </w:r>
      <w:r w:rsidRPr="00EC25FB">
        <w:rPr>
          <w:rFonts w:cs="Times New Roman"/>
          <w:i/>
          <w:color w:val="000000" w:themeColor="text1"/>
          <w:u w:val="single"/>
          <w:shd w:val="clear" w:color="auto" w:fill="FFFFFF"/>
        </w:rPr>
        <w:t>GCB Bioenergy</w:t>
      </w:r>
      <w:r w:rsidRPr="00EC25FB">
        <w:rPr>
          <w:rFonts w:cs="Times New Roman"/>
          <w:color w:val="000000" w:themeColor="text1"/>
          <w:shd w:val="clear" w:color="auto" w:fill="FFFFFF"/>
        </w:rPr>
        <w:t>, 3: 413–426</w:t>
      </w:r>
    </w:p>
    <w:p w:rsidR="00C86B24" w:rsidRPr="00EC25FB" w:rsidRDefault="00C86B24" w:rsidP="00C86B24">
      <w:pPr>
        <w:spacing w:after="240" w:line="360" w:lineRule="auto"/>
        <w:jc w:val="both"/>
        <w:rPr>
          <w:rFonts w:eastAsiaTheme="minorHAnsi"/>
          <w:color w:val="000000" w:themeColor="text1"/>
          <w:lang w:val="en-US" w:eastAsia="en-US"/>
        </w:rPr>
      </w:pPr>
      <w:r w:rsidRPr="00EC25FB">
        <w:rPr>
          <w:rFonts w:eastAsiaTheme="minorHAnsi"/>
          <w:color w:val="000000" w:themeColor="text1"/>
          <w:lang w:val="vi-VN" w:eastAsia="en-US"/>
        </w:rPr>
        <w:t xml:space="preserve">Curry, N. and P. Pillay (2012). "Biogas prediction and design of a food waste to energy system for the urban environment." </w:t>
      </w:r>
      <w:r w:rsidRPr="00EC25FB">
        <w:rPr>
          <w:rFonts w:eastAsiaTheme="minorHAnsi"/>
          <w:color w:val="000000" w:themeColor="text1"/>
          <w:u w:val="single"/>
          <w:lang w:val="vi-VN" w:eastAsia="en-US"/>
        </w:rPr>
        <w:t>Renewable Energy</w:t>
      </w:r>
      <w:r w:rsidRPr="00EC25FB">
        <w:rPr>
          <w:rFonts w:eastAsiaTheme="minorHAnsi"/>
          <w:color w:val="000000" w:themeColor="text1"/>
          <w:lang w:val="vi-VN" w:eastAsia="en-US"/>
        </w:rPr>
        <w:t xml:space="preserve"> </w:t>
      </w:r>
      <w:r w:rsidRPr="00EC25FB">
        <w:rPr>
          <w:rFonts w:eastAsiaTheme="minorHAnsi"/>
          <w:b/>
          <w:bCs/>
          <w:color w:val="000000" w:themeColor="text1"/>
          <w:lang w:val="vi-VN" w:eastAsia="en-US"/>
        </w:rPr>
        <w:t>41</w:t>
      </w:r>
      <w:r w:rsidRPr="00EC25FB">
        <w:rPr>
          <w:rFonts w:eastAsiaTheme="minorHAnsi"/>
          <w:color w:val="000000" w:themeColor="text1"/>
          <w:lang w:val="vi-VN" w:eastAsia="en-US"/>
        </w:rPr>
        <w:t>(0): 200-209.</w:t>
      </w:r>
    </w:p>
    <w:p w:rsidR="00C86B24" w:rsidRPr="00EC25FB" w:rsidRDefault="00C86B24" w:rsidP="00C86B24">
      <w:pPr>
        <w:spacing w:after="240" w:line="360" w:lineRule="auto"/>
        <w:jc w:val="both"/>
        <w:rPr>
          <w:color w:val="000000" w:themeColor="text1"/>
          <w:shd w:val="clear" w:color="auto" w:fill="FFFFFF"/>
        </w:rPr>
      </w:pPr>
      <w:r w:rsidRPr="00EC25FB">
        <w:rPr>
          <w:color w:val="000000" w:themeColor="text1"/>
          <w:shd w:val="clear" w:color="auto" w:fill="FFFFFF"/>
        </w:rPr>
        <w:t>De Mes, T. Z. D., Stams, A. J. M., Reith, J. H., &amp; Zeeman, G. (2003). Methane production by anaerobic digestion of wastewater and solid wastes.</w:t>
      </w:r>
      <w:r w:rsidRPr="00EC25FB">
        <w:rPr>
          <w:rStyle w:val="apple-converted-space"/>
          <w:color w:val="000000" w:themeColor="text1"/>
          <w:shd w:val="clear" w:color="auto" w:fill="FFFFFF"/>
        </w:rPr>
        <w:t> </w:t>
      </w:r>
      <w:r w:rsidRPr="00EC25FB">
        <w:rPr>
          <w:i/>
          <w:iCs/>
          <w:color w:val="000000" w:themeColor="text1"/>
          <w:shd w:val="clear" w:color="auto" w:fill="FFFFFF"/>
        </w:rPr>
        <w:t>Bio-methane &amp; Bio-hydrogen</w:t>
      </w:r>
      <w:r w:rsidRPr="00EC25FB">
        <w:rPr>
          <w:color w:val="000000" w:themeColor="text1"/>
          <w:shd w:val="clear" w:color="auto" w:fill="FFFFFF"/>
        </w:rPr>
        <w:t>.</w:t>
      </w:r>
    </w:p>
    <w:p w:rsidR="00C86B24" w:rsidRPr="00EC25FB" w:rsidRDefault="00C86B24" w:rsidP="00C86B24">
      <w:pPr>
        <w:autoSpaceDE w:val="0"/>
        <w:autoSpaceDN w:val="0"/>
        <w:adjustRightInd w:val="0"/>
        <w:spacing w:line="360" w:lineRule="auto"/>
        <w:jc w:val="both"/>
        <w:rPr>
          <w:rFonts w:eastAsiaTheme="minorHAnsi"/>
          <w:lang w:val="en-US" w:eastAsia="en-US"/>
        </w:rPr>
      </w:pPr>
      <w:r w:rsidRPr="00EC25FB">
        <w:rPr>
          <w:rFonts w:eastAsiaTheme="minorHAnsi"/>
          <w:lang w:val="vi-VN" w:eastAsia="en-US"/>
        </w:rPr>
        <w:t xml:space="preserve">Deng, L. and M.-B. Hägg (2010). "Techno-economic evaluation of biogas upgrading process using CO2 facilitated transport membrane." </w:t>
      </w:r>
      <w:r w:rsidRPr="00EC25FB">
        <w:rPr>
          <w:rFonts w:eastAsiaTheme="minorHAnsi"/>
          <w:u w:val="single"/>
          <w:lang w:val="vi-VN" w:eastAsia="en-US"/>
        </w:rPr>
        <w:t>International Journal of Greenhouse Gas Control</w:t>
      </w:r>
      <w:r w:rsidRPr="00EC25FB">
        <w:rPr>
          <w:rFonts w:eastAsiaTheme="minorHAnsi"/>
          <w:lang w:val="vi-VN" w:eastAsia="en-US"/>
        </w:rPr>
        <w:t xml:space="preserve"> </w:t>
      </w:r>
      <w:r w:rsidRPr="00EC25FB">
        <w:rPr>
          <w:rFonts w:eastAsiaTheme="minorHAnsi"/>
          <w:b/>
          <w:bCs/>
          <w:lang w:val="vi-VN" w:eastAsia="en-US"/>
        </w:rPr>
        <w:t>4</w:t>
      </w:r>
      <w:r w:rsidRPr="00EC25FB">
        <w:rPr>
          <w:rFonts w:eastAsiaTheme="minorHAnsi"/>
          <w:lang w:val="vi-VN" w:eastAsia="en-US"/>
        </w:rPr>
        <w:t>(4): 638-646.</w:t>
      </w:r>
    </w:p>
    <w:p w:rsidR="00C86B24" w:rsidRDefault="00C86B24" w:rsidP="00C86B24">
      <w:pPr>
        <w:autoSpaceDE w:val="0"/>
        <w:autoSpaceDN w:val="0"/>
        <w:adjustRightInd w:val="0"/>
        <w:spacing w:line="360" w:lineRule="auto"/>
        <w:jc w:val="both"/>
        <w:rPr>
          <w:rFonts w:eastAsiaTheme="minorHAnsi"/>
          <w:lang w:val="en-US" w:eastAsia="en-US"/>
        </w:rPr>
      </w:pPr>
    </w:p>
    <w:p w:rsidR="005C3E26" w:rsidRDefault="005C3E26" w:rsidP="005C3E26">
      <w:pPr>
        <w:pStyle w:val="Default"/>
        <w:rPr>
          <w:rStyle w:val="Emphasis"/>
          <w:rFonts w:asciiTheme="majorHAnsi" w:hAnsiTheme="majorHAnsi" w:cstheme="majorHAnsi"/>
          <w:i w:val="0"/>
          <w:color w:val="000000" w:themeColor="text1"/>
          <w:shd w:val="clear" w:color="auto" w:fill="FFFFFF"/>
          <w:lang w:val="nb-NO"/>
        </w:rPr>
      </w:pPr>
      <w:proofErr w:type="spellStart"/>
      <w:r w:rsidRPr="005C3E26">
        <w:rPr>
          <w:rFonts w:eastAsiaTheme="minorHAnsi"/>
          <w:lang w:val="nb-NO"/>
        </w:rPr>
        <w:t>ForMat</w:t>
      </w:r>
      <w:proofErr w:type="spellEnd"/>
      <w:r w:rsidRPr="005C3E26">
        <w:rPr>
          <w:rFonts w:eastAsiaTheme="minorHAnsi"/>
          <w:lang w:val="nb-NO"/>
        </w:rPr>
        <w:t xml:space="preserve"> Report</w:t>
      </w:r>
      <w:r>
        <w:rPr>
          <w:rFonts w:eastAsiaTheme="minorHAnsi"/>
          <w:lang w:val="nb-NO"/>
        </w:rPr>
        <w:t xml:space="preserve"> (</w:t>
      </w:r>
      <w:proofErr w:type="gramStart"/>
      <w:r>
        <w:rPr>
          <w:rFonts w:eastAsiaTheme="minorHAnsi"/>
          <w:lang w:val="nb-NO"/>
        </w:rPr>
        <w:t>2011)</w:t>
      </w:r>
      <w:r w:rsidRPr="005C3E26">
        <w:rPr>
          <w:rFonts w:eastAsiaTheme="minorHAnsi"/>
          <w:lang w:val="nb-NO"/>
        </w:rPr>
        <w:t xml:space="preserve"> (</w:t>
      </w:r>
      <w:r w:rsidRPr="005C3E26">
        <w:rPr>
          <w:lang w:val="nb-NO" w:eastAsia="en-CA"/>
        </w:rPr>
        <w:t xml:space="preserve"> </w:t>
      </w:r>
      <w:r w:rsidRPr="005C3E26">
        <w:rPr>
          <w:rFonts w:asciiTheme="majorHAnsi" w:hAnsiTheme="majorHAnsi" w:cstheme="majorHAnsi"/>
          <w:bCs/>
          <w:lang w:val="nb-NO" w:eastAsia="en-CA"/>
        </w:rPr>
        <w:t>Nyttbart</w:t>
      </w:r>
      <w:proofErr w:type="gramEnd"/>
      <w:r w:rsidRPr="005C3E26">
        <w:rPr>
          <w:rFonts w:asciiTheme="majorHAnsi" w:hAnsiTheme="majorHAnsi" w:cstheme="majorHAnsi"/>
          <w:bCs/>
          <w:lang w:val="nb-NO" w:eastAsia="en-CA"/>
        </w:rPr>
        <w:t xml:space="preserve"> matsvinn i Norge 2011An</w:t>
      </w:r>
      <w:r>
        <w:rPr>
          <w:rFonts w:asciiTheme="majorHAnsi" w:hAnsiTheme="majorHAnsi" w:cstheme="majorHAnsi"/>
          <w:bCs/>
          <w:lang w:val="nb-NO" w:eastAsia="en-CA"/>
        </w:rPr>
        <w:t>alyser av status og utvikling i M</w:t>
      </w:r>
      <w:r w:rsidRPr="005C3E26">
        <w:rPr>
          <w:rFonts w:asciiTheme="majorHAnsi" w:hAnsiTheme="majorHAnsi" w:cstheme="majorHAnsi"/>
          <w:bCs/>
          <w:lang w:val="nb-NO" w:eastAsia="en-CA"/>
        </w:rPr>
        <w:t>atsvinn i Norge</w:t>
      </w:r>
      <w:r>
        <w:rPr>
          <w:rFonts w:asciiTheme="majorHAnsi" w:hAnsiTheme="majorHAnsi" w:cstheme="majorHAnsi"/>
          <w:bCs/>
          <w:lang w:val="nb-NO" w:eastAsia="en-CA"/>
        </w:rPr>
        <w:t xml:space="preserve"> </w:t>
      </w:r>
      <w:r w:rsidRPr="005C3E26">
        <w:rPr>
          <w:rFonts w:asciiTheme="majorHAnsi" w:hAnsiTheme="majorHAnsi" w:cstheme="majorHAnsi"/>
          <w:bCs/>
          <w:lang w:val="nb-NO" w:eastAsia="en-CA"/>
        </w:rPr>
        <w:t xml:space="preserve">2010-11 – Rapport fra </w:t>
      </w:r>
      <w:proofErr w:type="spellStart"/>
      <w:r w:rsidRPr="005C3E26">
        <w:rPr>
          <w:rFonts w:asciiTheme="majorHAnsi" w:hAnsiTheme="majorHAnsi" w:cstheme="majorHAnsi"/>
          <w:bCs/>
          <w:lang w:val="nb-NO" w:eastAsia="en-CA"/>
        </w:rPr>
        <w:t>ForMat</w:t>
      </w:r>
      <w:proofErr w:type="spellEnd"/>
      <w:r w:rsidRPr="005C3E26">
        <w:rPr>
          <w:rFonts w:asciiTheme="majorHAnsi" w:hAnsiTheme="majorHAnsi" w:cstheme="majorHAnsi"/>
          <w:bCs/>
          <w:lang w:val="nb-NO" w:eastAsia="en-CA"/>
        </w:rPr>
        <w:t>-prosjektet</w:t>
      </w:r>
      <w:r w:rsidR="00C86B24" w:rsidRPr="005C3E26">
        <w:rPr>
          <w:rStyle w:val="Emphasis"/>
          <w:rFonts w:asciiTheme="majorHAnsi" w:hAnsiTheme="majorHAnsi" w:cstheme="majorHAnsi"/>
          <w:i w:val="0"/>
          <w:color w:val="000000" w:themeColor="text1"/>
          <w:shd w:val="clear" w:color="auto" w:fill="FFFFFF"/>
          <w:lang w:val="vi-VN"/>
        </w:rPr>
        <w:t>Igoni</w:t>
      </w:r>
      <w:r>
        <w:rPr>
          <w:rStyle w:val="Emphasis"/>
          <w:rFonts w:asciiTheme="majorHAnsi" w:hAnsiTheme="majorHAnsi" w:cstheme="majorHAnsi"/>
          <w:i w:val="0"/>
          <w:color w:val="000000" w:themeColor="text1"/>
          <w:shd w:val="clear" w:color="auto" w:fill="FFFFFF"/>
          <w:lang w:val="nb-NO"/>
        </w:rPr>
        <w:t>)</w:t>
      </w:r>
    </w:p>
    <w:p w:rsidR="005C3E26" w:rsidRDefault="005C3E26" w:rsidP="005C3E26">
      <w:pPr>
        <w:pStyle w:val="Default"/>
        <w:rPr>
          <w:rStyle w:val="Emphasis"/>
          <w:rFonts w:asciiTheme="majorHAnsi" w:hAnsiTheme="majorHAnsi" w:cstheme="majorHAnsi"/>
          <w:i w:val="0"/>
          <w:color w:val="000000" w:themeColor="text1"/>
          <w:shd w:val="clear" w:color="auto" w:fill="FFFFFF"/>
          <w:lang w:val="nb-NO"/>
        </w:rPr>
      </w:pPr>
    </w:p>
    <w:p w:rsidR="00C86B24" w:rsidRPr="00EC25FB" w:rsidRDefault="00C86B24" w:rsidP="005C3E26">
      <w:pPr>
        <w:pStyle w:val="Default"/>
        <w:rPr>
          <w:color w:val="000000" w:themeColor="text1"/>
          <w:lang w:val="vi-VN"/>
        </w:rPr>
      </w:pPr>
      <w:r w:rsidRPr="00EC25FB">
        <w:rPr>
          <w:rStyle w:val="Emphasis"/>
          <w:i w:val="0"/>
          <w:color w:val="000000" w:themeColor="text1"/>
          <w:shd w:val="clear" w:color="auto" w:fill="FFFFFF"/>
          <w:lang w:val="vi-VN"/>
        </w:rPr>
        <w:t>Hilkia A., M. F.N. Abowei, M. J. Ayotamuno, C. L. Eze.</w:t>
      </w:r>
      <w:r w:rsidRPr="00EC25FB">
        <w:rPr>
          <w:rStyle w:val="Emphasis"/>
          <w:color w:val="000000" w:themeColor="text1"/>
          <w:shd w:val="clear" w:color="auto" w:fill="FFFFFF"/>
          <w:lang w:val="vi-VN"/>
        </w:rPr>
        <w:t xml:space="preserve"> </w:t>
      </w:r>
      <w:r w:rsidRPr="00EC25FB">
        <w:rPr>
          <w:color w:val="000000" w:themeColor="text1"/>
          <w:shd w:val="clear" w:color="auto" w:fill="FFFFFF"/>
        </w:rPr>
        <w:t xml:space="preserve">(2008) "Comparative Evaluation of Batch and Continuous Anaerobic Digesters in Biogas Production from Municipal Solid Waste Using Mathematical Models." </w:t>
      </w:r>
      <w:r w:rsidRPr="00EC25FB">
        <w:rPr>
          <w:rFonts w:eastAsia="Arial Unicode MS"/>
          <w:color w:val="000000" w:themeColor="text1"/>
          <w:u w:val="single"/>
          <w:shd w:val="clear" w:color="auto" w:fill="FFFFFF"/>
        </w:rPr>
        <w:t xml:space="preserve">CIGR Journal </w:t>
      </w:r>
      <w:r w:rsidRPr="00EC25FB">
        <w:rPr>
          <w:rFonts w:eastAsia="Arial Unicode MS"/>
          <w:color w:val="000000" w:themeColor="text1"/>
          <w:shd w:val="clear" w:color="auto" w:fill="FFFFFF"/>
        </w:rPr>
        <w:t xml:space="preserve"> Vol</w:t>
      </w:r>
      <w:r w:rsidRPr="00EC25FB">
        <w:rPr>
          <w:rFonts w:eastAsia="Arial Unicode MS"/>
          <w:b/>
          <w:color w:val="000000" w:themeColor="text1"/>
          <w:shd w:val="clear" w:color="auto" w:fill="FFFFFF"/>
        </w:rPr>
        <w:t>10</w:t>
      </w:r>
      <w:r w:rsidRPr="00EC25FB">
        <w:rPr>
          <w:rFonts w:eastAsia="Arial Unicode MS"/>
          <w:b/>
          <w:color w:val="000000" w:themeColor="text1"/>
          <w:u w:val="single"/>
          <w:shd w:val="clear" w:color="auto" w:fill="FFFFFF"/>
        </w:rPr>
        <w:t xml:space="preserve"> </w:t>
      </w:r>
    </w:p>
    <w:p w:rsidR="005C3E26" w:rsidRDefault="005C3E26" w:rsidP="00C86B24">
      <w:pPr>
        <w:pStyle w:val="Standard"/>
        <w:spacing w:after="240" w:line="360" w:lineRule="auto"/>
        <w:jc w:val="both"/>
        <w:rPr>
          <w:rFonts w:cs="Times New Roman"/>
          <w:color w:val="000000" w:themeColor="text1"/>
          <w:lang w:val="en-US"/>
        </w:rPr>
      </w:pPr>
    </w:p>
    <w:p w:rsidR="00C86B24" w:rsidRPr="00EC25FB" w:rsidRDefault="00C86B24" w:rsidP="00C86B24">
      <w:pPr>
        <w:pStyle w:val="Standard"/>
        <w:spacing w:after="240" w:line="360" w:lineRule="auto"/>
        <w:jc w:val="both"/>
        <w:rPr>
          <w:rFonts w:cs="Times New Roman"/>
          <w:color w:val="000000" w:themeColor="text1"/>
        </w:rPr>
      </w:pPr>
      <w:proofErr w:type="gramStart"/>
      <w:r w:rsidRPr="00EC25FB">
        <w:rPr>
          <w:rFonts w:cs="Times New Roman"/>
          <w:color w:val="000000" w:themeColor="text1"/>
          <w:lang w:val="en-US"/>
        </w:rPr>
        <w:lastRenderedPageBreak/>
        <w:t>International Energy Agency.</w:t>
      </w:r>
      <w:proofErr w:type="gramEnd"/>
      <w:r w:rsidRPr="00EC25FB">
        <w:rPr>
          <w:rFonts w:cs="Times New Roman"/>
          <w:color w:val="000000" w:themeColor="text1"/>
          <w:lang w:val="en-US"/>
        </w:rPr>
        <w:t xml:space="preserve"> (</w:t>
      </w:r>
      <w:r w:rsidRPr="00EC25FB">
        <w:rPr>
          <w:rFonts w:cs="Times New Roman"/>
          <w:color w:val="000000" w:themeColor="text1"/>
        </w:rPr>
        <w:t xml:space="preserve">2012). World Energy Outlook 2012 Executive Summary. Retrieved from </w:t>
      </w:r>
      <w:hyperlink r:id="rId23" w:history="1">
        <w:r w:rsidRPr="00EC25FB">
          <w:rPr>
            <w:rFonts w:cs="Times New Roman"/>
            <w:color w:val="000000" w:themeColor="text1"/>
          </w:rPr>
          <w:t>http://www.iea.org/publications/freepublications/publication/English.pdf</w:t>
        </w:r>
      </w:hyperlink>
      <w:r w:rsidRPr="00EC25FB">
        <w:rPr>
          <w:rFonts w:cs="Times New Roman"/>
          <w:color w:val="000000" w:themeColor="text1"/>
        </w:rPr>
        <w:t xml:space="preserve">  </w:t>
      </w:r>
    </w:p>
    <w:p w:rsidR="00C86B24" w:rsidRPr="00EC25FB" w:rsidRDefault="00C86B24" w:rsidP="00C86B24">
      <w:pPr>
        <w:spacing w:after="240" w:line="360" w:lineRule="auto"/>
        <w:jc w:val="both"/>
        <w:rPr>
          <w:rFonts w:eastAsia="Times New Roman"/>
          <w:color w:val="000000" w:themeColor="text1"/>
          <w:lang w:eastAsia="vi-VN"/>
        </w:rPr>
      </w:pPr>
      <w:r w:rsidRPr="00EC25FB">
        <w:rPr>
          <w:color w:val="000000" w:themeColor="text1"/>
          <w:lang w:val="fr-FR"/>
        </w:rPr>
        <w:t xml:space="preserve">Javad Asgari, M., K. Safavi, et al. </w:t>
      </w:r>
      <w:r w:rsidRPr="00EC25FB">
        <w:rPr>
          <w:color w:val="000000" w:themeColor="text1"/>
          <w:lang w:val="en-US"/>
        </w:rPr>
        <w:t>(2011)</w:t>
      </w:r>
      <w:r w:rsidRPr="00EC25FB">
        <w:rPr>
          <w:color w:val="000000" w:themeColor="text1"/>
        </w:rPr>
        <w:t xml:space="preserve"> "Landfill Biogas production process."</w:t>
      </w:r>
      <w:r w:rsidRPr="00EC25FB">
        <w:rPr>
          <w:color w:val="000000" w:themeColor="text1"/>
          <w:lang w:val="en-US"/>
        </w:rPr>
        <w:t xml:space="preserve"> </w:t>
      </w:r>
      <w:r w:rsidRPr="00EC25FB">
        <w:rPr>
          <w:rFonts w:eastAsia="Times New Roman"/>
          <w:i/>
          <w:color w:val="000000" w:themeColor="text1"/>
          <w:u w:val="single"/>
          <w:lang w:eastAsia="vi-VN"/>
        </w:rPr>
        <w:t>International Conference on Food Engineering and Biotechnology IPCBEE</w:t>
      </w:r>
      <w:r w:rsidRPr="00EC25FB">
        <w:rPr>
          <w:rFonts w:eastAsia="Times New Roman"/>
          <w:b/>
          <w:color w:val="000000" w:themeColor="text1"/>
          <w:lang w:eastAsia="vi-VN"/>
        </w:rPr>
        <w:t xml:space="preserve"> </w:t>
      </w:r>
      <w:r w:rsidRPr="00EC25FB">
        <w:rPr>
          <w:rFonts w:eastAsia="Times New Roman"/>
          <w:color w:val="000000" w:themeColor="text1"/>
          <w:lang w:eastAsia="vi-VN"/>
        </w:rPr>
        <w:t xml:space="preserve">Vol </w:t>
      </w:r>
      <w:r w:rsidRPr="00EC25FB">
        <w:rPr>
          <w:rFonts w:eastAsia="Times New Roman"/>
          <w:b/>
          <w:color w:val="000000" w:themeColor="text1"/>
          <w:lang w:eastAsia="vi-VN"/>
        </w:rPr>
        <w:t>9</w:t>
      </w:r>
    </w:p>
    <w:p w:rsidR="00C86B24" w:rsidRPr="00EC25FB" w:rsidRDefault="00C86B24" w:rsidP="00C86B24">
      <w:pPr>
        <w:pStyle w:val="Standard"/>
        <w:spacing w:after="240" w:line="360" w:lineRule="auto"/>
        <w:jc w:val="both"/>
        <w:rPr>
          <w:rFonts w:cs="Times New Roman"/>
          <w:color w:val="000000" w:themeColor="text1"/>
        </w:rPr>
      </w:pPr>
      <w:r w:rsidRPr="00EC25FB">
        <w:rPr>
          <w:rFonts w:eastAsia="Times New Roman" w:cs="Times New Roman"/>
          <w:color w:val="000000" w:themeColor="text1"/>
        </w:rPr>
        <w:t xml:space="preserve">Kahn Ribeiro, S., S. Kobayashi, M. Beuthe, J. Gasca et al. (2007). </w:t>
      </w:r>
      <w:r w:rsidRPr="00EC25FB">
        <w:rPr>
          <w:rFonts w:cs="Times New Roman"/>
          <w:color w:val="000000" w:themeColor="text1"/>
        </w:rPr>
        <w:t xml:space="preserve">Climate Change 2007: Mitigation of Climate Change. Retrieved from </w:t>
      </w:r>
      <w:hyperlink r:id="rId24" w:history="1">
        <w:r w:rsidRPr="00EC25FB">
          <w:rPr>
            <w:rStyle w:val="Hyperlink"/>
            <w:color w:val="000000" w:themeColor="text1"/>
            <w:u w:val="none"/>
          </w:rPr>
          <w:t>http://www.ipcc.ch/pdf/assessment-report/ar4/wg3/ar4-wg3-chapter5.pdf</w:t>
        </w:r>
      </w:hyperlink>
    </w:p>
    <w:p w:rsidR="00C86B24" w:rsidRPr="00EC25FB" w:rsidRDefault="00C86B24" w:rsidP="00C86B24">
      <w:pPr>
        <w:spacing w:after="240" w:line="360" w:lineRule="auto"/>
        <w:jc w:val="both"/>
        <w:rPr>
          <w:color w:val="000000" w:themeColor="text1"/>
        </w:rPr>
      </w:pPr>
      <w:r w:rsidRPr="00EC25FB">
        <w:rPr>
          <w:color w:val="000000" w:themeColor="text1"/>
          <w:shd w:val="clear" w:color="auto" w:fill="FFFFFF"/>
        </w:rPr>
        <w:t>Khanal, S.k. Surampalli, Y.R. Zhang, T.C, (2010).</w:t>
      </w:r>
      <w:r w:rsidRPr="00EC25FB">
        <w:rPr>
          <w:rStyle w:val="apple-converted-space"/>
          <w:color w:val="000000" w:themeColor="text1"/>
          <w:shd w:val="clear" w:color="auto" w:fill="FFFFFF"/>
        </w:rPr>
        <w:t> </w:t>
      </w:r>
      <w:r w:rsidRPr="00EC25FB">
        <w:rPr>
          <w:color w:val="000000" w:themeColor="text1"/>
          <w:shd w:val="clear" w:color="auto" w:fill="FFFFFF"/>
        </w:rPr>
        <w:t>Bioenergy and Biofuel from Biowaste and Biomass</w:t>
      </w:r>
      <w:r w:rsidRPr="00EC25FB">
        <w:rPr>
          <w:i/>
          <w:iCs/>
          <w:color w:val="000000" w:themeColor="text1"/>
          <w:shd w:val="clear" w:color="auto" w:fill="FFFFFF"/>
        </w:rPr>
        <w:t>.</w:t>
      </w:r>
      <w:r w:rsidRPr="00EC25FB">
        <w:rPr>
          <w:rStyle w:val="apple-converted-space"/>
          <w:color w:val="000000" w:themeColor="text1"/>
          <w:shd w:val="clear" w:color="auto" w:fill="FFFFFF"/>
        </w:rPr>
        <w:t> </w:t>
      </w:r>
      <w:r w:rsidRPr="00EC25FB">
        <w:rPr>
          <w:color w:val="000000" w:themeColor="text1"/>
          <w:shd w:val="clear" w:color="auto" w:fill="FFFFFF"/>
        </w:rPr>
        <w:t xml:space="preserve">Retrieved from </w:t>
      </w:r>
      <w:hyperlink r:id="rId25" w:history="1">
        <w:r w:rsidRPr="00EC25FB">
          <w:rPr>
            <w:rStyle w:val="Hyperlink"/>
            <w:color w:val="000000" w:themeColor="text1"/>
            <w:u w:val="none"/>
            <w:shd w:val="clear" w:color="auto" w:fill="FFFFFF"/>
          </w:rPr>
          <w:t>http://books.google.com</w:t>
        </w:r>
      </w:hyperlink>
    </w:p>
    <w:p w:rsidR="00C86B24" w:rsidRPr="00EC25FB" w:rsidRDefault="00C86B24" w:rsidP="00C86B24">
      <w:pPr>
        <w:spacing w:after="240" w:line="360" w:lineRule="auto"/>
        <w:jc w:val="both"/>
        <w:rPr>
          <w:rFonts w:eastAsiaTheme="minorHAnsi"/>
          <w:color w:val="000000" w:themeColor="text1"/>
          <w:lang w:val="en-US" w:eastAsia="en-US"/>
        </w:rPr>
      </w:pPr>
      <w:r w:rsidRPr="00EC25FB">
        <w:rPr>
          <w:color w:val="000000" w:themeColor="text1"/>
          <w:shd w:val="clear" w:color="auto" w:fill="FFFFFF"/>
        </w:rPr>
        <w:t>Labatut, Rodrigo A.; Angenent, Largus T.; Scott, Norman R.</w:t>
      </w:r>
      <w:r w:rsidRPr="00EC25FB">
        <w:rPr>
          <w:rStyle w:val="apple-converted-space"/>
          <w:color w:val="000000" w:themeColor="text1"/>
          <w:shd w:val="clear" w:color="auto" w:fill="FFFFFF"/>
        </w:rPr>
        <w:t> </w:t>
      </w:r>
      <w:r w:rsidRPr="00EC25FB">
        <w:rPr>
          <w:rFonts w:eastAsiaTheme="minorHAnsi"/>
          <w:color w:val="000000" w:themeColor="text1"/>
          <w:lang w:eastAsia="en-US"/>
        </w:rPr>
        <w:t xml:space="preserve"> (201</w:t>
      </w:r>
      <w:r w:rsidRPr="00EC25FB">
        <w:rPr>
          <w:rFonts w:eastAsiaTheme="minorHAnsi"/>
          <w:color w:val="000000" w:themeColor="text1"/>
          <w:lang w:val="en-US" w:eastAsia="en-US"/>
        </w:rPr>
        <w:t>1</w:t>
      </w:r>
      <w:r w:rsidRPr="00EC25FB">
        <w:rPr>
          <w:rFonts w:eastAsiaTheme="minorHAnsi"/>
          <w:color w:val="000000" w:themeColor="text1"/>
          <w:lang w:val="vi-VN" w:eastAsia="en-US"/>
        </w:rPr>
        <w:t>)."</w:t>
      </w:r>
      <w:r w:rsidRPr="00EC25FB">
        <w:rPr>
          <w:b/>
          <w:bCs/>
          <w:color w:val="000000" w:themeColor="text1"/>
        </w:rPr>
        <w:t xml:space="preserve"> </w:t>
      </w:r>
      <w:r w:rsidRPr="00EC25FB">
        <w:rPr>
          <w:color w:val="000000" w:themeColor="text1"/>
        </w:rPr>
        <w:t>Biochemical methane potential and biodegradability of complex organic substrates</w:t>
      </w:r>
      <w:r w:rsidRPr="00EC25FB">
        <w:rPr>
          <w:rFonts w:eastAsiaTheme="minorHAnsi"/>
          <w:color w:val="000000" w:themeColor="text1"/>
          <w:lang w:val="vi-VN" w:eastAsia="en-US"/>
        </w:rPr>
        <w:t xml:space="preserve">." </w:t>
      </w:r>
      <w:r w:rsidRPr="00EC25FB">
        <w:rPr>
          <w:rStyle w:val="HTMLCite"/>
          <w:color w:val="000000" w:themeColor="text1"/>
          <w:u w:val="single"/>
          <w:shd w:val="clear" w:color="auto" w:fill="FFFFFF"/>
        </w:rPr>
        <w:t>Bioresource Technology</w:t>
      </w:r>
      <w:r w:rsidRPr="00EC25FB">
        <w:rPr>
          <w:rStyle w:val="apple-converted-space"/>
          <w:color w:val="000000" w:themeColor="text1"/>
          <w:shd w:val="clear" w:color="auto" w:fill="FFFFFF"/>
        </w:rPr>
        <w:t> </w:t>
      </w:r>
      <w:r w:rsidRPr="00EC25FB">
        <w:rPr>
          <w:rFonts w:eastAsiaTheme="minorHAnsi"/>
          <w:b/>
          <w:bCs/>
          <w:color w:val="000000" w:themeColor="text1"/>
          <w:lang w:val="vi-VN" w:eastAsia="en-US"/>
        </w:rPr>
        <w:t xml:space="preserve"> </w:t>
      </w:r>
      <w:r w:rsidRPr="00EC25FB">
        <w:rPr>
          <w:rFonts w:eastAsiaTheme="minorHAnsi"/>
          <w:b/>
          <w:bCs/>
          <w:color w:val="000000" w:themeColor="text1"/>
          <w:lang w:val="en-US" w:eastAsia="en-US"/>
        </w:rPr>
        <w:t>102</w:t>
      </w:r>
      <w:r w:rsidRPr="00EC25FB">
        <w:rPr>
          <w:rFonts w:eastAsiaTheme="minorHAnsi"/>
          <w:color w:val="000000" w:themeColor="text1"/>
          <w:lang w:val="vi-VN" w:eastAsia="en-US"/>
        </w:rPr>
        <w:t>(</w:t>
      </w:r>
      <w:r w:rsidRPr="00EC25FB">
        <w:rPr>
          <w:rFonts w:eastAsiaTheme="minorHAnsi"/>
          <w:color w:val="000000" w:themeColor="text1"/>
          <w:lang w:val="en-US" w:eastAsia="en-US"/>
        </w:rPr>
        <w:t>3</w:t>
      </w:r>
      <w:r w:rsidRPr="00EC25FB">
        <w:rPr>
          <w:rFonts w:eastAsiaTheme="minorHAnsi"/>
          <w:color w:val="000000" w:themeColor="text1"/>
          <w:lang w:val="vi-VN" w:eastAsia="en-US"/>
        </w:rPr>
        <w:t xml:space="preserve">): </w:t>
      </w:r>
      <w:r w:rsidRPr="00EC25FB">
        <w:rPr>
          <w:rFonts w:eastAsiaTheme="minorHAnsi"/>
          <w:color w:val="000000" w:themeColor="text1"/>
          <w:lang w:val="en-US" w:eastAsia="en-US"/>
        </w:rPr>
        <w:t>2255-2264</w:t>
      </w:r>
    </w:p>
    <w:p w:rsidR="00C86B24" w:rsidRPr="00EC25FB" w:rsidRDefault="00C86B24" w:rsidP="00C86B24">
      <w:pPr>
        <w:spacing w:after="240" w:line="360" w:lineRule="auto"/>
        <w:jc w:val="both"/>
        <w:rPr>
          <w:rFonts w:eastAsia="Calibri"/>
          <w:color w:val="000000" w:themeColor="text1"/>
          <w:lang w:val="en-US" w:eastAsia="en-CA"/>
        </w:rPr>
      </w:pPr>
      <w:r w:rsidRPr="00EC25FB">
        <w:rPr>
          <w:rFonts w:eastAsia="Calibri"/>
          <w:color w:val="000000" w:themeColor="text1"/>
          <w:lang w:val="en-US" w:eastAsia="en-CA"/>
        </w:rPr>
        <w:t xml:space="preserve">Levis, J. W. and M. A. Barlaz (2011). "What Is the Most Environmentally Beneficial Way to Treat Commercial Food Waste?" </w:t>
      </w:r>
      <w:r w:rsidRPr="00EC25FB">
        <w:rPr>
          <w:rFonts w:eastAsia="Calibri"/>
          <w:color w:val="000000" w:themeColor="text1"/>
          <w:u w:val="single"/>
          <w:lang w:val="en-US" w:eastAsia="en-CA"/>
        </w:rPr>
        <w:t>Environmental Science &amp; Technology</w:t>
      </w:r>
      <w:r w:rsidRPr="00EC25FB">
        <w:rPr>
          <w:rFonts w:eastAsia="Calibri"/>
          <w:color w:val="000000" w:themeColor="text1"/>
          <w:lang w:val="en-US" w:eastAsia="en-CA"/>
        </w:rPr>
        <w:t xml:space="preserve"> </w:t>
      </w:r>
      <w:r w:rsidRPr="00EC25FB">
        <w:rPr>
          <w:rFonts w:eastAsia="Calibri"/>
          <w:b/>
          <w:bCs/>
          <w:color w:val="000000" w:themeColor="text1"/>
          <w:lang w:val="en-US" w:eastAsia="en-CA"/>
        </w:rPr>
        <w:t>45</w:t>
      </w:r>
      <w:r w:rsidRPr="00EC25FB">
        <w:rPr>
          <w:rFonts w:eastAsia="Calibri"/>
          <w:color w:val="000000" w:themeColor="text1"/>
          <w:lang w:val="en-US" w:eastAsia="en-CA"/>
        </w:rPr>
        <w:t>(17): 7438-7444.</w:t>
      </w:r>
    </w:p>
    <w:p w:rsidR="00C86B24" w:rsidRPr="00EC25FB" w:rsidRDefault="00C86B24" w:rsidP="00C86B24">
      <w:pPr>
        <w:autoSpaceDE w:val="0"/>
        <w:autoSpaceDN w:val="0"/>
        <w:adjustRightInd w:val="0"/>
        <w:spacing w:line="360" w:lineRule="auto"/>
        <w:jc w:val="both"/>
        <w:rPr>
          <w:rFonts w:eastAsiaTheme="minorHAnsi"/>
          <w:lang w:val="vi-VN" w:eastAsia="en-US"/>
        </w:rPr>
      </w:pPr>
      <w:r w:rsidRPr="00EC25FB">
        <w:rPr>
          <w:rFonts w:eastAsiaTheme="minorHAnsi"/>
          <w:lang w:val="vi-VN" w:eastAsia="en-US"/>
        </w:rPr>
        <w:t xml:space="preserve">Makaruk, A., M. Miltner, et al. (2010). "Membrane biogas upgrading processes for the production of natural gas substitute." </w:t>
      </w:r>
      <w:r w:rsidRPr="00EC25FB">
        <w:rPr>
          <w:rFonts w:eastAsiaTheme="minorHAnsi"/>
          <w:u w:val="single"/>
          <w:lang w:val="vi-VN" w:eastAsia="en-US"/>
        </w:rPr>
        <w:t>Separation and Purification Technology</w:t>
      </w:r>
      <w:r w:rsidRPr="00EC25FB">
        <w:rPr>
          <w:rFonts w:eastAsiaTheme="minorHAnsi"/>
          <w:lang w:val="vi-VN" w:eastAsia="en-US"/>
        </w:rPr>
        <w:t xml:space="preserve"> </w:t>
      </w:r>
      <w:r w:rsidRPr="00EC25FB">
        <w:rPr>
          <w:rFonts w:eastAsiaTheme="minorHAnsi"/>
          <w:b/>
          <w:bCs/>
          <w:lang w:val="vi-VN" w:eastAsia="en-US"/>
        </w:rPr>
        <w:t>74</w:t>
      </w:r>
      <w:r w:rsidRPr="00EC25FB">
        <w:rPr>
          <w:rFonts w:eastAsiaTheme="minorHAnsi"/>
          <w:lang w:val="vi-VN" w:eastAsia="en-US"/>
        </w:rPr>
        <w:t>(1): 83-92.</w:t>
      </w:r>
    </w:p>
    <w:p w:rsidR="00C86B24" w:rsidRPr="00EC25FB" w:rsidRDefault="00C86B24" w:rsidP="00C86B24">
      <w:pPr>
        <w:spacing w:after="240" w:line="360" w:lineRule="auto"/>
        <w:jc w:val="both"/>
        <w:rPr>
          <w:color w:val="000000" w:themeColor="text1"/>
        </w:rPr>
      </w:pPr>
      <w:r w:rsidRPr="00EC25FB">
        <w:rPr>
          <w:color w:val="000000" w:themeColor="text1"/>
          <w:lang w:val="en-US"/>
        </w:rPr>
        <w:t xml:space="preserve">MemfoACT – Unique membrane technology. (n.d.). In Membrane for Avanced Clean Technologies. Retrieved from </w:t>
      </w:r>
      <w:hyperlink r:id="rId26" w:history="1">
        <w:r w:rsidRPr="00EC25FB">
          <w:rPr>
            <w:rStyle w:val="Hyperlink"/>
            <w:color w:val="000000" w:themeColor="text1"/>
            <w:u w:val="none"/>
          </w:rPr>
          <w:t>http://www.memfoact.no/</w:t>
        </w:r>
      </w:hyperlink>
    </w:p>
    <w:p w:rsidR="00C86B24" w:rsidRPr="00EC25FB" w:rsidRDefault="00C86B24" w:rsidP="00C86B24">
      <w:pPr>
        <w:spacing w:after="240" w:line="360" w:lineRule="auto"/>
        <w:jc w:val="both"/>
        <w:rPr>
          <w:color w:val="000000" w:themeColor="text1"/>
        </w:rPr>
      </w:pPr>
      <w:r w:rsidRPr="00EC25FB">
        <w:rPr>
          <w:color w:val="000000" w:themeColor="text1"/>
        </w:rPr>
        <w:t>Nayono, S. E. (2009). Anaerobic digestion of organic solid waste for energy production</w:t>
      </w:r>
      <w:r w:rsidRPr="00EC25FB">
        <w:rPr>
          <w:i/>
          <w:iCs/>
          <w:color w:val="000000" w:themeColor="text1"/>
          <w:shd w:val="clear" w:color="auto" w:fill="FFFFFF"/>
        </w:rPr>
        <w:t>.</w:t>
      </w:r>
      <w:r w:rsidRPr="00EC25FB">
        <w:rPr>
          <w:rStyle w:val="apple-converted-space"/>
          <w:color w:val="000000" w:themeColor="text1"/>
          <w:shd w:val="clear" w:color="auto" w:fill="FFFFFF"/>
        </w:rPr>
        <w:t> </w:t>
      </w:r>
      <w:r w:rsidRPr="00EC25FB">
        <w:rPr>
          <w:color w:val="000000" w:themeColor="text1"/>
          <w:shd w:val="clear" w:color="auto" w:fill="FFFFFF"/>
        </w:rPr>
        <w:t>Retrieved from http://books.google.com</w:t>
      </w:r>
    </w:p>
    <w:p w:rsidR="00C86B24" w:rsidRPr="00EC25FB" w:rsidRDefault="00C86B24" w:rsidP="00C86B24">
      <w:pPr>
        <w:spacing w:after="240" w:line="360" w:lineRule="auto"/>
        <w:jc w:val="both"/>
        <w:rPr>
          <w:rFonts w:eastAsiaTheme="minorHAnsi"/>
          <w:color w:val="000000" w:themeColor="text1"/>
          <w:lang w:val="en-US" w:eastAsia="en-US"/>
        </w:rPr>
      </w:pPr>
      <w:r w:rsidRPr="00EC25FB">
        <w:rPr>
          <w:rFonts w:eastAsiaTheme="minorHAnsi"/>
          <w:color w:val="000000" w:themeColor="text1"/>
          <w:lang w:val="vi-VN" w:eastAsia="en-US"/>
        </w:rPr>
        <w:t xml:space="preserve">Qiao, W., X. Yan, et al. (2011). "Evaluation of biogas production from different biomass wastes with/without hydrothermal pretreatment." </w:t>
      </w:r>
      <w:r w:rsidRPr="00EC25FB">
        <w:rPr>
          <w:rFonts w:eastAsiaTheme="minorHAnsi"/>
          <w:color w:val="000000" w:themeColor="text1"/>
          <w:u w:val="single"/>
          <w:lang w:val="vi-VN" w:eastAsia="en-US"/>
        </w:rPr>
        <w:t>Renewable Energy</w:t>
      </w:r>
      <w:r w:rsidRPr="00EC25FB">
        <w:rPr>
          <w:rFonts w:eastAsiaTheme="minorHAnsi"/>
          <w:color w:val="000000" w:themeColor="text1"/>
          <w:lang w:val="vi-VN" w:eastAsia="en-US"/>
        </w:rPr>
        <w:t xml:space="preserve"> </w:t>
      </w:r>
      <w:r w:rsidRPr="00EC25FB">
        <w:rPr>
          <w:rFonts w:eastAsiaTheme="minorHAnsi"/>
          <w:b/>
          <w:bCs/>
          <w:color w:val="000000" w:themeColor="text1"/>
          <w:lang w:val="vi-VN" w:eastAsia="en-US"/>
        </w:rPr>
        <w:t>36</w:t>
      </w:r>
      <w:r w:rsidRPr="00EC25FB">
        <w:rPr>
          <w:rFonts w:eastAsiaTheme="minorHAnsi"/>
          <w:color w:val="000000" w:themeColor="text1"/>
          <w:lang w:val="vi-VN" w:eastAsia="en-US"/>
        </w:rPr>
        <w:t>(12): 3313-3318.</w:t>
      </w:r>
    </w:p>
    <w:p w:rsidR="00C86B24" w:rsidRPr="00EC25FB" w:rsidRDefault="00C86B24" w:rsidP="00C86B24">
      <w:pPr>
        <w:spacing w:after="240" w:line="360" w:lineRule="auto"/>
        <w:jc w:val="both"/>
        <w:rPr>
          <w:rFonts w:eastAsiaTheme="minorHAnsi"/>
          <w:lang w:val="en-US" w:eastAsia="en-US"/>
        </w:rPr>
      </w:pPr>
      <w:r w:rsidRPr="00EC25FB">
        <w:rPr>
          <w:rFonts w:eastAsiaTheme="minorHAnsi"/>
          <w:lang w:val="vi-VN" w:eastAsia="en-US"/>
        </w:rPr>
        <w:t xml:space="preserve">Rasi, S., A. Veijanen, et al. (2007). "Trace compounds of biogas from different biogas production plants." </w:t>
      </w:r>
      <w:r w:rsidRPr="00EC25FB">
        <w:rPr>
          <w:rFonts w:eastAsiaTheme="minorHAnsi"/>
          <w:u w:val="single"/>
          <w:lang w:val="vi-VN" w:eastAsia="en-US"/>
        </w:rPr>
        <w:t>Energy</w:t>
      </w:r>
      <w:r w:rsidRPr="00EC25FB">
        <w:rPr>
          <w:rFonts w:eastAsiaTheme="minorHAnsi"/>
          <w:lang w:val="vi-VN" w:eastAsia="en-US"/>
        </w:rPr>
        <w:t xml:space="preserve"> </w:t>
      </w:r>
      <w:r w:rsidRPr="00EC25FB">
        <w:rPr>
          <w:rFonts w:eastAsiaTheme="minorHAnsi"/>
          <w:b/>
          <w:bCs/>
          <w:lang w:val="vi-VN" w:eastAsia="en-US"/>
        </w:rPr>
        <w:t>32</w:t>
      </w:r>
      <w:r w:rsidRPr="00EC25FB">
        <w:rPr>
          <w:rFonts w:eastAsiaTheme="minorHAnsi"/>
          <w:lang w:val="vi-VN" w:eastAsia="en-US"/>
        </w:rPr>
        <w:t>(8): 1375-1380.</w:t>
      </w:r>
    </w:p>
    <w:p w:rsidR="00C86B24" w:rsidRDefault="00C86B24" w:rsidP="00C86B24">
      <w:pPr>
        <w:spacing w:after="240" w:line="360" w:lineRule="auto"/>
        <w:jc w:val="both"/>
        <w:rPr>
          <w:rFonts w:eastAsia="Calibri"/>
          <w:color w:val="000000" w:themeColor="text1"/>
          <w:lang w:val="en-US" w:eastAsia="en-CA"/>
        </w:rPr>
      </w:pPr>
      <w:r w:rsidRPr="00EC25FB">
        <w:rPr>
          <w:rFonts w:eastAsiaTheme="minorHAnsi"/>
          <w:color w:val="000000" w:themeColor="text1"/>
          <w:lang w:val="vi-VN" w:eastAsia="en-US"/>
        </w:rPr>
        <w:lastRenderedPageBreak/>
        <w:t xml:space="preserve">Strack, M. (2008). </w:t>
      </w:r>
      <w:r w:rsidRPr="00EC25FB">
        <w:rPr>
          <w:rFonts w:eastAsiaTheme="minorHAnsi"/>
          <w:color w:val="000000" w:themeColor="text1"/>
          <w:lang w:val="en-US" w:eastAsia="en-US"/>
        </w:rPr>
        <w:t>“</w:t>
      </w:r>
      <w:r w:rsidRPr="00EC25FB">
        <w:rPr>
          <w:rFonts w:eastAsiaTheme="minorHAnsi"/>
          <w:color w:val="000000" w:themeColor="text1"/>
          <w:lang w:val="vi-VN" w:eastAsia="en-US"/>
        </w:rPr>
        <w:t>Peatlands and climate change</w:t>
      </w:r>
      <w:r w:rsidRPr="00EC25FB">
        <w:rPr>
          <w:rFonts w:eastAsiaTheme="minorHAnsi"/>
          <w:color w:val="000000" w:themeColor="text1"/>
          <w:u w:val="single"/>
          <w:lang w:val="en-US" w:eastAsia="en-US"/>
        </w:rPr>
        <w:t>.</w:t>
      </w:r>
      <w:r w:rsidRPr="00EC25FB">
        <w:rPr>
          <w:rFonts w:eastAsiaTheme="minorHAnsi"/>
          <w:color w:val="000000" w:themeColor="text1"/>
          <w:lang w:val="en-US" w:eastAsia="en-US"/>
        </w:rPr>
        <w:t xml:space="preserve">” </w:t>
      </w:r>
      <w:r w:rsidRPr="00EC25FB">
        <w:rPr>
          <w:rFonts w:eastAsiaTheme="minorHAnsi"/>
          <w:color w:val="000000" w:themeColor="text1"/>
          <w:u w:val="single"/>
          <w:lang w:val="vi-VN" w:eastAsia="en-US"/>
        </w:rPr>
        <w:t>International Peat Society</w:t>
      </w:r>
      <w:r w:rsidRPr="00EC25FB">
        <w:rPr>
          <w:rFonts w:eastAsiaTheme="minorHAnsi"/>
          <w:color w:val="000000" w:themeColor="text1"/>
          <w:lang w:val="en-US" w:eastAsia="en-US"/>
        </w:rPr>
        <w:t xml:space="preserve"> </w:t>
      </w:r>
      <w:r w:rsidRPr="00EC25FB">
        <w:rPr>
          <w:rFonts w:eastAsia="Calibri"/>
          <w:color w:val="000000" w:themeColor="text1"/>
          <w:lang w:val="en-US" w:eastAsia="en-CA"/>
        </w:rPr>
        <w:t>ISBN 978-952-99401-1-0.</w:t>
      </w:r>
    </w:p>
    <w:p w:rsidR="00855BB7" w:rsidRPr="00EC25FB" w:rsidRDefault="00855BB7" w:rsidP="00C86B24">
      <w:pPr>
        <w:spacing w:after="240" w:line="360" w:lineRule="auto"/>
        <w:jc w:val="both"/>
        <w:rPr>
          <w:color w:val="000000" w:themeColor="text1"/>
          <w:lang w:val="en-US"/>
        </w:rPr>
      </w:pPr>
      <w:proofErr w:type="gramStart"/>
      <w:r>
        <w:rPr>
          <w:rFonts w:eastAsia="Calibri"/>
          <w:color w:val="000000" w:themeColor="text1"/>
          <w:lang w:val="en-US" w:eastAsia="en-CA"/>
        </w:rPr>
        <w:t>Statistics Norway/</w:t>
      </w:r>
      <w:proofErr w:type="spellStart"/>
      <w:r>
        <w:rPr>
          <w:rFonts w:eastAsia="Calibri"/>
          <w:color w:val="000000" w:themeColor="text1"/>
          <w:lang w:val="en-US" w:eastAsia="en-CA"/>
        </w:rPr>
        <w:t>Statistisk</w:t>
      </w:r>
      <w:proofErr w:type="spellEnd"/>
      <w:r>
        <w:rPr>
          <w:rFonts w:eastAsia="Calibri"/>
          <w:color w:val="000000" w:themeColor="text1"/>
          <w:lang w:val="en-US" w:eastAsia="en-CA"/>
        </w:rPr>
        <w:t xml:space="preserve"> </w:t>
      </w:r>
      <w:proofErr w:type="spellStart"/>
      <w:r>
        <w:rPr>
          <w:rFonts w:eastAsia="Calibri"/>
          <w:color w:val="000000" w:themeColor="text1"/>
          <w:lang w:val="en-US" w:eastAsia="en-CA"/>
        </w:rPr>
        <w:t>sentralbyrå</w:t>
      </w:r>
      <w:proofErr w:type="spellEnd"/>
      <w:r>
        <w:rPr>
          <w:rFonts w:eastAsia="Calibri"/>
          <w:color w:val="000000" w:themeColor="text1"/>
          <w:lang w:val="en-US" w:eastAsia="en-CA"/>
        </w:rPr>
        <w:t xml:space="preserve"> (2013) Waste Accounts 2011.</w:t>
      </w:r>
      <w:proofErr w:type="gramEnd"/>
      <w:r>
        <w:rPr>
          <w:rFonts w:eastAsia="Calibri"/>
          <w:color w:val="000000" w:themeColor="text1"/>
          <w:lang w:val="en-US" w:eastAsia="en-CA"/>
        </w:rPr>
        <w:t xml:space="preserve"> Retrieved from </w:t>
      </w:r>
      <w:r w:rsidRPr="00F97AEB">
        <w:rPr>
          <w:b/>
          <w:bCs/>
          <w:color w:val="000000"/>
          <w:sz w:val="20"/>
          <w:szCs w:val="20"/>
          <w:shd w:val="clear" w:color="auto" w:fill="E6ECF9"/>
        </w:rPr>
        <w:t>http://www.ssb.no/english/subjects/01/05/40/avfregno_en/</w:t>
      </w:r>
    </w:p>
    <w:p w:rsidR="00C86B24" w:rsidRPr="00EC25FB" w:rsidRDefault="00C86B24" w:rsidP="00C86B24">
      <w:pPr>
        <w:spacing w:after="240" w:line="360" w:lineRule="auto"/>
        <w:jc w:val="both"/>
        <w:rPr>
          <w:color w:val="000000" w:themeColor="text1"/>
          <w:lang w:val="en-US"/>
        </w:rPr>
      </w:pPr>
      <w:r w:rsidRPr="00EC25FB">
        <w:rPr>
          <w:color w:val="000000" w:themeColor="text1"/>
          <w:lang w:val="en-US"/>
        </w:rPr>
        <w:t xml:space="preserve">Turbocharge your digester. (n.d.). In </w:t>
      </w:r>
      <w:proofErr w:type="gramStart"/>
      <w:r w:rsidRPr="00EC25FB">
        <w:rPr>
          <w:color w:val="000000" w:themeColor="text1"/>
          <w:lang w:val="en-US"/>
        </w:rPr>
        <w:t>Recycling</w:t>
      </w:r>
      <w:proofErr w:type="gramEnd"/>
      <w:r w:rsidRPr="00EC25FB">
        <w:rPr>
          <w:color w:val="000000" w:themeColor="text1"/>
          <w:lang w:val="en-US"/>
        </w:rPr>
        <w:t xml:space="preserve"> energy. Retrieved from </w:t>
      </w:r>
      <w:hyperlink r:id="rId27" w:history="1">
        <w:r w:rsidRPr="00EC25FB">
          <w:rPr>
            <w:rStyle w:val="Hyperlink"/>
            <w:color w:val="000000" w:themeColor="text1"/>
            <w:u w:val="none"/>
          </w:rPr>
          <w:t>http://www.cambi.no/photoalbum/view2/P3NpemU9b3JnJmlkPTM2NTY0MSZ0eXBlPTE]).</w:t>
        </w:r>
      </w:hyperlink>
    </w:p>
    <w:p w:rsidR="00C86B24" w:rsidRDefault="00C86B24" w:rsidP="00C86B24">
      <w:pPr>
        <w:pStyle w:val="Standard"/>
        <w:spacing w:after="240" w:line="360" w:lineRule="auto"/>
        <w:jc w:val="both"/>
        <w:rPr>
          <w:rFonts w:cs="Times New Roman"/>
          <w:color w:val="000000" w:themeColor="text1"/>
          <w:shd w:val="clear" w:color="auto" w:fill="FFFFFF"/>
        </w:rPr>
      </w:pPr>
      <w:r w:rsidRPr="00EC25FB">
        <w:rPr>
          <w:rFonts w:cs="Times New Roman"/>
          <w:color w:val="000000" w:themeColor="text1"/>
          <w:shd w:val="clear" w:color="auto" w:fill="FFFFFF"/>
        </w:rPr>
        <w:t>Verma, S. (2002).</w:t>
      </w:r>
      <w:r w:rsidRPr="00EC25FB">
        <w:rPr>
          <w:rStyle w:val="apple-converted-space"/>
          <w:color w:val="000000" w:themeColor="text1"/>
          <w:shd w:val="clear" w:color="auto" w:fill="FFFFFF"/>
        </w:rPr>
        <w:t> </w:t>
      </w:r>
      <w:r w:rsidRPr="00EC25FB">
        <w:rPr>
          <w:rFonts w:cs="Times New Roman"/>
          <w:i/>
          <w:iCs/>
          <w:color w:val="000000" w:themeColor="text1"/>
          <w:shd w:val="clear" w:color="auto" w:fill="FFFFFF"/>
        </w:rPr>
        <w:t>Anaerobic digestion of biodegradable organics in municipal solid wastes</w:t>
      </w:r>
      <w:r w:rsidRPr="00EC25FB">
        <w:rPr>
          <w:rStyle w:val="apple-converted-space"/>
          <w:color w:val="000000" w:themeColor="text1"/>
          <w:shd w:val="clear" w:color="auto" w:fill="FFFFFF"/>
        </w:rPr>
        <w:t> </w:t>
      </w:r>
      <w:r w:rsidRPr="00EC25FB">
        <w:rPr>
          <w:rFonts w:cs="Times New Roman"/>
          <w:color w:val="000000" w:themeColor="text1"/>
          <w:shd w:val="clear" w:color="auto" w:fill="FFFFFF"/>
        </w:rPr>
        <w:t>(Doctoral dissertation, Columbia University).</w:t>
      </w:r>
    </w:p>
    <w:p w:rsidR="00347AD1" w:rsidRPr="00F97AEB" w:rsidRDefault="00347AD1" w:rsidP="00347AD1">
      <w:pPr>
        <w:spacing w:line="360" w:lineRule="auto"/>
        <w:jc w:val="both"/>
      </w:pPr>
      <w:r w:rsidRPr="00347AD1">
        <w:rPr>
          <w:color w:val="000000" w:themeColor="text1"/>
          <w:lang w:val="nb-NO"/>
        </w:rPr>
        <w:t xml:space="preserve">Waste </w:t>
      </w:r>
      <w:proofErr w:type="spellStart"/>
      <w:r w:rsidRPr="00347AD1">
        <w:rPr>
          <w:color w:val="000000" w:themeColor="text1"/>
          <w:lang w:val="nb-NO"/>
        </w:rPr>
        <w:t>Regulations</w:t>
      </w:r>
      <w:proofErr w:type="spellEnd"/>
      <w:r w:rsidRPr="00347AD1">
        <w:rPr>
          <w:color w:val="000000" w:themeColor="text1"/>
          <w:lang w:val="nb-NO"/>
        </w:rPr>
        <w:t>, Norway (</w:t>
      </w:r>
      <w:r w:rsidRPr="00347AD1">
        <w:rPr>
          <w:bCs/>
          <w:lang w:val="nb-NO"/>
        </w:rPr>
        <w:t xml:space="preserve">FOR 2004-06-01 </w:t>
      </w:r>
      <w:proofErr w:type="spellStart"/>
      <w:r w:rsidRPr="00347AD1">
        <w:rPr>
          <w:bCs/>
          <w:lang w:val="nb-NO"/>
        </w:rPr>
        <w:t>nr</w:t>
      </w:r>
      <w:proofErr w:type="spellEnd"/>
      <w:r w:rsidRPr="00347AD1">
        <w:rPr>
          <w:bCs/>
          <w:lang w:val="nb-NO"/>
        </w:rPr>
        <w:t xml:space="preserve"> 930: Forskrift om gjenvinning og behandling av avfall (avfallsforskriften)</w:t>
      </w:r>
      <w:r w:rsidRPr="00347AD1">
        <w:rPr>
          <w:bCs/>
          <w:lang w:val="nb-NO"/>
        </w:rPr>
        <w:t>)</w:t>
      </w:r>
      <w:r>
        <w:rPr>
          <w:bCs/>
          <w:lang w:val="nb-NO"/>
        </w:rPr>
        <w:t xml:space="preserve">. </w:t>
      </w:r>
      <w:r w:rsidRPr="00347AD1">
        <w:rPr>
          <w:bCs/>
          <w:lang w:val="en-US"/>
        </w:rPr>
        <w:t xml:space="preserve">Accessed at </w:t>
      </w:r>
      <w:r w:rsidRPr="00347AD1">
        <w:t>http://www.lovdata.no/cgi-wift/ldles?doc=/sf/sf/sf-20040601-0930.html#9-4)</w:t>
      </w:r>
    </w:p>
    <w:p w:rsidR="005C3E26" w:rsidRPr="00347AD1" w:rsidRDefault="005C3E26" w:rsidP="00C86B24">
      <w:pPr>
        <w:pStyle w:val="Standard"/>
        <w:spacing w:after="240" w:line="360" w:lineRule="auto"/>
        <w:jc w:val="both"/>
        <w:rPr>
          <w:rFonts w:cs="Times New Roman"/>
          <w:color w:val="000000" w:themeColor="text1"/>
        </w:rPr>
      </w:pPr>
    </w:p>
    <w:p w:rsidR="00C86B24" w:rsidRPr="00EC25FB" w:rsidRDefault="00C86B24" w:rsidP="00C86B24">
      <w:pPr>
        <w:spacing w:after="240" w:line="360" w:lineRule="auto"/>
        <w:jc w:val="both"/>
        <w:rPr>
          <w:color w:val="000000" w:themeColor="text1"/>
          <w:lang w:val="en-US"/>
        </w:rPr>
      </w:pPr>
      <w:proofErr w:type="spellStart"/>
      <w:r w:rsidRPr="00EC25FB">
        <w:rPr>
          <w:color w:val="000000" w:themeColor="text1"/>
        </w:rPr>
        <w:t>Weiland</w:t>
      </w:r>
      <w:proofErr w:type="spellEnd"/>
      <w:r w:rsidRPr="00EC25FB">
        <w:rPr>
          <w:color w:val="000000" w:themeColor="text1"/>
        </w:rPr>
        <w:t xml:space="preserve">, P. (2010). "Biogas production: current state and perspectives." </w:t>
      </w:r>
      <w:r w:rsidRPr="00EC25FB">
        <w:rPr>
          <w:color w:val="000000" w:themeColor="text1"/>
          <w:u w:val="single"/>
        </w:rPr>
        <w:t>Applied Microbiology and Biotechnology</w:t>
      </w:r>
      <w:r w:rsidRPr="00EC25FB">
        <w:rPr>
          <w:color w:val="000000" w:themeColor="text1"/>
        </w:rPr>
        <w:t xml:space="preserve"> </w:t>
      </w:r>
      <w:r w:rsidRPr="00EC25FB">
        <w:rPr>
          <w:b/>
          <w:bCs/>
          <w:color w:val="000000" w:themeColor="text1"/>
        </w:rPr>
        <w:t>85</w:t>
      </w:r>
      <w:r w:rsidRPr="00EC25FB">
        <w:rPr>
          <w:color w:val="000000" w:themeColor="text1"/>
        </w:rPr>
        <w:t>(4): 849-860.</w:t>
      </w:r>
    </w:p>
    <w:p w:rsidR="00C86B24" w:rsidRPr="00EC25FB" w:rsidRDefault="00C86B24" w:rsidP="00C86B24">
      <w:pPr>
        <w:spacing w:after="240" w:line="360" w:lineRule="auto"/>
        <w:jc w:val="both"/>
        <w:rPr>
          <w:color w:val="000000" w:themeColor="text1"/>
        </w:rPr>
      </w:pPr>
      <w:r w:rsidRPr="00EC25FB">
        <w:rPr>
          <w:color w:val="000000" w:themeColor="text1"/>
        </w:rPr>
        <w:t xml:space="preserve">Yadvika, Santosh, et al. (2004). "Enhancement of biogas production from solid substrates using different techniques––a review." </w:t>
      </w:r>
      <w:r w:rsidRPr="00EC25FB">
        <w:rPr>
          <w:color w:val="000000" w:themeColor="text1"/>
          <w:u w:val="single"/>
        </w:rPr>
        <w:t>Bioresource Technology</w:t>
      </w:r>
      <w:r w:rsidRPr="00EC25FB">
        <w:rPr>
          <w:color w:val="000000" w:themeColor="text1"/>
        </w:rPr>
        <w:t xml:space="preserve"> </w:t>
      </w:r>
      <w:r w:rsidRPr="00EC25FB">
        <w:rPr>
          <w:b/>
          <w:bCs/>
          <w:color w:val="000000" w:themeColor="text1"/>
        </w:rPr>
        <w:t>95</w:t>
      </w:r>
      <w:r w:rsidRPr="00EC25FB">
        <w:rPr>
          <w:color w:val="000000" w:themeColor="text1"/>
        </w:rPr>
        <w:t>(1): 1-10.</w:t>
      </w:r>
    </w:p>
    <w:p w:rsidR="00004396" w:rsidRPr="00EC25FB" w:rsidRDefault="00004396" w:rsidP="00004396"/>
    <w:sectPr w:rsidR="00004396" w:rsidRPr="00EC25FB" w:rsidSect="00245CF3">
      <w:footerReference w:type="default" r:id="rId28"/>
      <w:pgSz w:w="12240" w:h="15840"/>
      <w:pgMar w:top="1440" w:right="1800" w:bottom="1440" w:left="1800" w:header="708" w:footer="708" w:gutter="0"/>
      <w:pgNumType w:start="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7208D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B7D" w:rsidRDefault="007E0B7D" w:rsidP="00AA3968">
      <w:r>
        <w:separator/>
      </w:r>
    </w:p>
  </w:endnote>
  <w:endnote w:type="continuationSeparator" w:id="0">
    <w:p w:rsidR="007E0B7D" w:rsidRDefault="007E0B7D" w:rsidP="00A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7854555"/>
      <w:docPartObj>
        <w:docPartGallery w:val="Page Numbers (Bottom of Page)"/>
        <w:docPartUnique/>
      </w:docPartObj>
    </w:sdtPr>
    <w:sdtEndPr>
      <w:rPr>
        <w:noProof/>
      </w:rPr>
    </w:sdtEndPr>
    <w:sdtContent>
      <w:p w:rsidR="007E0B7D" w:rsidRDefault="007E0B7D">
        <w:pPr>
          <w:pStyle w:val="Footer"/>
          <w:jc w:val="center"/>
        </w:pPr>
        <w:r>
          <w:fldChar w:fldCharType="begin"/>
        </w:r>
        <w:r>
          <w:instrText xml:space="preserve"> PAGE   \* MERGEFORMAT </w:instrText>
        </w:r>
        <w:r>
          <w:fldChar w:fldCharType="separate"/>
        </w:r>
        <w:r w:rsidR="00850136">
          <w:rPr>
            <w:noProof/>
          </w:rPr>
          <w:t>0</w:t>
        </w:r>
        <w:r>
          <w:rPr>
            <w:noProof/>
          </w:rPr>
          <w:fldChar w:fldCharType="end"/>
        </w:r>
      </w:p>
    </w:sdtContent>
  </w:sdt>
  <w:p w:rsidR="007E0B7D" w:rsidRDefault="007E0B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B7D" w:rsidRDefault="007E0B7D" w:rsidP="00AA3968">
      <w:r>
        <w:separator/>
      </w:r>
    </w:p>
  </w:footnote>
  <w:footnote w:type="continuationSeparator" w:id="0">
    <w:p w:rsidR="007E0B7D" w:rsidRDefault="007E0B7D" w:rsidP="00AA3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
      </v:shape>
    </w:pict>
  </w:numPicBullet>
  <w:abstractNum w:abstractNumId="0">
    <w:nsid w:val="0D3736F6"/>
    <w:multiLevelType w:val="hybridMultilevel"/>
    <w:tmpl w:val="AFC6EDCE"/>
    <w:lvl w:ilvl="0" w:tplc="04090013">
      <w:start w:val="1"/>
      <w:numFmt w:val="upperRoman"/>
      <w:lvlText w:val="%1."/>
      <w:lvlJc w:val="right"/>
      <w:pPr>
        <w:ind w:left="1800" w:hanging="360"/>
      </w:pPr>
      <w:rPr>
        <w:rFonts w:cs="Times New Roman"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2CC4300"/>
    <w:multiLevelType w:val="multilevel"/>
    <w:tmpl w:val="E272DFF8"/>
    <w:lvl w:ilvl="0">
      <w:start w:val="1"/>
      <w:numFmt w:val="decimal"/>
      <w:lvlText w:val="%1."/>
      <w:lvlJc w:val="left"/>
      <w:pPr>
        <w:ind w:left="720" w:hanging="360"/>
      </w:pPr>
      <w:rPr>
        <w:rFonts w:cs="Times New Roman" w:hint="default"/>
      </w:rPr>
    </w:lvl>
    <w:lvl w:ilvl="1">
      <w:start w:val="3"/>
      <w:numFmt w:val="decimal"/>
      <w:isLgl/>
      <w:lvlText w:val="%1.%2"/>
      <w:lvlJc w:val="left"/>
      <w:pPr>
        <w:ind w:left="750" w:hanging="390"/>
      </w:pPr>
      <w:rPr>
        <w:rFonts w:ascii="Calibri Light" w:hAnsi="Calibri Light" w:cs="Times New Roman" w:hint="default"/>
        <w:sz w:val="26"/>
      </w:rPr>
    </w:lvl>
    <w:lvl w:ilvl="2">
      <w:start w:val="1"/>
      <w:numFmt w:val="decimal"/>
      <w:isLgl/>
      <w:lvlText w:val="%1.%2.%3"/>
      <w:lvlJc w:val="left"/>
      <w:pPr>
        <w:ind w:left="1080" w:hanging="720"/>
      </w:pPr>
      <w:rPr>
        <w:rFonts w:ascii="Calibri Light" w:hAnsi="Calibri Light" w:cs="Times New Roman" w:hint="default"/>
        <w:sz w:val="26"/>
      </w:rPr>
    </w:lvl>
    <w:lvl w:ilvl="3">
      <w:start w:val="1"/>
      <w:numFmt w:val="decimal"/>
      <w:isLgl/>
      <w:lvlText w:val="%1.%2.%3.%4"/>
      <w:lvlJc w:val="left"/>
      <w:pPr>
        <w:ind w:left="1080" w:hanging="720"/>
      </w:pPr>
      <w:rPr>
        <w:rFonts w:ascii="Calibri Light" w:hAnsi="Calibri Light" w:cs="Times New Roman" w:hint="default"/>
        <w:sz w:val="26"/>
      </w:rPr>
    </w:lvl>
    <w:lvl w:ilvl="4">
      <w:start w:val="1"/>
      <w:numFmt w:val="decimal"/>
      <w:isLgl/>
      <w:lvlText w:val="%1.%2.%3.%4.%5"/>
      <w:lvlJc w:val="left"/>
      <w:pPr>
        <w:ind w:left="1440" w:hanging="1080"/>
      </w:pPr>
      <w:rPr>
        <w:rFonts w:ascii="Calibri Light" w:hAnsi="Calibri Light" w:cs="Times New Roman" w:hint="default"/>
        <w:sz w:val="26"/>
      </w:rPr>
    </w:lvl>
    <w:lvl w:ilvl="5">
      <w:start w:val="1"/>
      <w:numFmt w:val="decimal"/>
      <w:isLgl/>
      <w:lvlText w:val="%1.%2.%3.%4.%5.%6"/>
      <w:lvlJc w:val="left"/>
      <w:pPr>
        <w:ind w:left="1440" w:hanging="1080"/>
      </w:pPr>
      <w:rPr>
        <w:rFonts w:ascii="Calibri Light" w:hAnsi="Calibri Light" w:cs="Times New Roman" w:hint="default"/>
        <w:sz w:val="26"/>
      </w:rPr>
    </w:lvl>
    <w:lvl w:ilvl="6">
      <w:start w:val="1"/>
      <w:numFmt w:val="decimal"/>
      <w:isLgl/>
      <w:lvlText w:val="%1.%2.%3.%4.%5.%6.%7"/>
      <w:lvlJc w:val="left"/>
      <w:pPr>
        <w:ind w:left="1800" w:hanging="1440"/>
      </w:pPr>
      <w:rPr>
        <w:rFonts w:ascii="Calibri Light" w:hAnsi="Calibri Light" w:cs="Times New Roman" w:hint="default"/>
        <w:sz w:val="26"/>
      </w:rPr>
    </w:lvl>
    <w:lvl w:ilvl="7">
      <w:start w:val="1"/>
      <w:numFmt w:val="decimal"/>
      <w:isLgl/>
      <w:lvlText w:val="%1.%2.%3.%4.%5.%6.%7.%8"/>
      <w:lvlJc w:val="left"/>
      <w:pPr>
        <w:ind w:left="1800" w:hanging="1440"/>
      </w:pPr>
      <w:rPr>
        <w:rFonts w:ascii="Calibri Light" w:hAnsi="Calibri Light" w:cs="Times New Roman" w:hint="default"/>
        <w:sz w:val="26"/>
      </w:rPr>
    </w:lvl>
    <w:lvl w:ilvl="8">
      <w:start w:val="1"/>
      <w:numFmt w:val="decimal"/>
      <w:isLgl/>
      <w:lvlText w:val="%1.%2.%3.%4.%5.%6.%7.%8.%9"/>
      <w:lvlJc w:val="left"/>
      <w:pPr>
        <w:ind w:left="2160" w:hanging="1800"/>
      </w:pPr>
      <w:rPr>
        <w:rFonts w:ascii="Calibri Light" w:hAnsi="Calibri Light" w:cs="Times New Roman" w:hint="default"/>
        <w:sz w:val="26"/>
      </w:rPr>
    </w:lvl>
  </w:abstractNum>
  <w:abstractNum w:abstractNumId="2">
    <w:nsid w:val="15A20B13"/>
    <w:multiLevelType w:val="hybridMultilevel"/>
    <w:tmpl w:val="F1B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E6EB7"/>
    <w:multiLevelType w:val="hybridMultilevel"/>
    <w:tmpl w:val="54164D8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385049"/>
    <w:multiLevelType w:val="hybridMultilevel"/>
    <w:tmpl w:val="F61A02A6"/>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1D5A15"/>
    <w:multiLevelType w:val="hybridMultilevel"/>
    <w:tmpl w:val="4D926A6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26B4720B"/>
    <w:multiLevelType w:val="hybridMultilevel"/>
    <w:tmpl w:val="1EA864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F34BC7"/>
    <w:multiLevelType w:val="hybridMultilevel"/>
    <w:tmpl w:val="ACB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84B71"/>
    <w:multiLevelType w:val="hybridMultilevel"/>
    <w:tmpl w:val="C638CA28"/>
    <w:lvl w:ilvl="0" w:tplc="EE4C7C94">
      <w:start w:val="1"/>
      <w:numFmt w:val="lowerLetter"/>
      <w:lvlText w:val="%1)"/>
      <w:lvlJc w:val="left"/>
      <w:pPr>
        <w:ind w:left="1080" w:hanging="360"/>
      </w:pPr>
      <w:rPr>
        <w:rFonts w:cs="Times New Roman" w:hint="default"/>
        <w:b w:val="0"/>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B863251"/>
    <w:multiLevelType w:val="hybridMultilevel"/>
    <w:tmpl w:val="A79203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C2F0EF0"/>
    <w:multiLevelType w:val="hybridMultilevel"/>
    <w:tmpl w:val="3056B526"/>
    <w:lvl w:ilvl="0" w:tplc="25FC7A8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3264B60"/>
    <w:multiLevelType w:val="multilevel"/>
    <w:tmpl w:val="B1B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D573F"/>
    <w:multiLevelType w:val="hybridMultilevel"/>
    <w:tmpl w:val="BDA29B5E"/>
    <w:lvl w:ilvl="0" w:tplc="04090013">
      <w:start w:val="1"/>
      <w:numFmt w:val="upp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4E822303"/>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nsid w:val="5881219F"/>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59351816"/>
    <w:multiLevelType w:val="hybridMultilevel"/>
    <w:tmpl w:val="532C574A"/>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5E7203A0"/>
    <w:multiLevelType w:val="hybridMultilevel"/>
    <w:tmpl w:val="A8181D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64E576FB"/>
    <w:multiLevelType w:val="hybridMultilevel"/>
    <w:tmpl w:val="94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BE58ED"/>
    <w:multiLevelType w:val="hybridMultilevel"/>
    <w:tmpl w:val="5AD4E6E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
    <w:nsid w:val="6A592925"/>
    <w:multiLevelType w:val="multilevel"/>
    <w:tmpl w:val="607CE602"/>
    <w:lvl w:ilvl="0">
      <w:start w:val="1"/>
      <w:numFmt w:val="upperRoman"/>
      <w:lvlText w:val="%1."/>
      <w:lvlJc w:val="right"/>
      <w:pPr>
        <w:ind w:left="720" w:hanging="360"/>
      </w:pPr>
      <w:rPr>
        <w:rFonts w:cs="Times New Roman"/>
      </w:rPr>
    </w:lvl>
    <w:lvl w:ilvl="1">
      <w:start w:val="9"/>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E462FDB"/>
    <w:multiLevelType w:val="multilevel"/>
    <w:tmpl w:val="24BA3C16"/>
    <w:lvl w:ilvl="0">
      <w:start w:val="2"/>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21">
    <w:nsid w:val="7A776964"/>
    <w:multiLevelType w:val="hybridMultilevel"/>
    <w:tmpl w:val="BD6EB5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AA71ADA"/>
    <w:multiLevelType w:val="hybridMultilevel"/>
    <w:tmpl w:val="C7C2FD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7B6C2195"/>
    <w:multiLevelType w:val="hybridMultilevel"/>
    <w:tmpl w:val="F16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E06105"/>
    <w:multiLevelType w:val="hybridMultilevel"/>
    <w:tmpl w:val="55EEFAD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D3C2F1E"/>
    <w:multiLevelType w:val="hybridMultilevel"/>
    <w:tmpl w:val="918058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7"/>
  </w:num>
  <w:num w:numId="3">
    <w:abstractNumId w:val="7"/>
  </w:num>
  <w:num w:numId="4">
    <w:abstractNumId w:val="23"/>
  </w:num>
  <w:num w:numId="5">
    <w:abstractNumId w:val="6"/>
  </w:num>
  <w:num w:numId="6">
    <w:abstractNumId w:val="21"/>
  </w:num>
  <w:num w:numId="7">
    <w:abstractNumId w:val="18"/>
  </w:num>
  <w:num w:numId="8">
    <w:abstractNumId w:val="10"/>
  </w:num>
  <w:num w:numId="9">
    <w:abstractNumId w:val="3"/>
  </w:num>
  <w:num w:numId="10">
    <w:abstractNumId w:val="8"/>
  </w:num>
  <w:num w:numId="11">
    <w:abstractNumId w:val="0"/>
  </w:num>
  <w:num w:numId="12">
    <w:abstractNumId w:val="16"/>
  </w:num>
  <w:num w:numId="13">
    <w:abstractNumId w:val="4"/>
  </w:num>
  <w:num w:numId="14">
    <w:abstractNumId w:val="25"/>
  </w:num>
  <w:num w:numId="15">
    <w:abstractNumId w:val="12"/>
  </w:num>
  <w:num w:numId="16">
    <w:abstractNumId w:val="22"/>
  </w:num>
  <w:num w:numId="17">
    <w:abstractNumId w:val="5"/>
  </w:num>
  <w:num w:numId="18">
    <w:abstractNumId w:val="19"/>
  </w:num>
  <w:num w:numId="19">
    <w:abstractNumId w:val="9"/>
  </w:num>
  <w:num w:numId="20">
    <w:abstractNumId w:val="1"/>
  </w:num>
  <w:num w:numId="21">
    <w:abstractNumId w:val="11"/>
  </w:num>
  <w:num w:numId="22">
    <w:abstractNumId w:val="20"/>
  </w:num>
  <w:num w:numId="23">
    <w:abstractNumId w:val="15"/>
  </w:num>
  <w:num w:numId="24">
    <w:abstractNumId w:val="24"/>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B"/>
    <w:rsid w:val="00001004"/>
    <w:rsid w:val="00002944"/>
    <w:rsid w:val="00004396"/>
    <w:rsid w:val="00011101"/>
    <w:rsid w:val="000117FB"/>
    <w:rsid w:val="00011F1B"/>
    <w:rsid w:val="000120F6"/>
    <w:rsid w:val="00020A78"/>
    <w:rsid w:val="000267C6"/>
    <w:rsid w:val="00035384"/>
    <w:rsid w:val="00037158"/>
    <w:rsid w:val="00040B0D"/>
    <w:rsid w:val="000523F3"/>
    <w:rsid w:val="00077F90"/>
    <w:rsid w:val="00080E0C"/>
    <w:rsid w:val="00082DDE"/>
    <w:rsid w:val="00091505"/>
    <w:rsid w:val="0009301A"/>
    <w:rsid w:val="00097C50"/>
    <w:rsid w:val="000B473D"/>
    <w:rsid w:val="000B7665"/>
    <w:rsid w:val="000C440F"/>
    <w:rsid w:val="000D0FF4"/>
    <w:rsid w:val="000F5094"/>
    <w:rsid w:val="000F7520"/>
    <w:rsid w:val="00101DB5"/>
    <w:rsid w:val="0010281D"/>
    <w:rsid w:val="00112CC8"/>
    <w:rsid w:val="00141008"/>
    <w:rsid w:val="00150A5B"/>
    <w:rsid w:val="00177E68"/>
    <w:rsid w:val="0018087B"/>
    <w:rsid w:val="0018757D"/>
    <w:rsid w:val="001A6DAF"/>
    <w:rsid w:val="001C78EE"/>
    <w:rsid w:val="001C791C"/>
    <w:rsid w:val="001D0852"/>
    <w:rsid w:val="001D6EC3"/>
    <w:rsid w:val="001E1F6B"/>
    <w:rsid w:val="001E359B"/>
    <w:rsid w:val="00201434"/>
    <w:rsid w:val="002119A4"/>
    <w:rsid w:val="0023293A"/>
    <w:rsid w:val="00241DBB"/>
    <w:rsid w:val="00244890"/>
    <w:rsid w:val="00245CF3"/>
    <w:rsid w:val="00263500"/>
    <w:rsid w:val="00281BA5"/>
    <w:rsid w:val="00291742"/>
    <w:rsid w:val="002965A8"/>
    <w:rsid w:val="002A5F7B"/>
    <w:rsid w:val="002B42CF"/>
    <w:rsid w:val="002B6CBA"/>
    <w:rsid w:val="002E2770"/>
    <w:rsid w:val="002F171E"/>
    <w:rsid w:val="002F3795"/>
    <w:rsid w:val="00311B89"/>
    <w:rsid w:val="00346990"/>
    <w:rsid w:val="00347AD1"/>
    <w:rsid w:val="0035415C"/>
    <w:rsid w:val="00371F62"/>
    <w:rsid w:val="00382633"/>
    <w:rsid w:val="0038653D"/>
    <w:rsid w:val="00387D86"/>
    <w:rsid w:val="003C0C05"/>
    <w:rsid w:val="003E0AC9"/>
    <w:rsid w:val="003E3EDF"/>
    <w:rsid w:val="003F1AE3"/>
    <w:rsid w:val="003F1B74"/>
    <w:rsid w:val="003F286C"/>
    <w:rsid w:val="0040003B"/>
    <w:rsid w:val="00400DCE"/>
    <w:rsid w:val="0040379C"/>
    <w:rsid w:val="004038A2"/>
    <w:rsid w:val="004048C2"/>
    <w:rsid w:val="00410563"/>
    <w:rsid w:val="00411351"/>
    <w:rsid w:val="00417407"/>
    <w:rsid w:val="00441BC6"/>
    <w:rsid w:val="00445C5D"/>
    <w:rsid w:val="004575A0"/>
    <w:rsid w:val="004634C7"/>
    <w:rsid w:val="00465885"/>
    <w:rsid w:val="00497159"/>
    <w:rsid w:val="004B6A5C"/>
    <w:rsid w:val="004D743B"/>
    <w:rsid w:val="004E0285"/>
    <w:rsid w:val="004E0F66"/>
    <w:rsid w:val="004E3B83"/>
    <w:rsid w:val="004F25A3"/>
    <w:rsid w:val="004F7CC1"/>
    <w:rsid w:val="005432DC"/>
    <w:rsid w:val="00543BA7"/>
    <w:rsid w:val="00566F9D"/>
    <w:rsid w:val="00572C48"/>
    <w:rsid w:val="005802FA"/>
    <w:rsid w:val="00580872"/>
    <w:rsid w:val="005A5692"/>
    <w:rsid w:val="005B0161"/>
    <w:rsid w:val="005C3E26"/>
    <w:rsid w:val="005C5B49"/>
    <w:rsid w:val="005C6972"/>
    <w:rsid w:val="005C71B6"/>
    <w:rsid w:val="005E2938"/>
    <w:rsid w:val="005F2154"/>
    <w:rsid w:val="005F6FDF"/>
    <w:rsid w:val="00613025"/>
    <w:rsid w:val="00624460"/>
    <w:rsid w:val="00630F6F"/>
    <w:rsid w:val="006315C1"/>
    <w:rsid w:val="00631AEE"/>
    <w:rsid w:val="00635209"/>
    <w:rsid w:val="00646FED"/>
    <w:rsid w:val="006572B5"/>
    <w:rsid w:val="00660A51"/>
    <w:rsid w:val="006705CE"/>
    <w:rsid w:val="006A7DB3"/>
    <w:rsid w:val="006C567B"/>
    <w:rsid w:val="006F11A1"/>
    <w:rsid w:val="00705AE7"/>
    <w:rsid w:val="007438C6"/>
    <w:rsid w:val="007455BB"/>
    <w:rsid w:val="007538FC"/>
    <w:rsid w:val="007552D0"/>
    <w:rsid w:val="0078614E"/>
    <w:rsid w:val="007917AC"/>
    <w:rsid w:val="007A3BDB"/>
    <w:rsid w:val="007B081F"/>
    <w:rsid w:val="007C1CC4"/>
    <w:rsid w:val="007C20C1"/>
    <w:rsid w:val="007E0B7D"/>
    <w:rsid w:val="007E182D"/>
    <w:rsid w:val="00804A3D"/>
    <w:rsid w:val="008215BD"/>
    <w:rsid w:val="00821A22"/>
    <w:rsid w:val="00850136"/>
    <w:rsid w:val="00855BB7"/>
    <w:rsid w:val="00855D38"/>
    <w:rsid w:val="008640E0"/>
    <w:rsid w:val="00866A38"/>
    <w:rsid w:val="0087277A"/>
    <w:rsid w:val="00884359"/>
    <w:rsid w:val="00886753"/>
    <w:rsid w:val="00892F69"/>
    <w:rsid w:val="008B18D2"/>
    <w:rsid w:val="008B335E"/>
    <w:rsid w:val="008C24CD"/>
    <w:rsid w:val="008E6034"/>
    <w:rsid w:val="008F15F4"/>
    <w:rsid w:val="008F675D"/>
    <w:rsid w:val="00902AEA"/>
    <w:rsid w:val="00932045"/>
    <w:rsid w:val="00935BB7"/>
    <w:rsid w:val="009414FF"/>
    <w:rsid w:val="00951F95"/>
    <w:rsid w:val="00953D99"/>
    <w:rsid w:val="0095652D"/>
    <w:rsid w:val="009566C3"/>
    <w:rsid w:val="009626A0"/>
    <w:rsid w:val="00976BB8"/>
    <w:rsid w:val="009B7692"/>
    <w:rsid w:val="009C1E25"/>
    <w:rsid w:val="009C516B"/>
    <w:rsid w:val="009D2C1E"/>
    <w:rsid w:val="009D6631"/>
    <w:rsid w:val="00A015B0"/>
    <w:rsid w:val="00A224D1"/>
    <w:rsid w:val="00A2467C"/>
    <w:rsid w:val="00A44D9E"/>
    <w:rsid w:val="00A6165A"/>
    <w:rsid w:val="00A62A0B"/>
    <w:rsid w:val="00A709E6"/>
    <w:rsid w:val="00A72613"/>
    <w:rsid w:val="00A73C44"/>
    <w:rsid w:val="00A82374"/>
    <w:rsid w:val="00A85605"/>
    <w:rsid w:val="00A91709"/>
    <w:rsid w:val="00A95A75"/>
    <w:rsid w:val="00AA0B95"/>
    <w:rsid w:val="00AA3968"/>
    <w:rsid w:val="00AC4021"/>
    <w:rsid w:val="00AC6204"/>
    <w:rsid w:val="00AE096C"/>
    <w:rsid w:val="00AE5F21"/>
    <w:rsid w:val="00AF1C3D"/>
    <w:rsid w:val="00AF3244"/>
    <w:rsid w:val="00B005AF"/>
    <w:rsid w:val="00B4415E"/>
    <w:rsid w:val="00B6692F"/>
    <w:rsid w:val="00B77CC8"/>
    <w:rsid w:val="00B86762"/>
    <w:rsid w:val="00B94D0D"/>
    <w:rsid w:val="00BA52A5"/>
    <w:rsid w:val="00BC0466"/>
    <w:rsid w:val="00BC2D74"/>
    <w:rsid w:val="00BD43AA"/>
    <w:rsid w:val="00C12182"/>
    <w:rsid w:val="00C14A17"/>
    <w:rsid w:val="00C33D67"/>
    <w:rsid w:val="00C51509"/>
    <w:rsid w:val="00C81D2D"/>
    <w:rsid w:val="00C86B24"/>
    <w:rsid w:val="00C94026"/>
    <w:rsid w:val="00CA0FD3"/>
    <w:rsid w:val="00CA4B92"/>
    <w:rsid w:val="00CB38AE"/>
    <w:rsid w:val="00CD6C3A"/>
    <w:rsid w:val="00CE1702"/>
    <w:rsid w:val="00D02757"/>
    <w:rsid w:val="00D15881"/>
    <w:rsid w:val="00D211C7"/>
    <w:rsid w:val="00D31A3F"/>
    <w:rsid w:val="00D5035D"/>
    <w:rsid w:val="00D56A78"/>
    <w:rsid w:val="00D57E0A"/>
    <w:rsid w:val="00D640BD"/>
    <w:rsid w:val="00D8324F"/>
    <w:rsid w:val="00D83FBC"/>
    <w:rsid w:val="00D84914"/>
    <w:rsid w:val="00D923E3"/>
    <w:rsid w:val="00DE232E"/>
    <w:rsid w:val="00DE3BB4"/>
    <w:rsid w:val="00DF0883"/>
    <w:rsid w:val="00DF08B5"/>
    <w:rsid w:val="00E273BC"/>
    <w:rsid w:val="00E30609"/>
    <w:rsid w:val="00E467FF"/>
    <w:rsid w:val="00E53142"/>
    <w:rsid w:val="00E533D5"/>
    <w:rsid w:val="00E54375"/>
    <w:rsid w:val="00E62B4E"/>
    <w:rsid w:val="00E708C7"/>
    <w:rsid w:val="00E77EDA"/>
    <w:rsid w:val="00E808DF"/>
    <w:rsid w:val="00E90BD9"/>
    <w:rsid w:val="00E92FCB"/>
    <w:rsid w:val="00EB4A33"/>
    <w:rsid w:val="00EC063B"/>
    <w:rsid w:val="00EC25FB"/>
    <w:rsid w:val="00EC2B81"/>
    <w:rsid w:val="00EC60EF"/>
    <w:rsid w:val="00EE5EA0"/>
    <w:rsid w:val="00F01112"/>
    <w:rsid w:val="00F0453A"/>
    <w:rsid w:val="00F30378"/>
    <w:rsid w:val="00F324D1"/>
    <w:rsid w:val="00F52ABE"/>
    <w:rsid w:val="00F57DCA"/>
    <w:rsid w:val="00F70975"/>
    <w:rsid w:val="00F76509"/>
    <w:rsid w:val="00F944D8"/>
    <w:rsid w:val="00F97AEB"/>
    <w:rsid w:val="00FA4605"/>
    <w:rsid w:val="00FA5CAD"/>
    <w:rsid w:val="00FB339E"/>
    <w:rsid w:val="00FC1CB5"/>
    <w:rsid w:val="00FC628A"/>
    <w:rsid w:val="00FC6551"/>
    <w:rsid w:val="00FD57E9"/>
    <w:rsid w:val="00FE066F"/>
    <w:rsid w:val="00FF09C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34"/>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5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39"/>
    <w:rsid w:val="00821A22"/>
    <w:pPr>
      <w:spacing w:after="100"/>
    </w:pPr>
  </w:style>
  <w:style w:type="paragraph" w:styleId="TOC2">
    <w:name w:val="toc 2"/>
    <w:basedOn w:val="Normal"/>
    <w:next w:val="Normal"/>
    <w:autoRedefine/>
    <w:uiPriority w:val="39"/>
    <w:rsid w:val="00821A22"/>
    <w:pPr>
      <w:spacing w:after="100"/>
      <w:ind w:left="240"/>
    </w:pPr>
  </w:style>
  <w:style w:type="paragraph" w:styleId="TOC3">
    <w:name w:val="toc 3"/>
    <w:basedOn w:val="Normal"/>
    <w:next w:val="Normal"/>
    <w:autoRedefine/>
    <w:uiPriority w:val="39"/>
    <w:rsid w:val="009D2C1E"/>
    <w:pPr>
      <w:spacing w:after="100"/>
      <w:ind w:left="480"/>
    </w:pPr>
  </w:style>
  <w:style w:type="table" w:customStyle="1" w:styleId="PlainTable31">
    <w:name w:val="Plain Table 31"/>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 w:type="table" w:styleId="MediumGrid2-Accent5">
    <w:name w:val="Medium Grid 2 Accent 5"/>
    <w:basedOn w:val="TableNormal"/>
    <w:uiPriority w:val="68"/>
    <w:rsid w:val="00082DD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082D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bcitation">
    <w:name w:val="lib_citation"/>
    <w:basedOn w:val="Normal"/>
    <w:rsid w:val="009414FF"/>
    <w:pPr>
      <w:spacing w:before="100" w:beforeAutospacing="1" w:after="100" w:afterAutospacing="1"/>
    </w:pPr>
    <w:rPr>
      <w:rFonts w:eastAsia="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34"/>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5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39"/>
    <w:rsid w:val="00821A22"/>
    <w:pPr>
      <w:spacing w:after="100"/>
    </w:pPr>
  </w:style>
  <w:style w:type="paragraph" w:styleId="TOC2">
    <w:name w:val="toc 2"/>
    <w:basedOn w:val="Normal"/>
    <w:next w:val="Normal"/>
    <w:autoRedefine/>
    <w:uiPriority w:val="39"/>
    <w:rsid w:val="00821A22"/>
    <w:pPr>
      <w:spacing w:after="100"/>
      <w:ind w:left="240"/>
    </w:pPr>
  </w:style>
  <w:style w:type="paragraph" w:styleId="TOC3">
    <w:name w:val="toc 3"/>
    <w:basedOn w:val="Normal"/>
    <w:next w:val="Normal"/>
    <w:autoRedefine/>
    <w:uiPriority w:val="39"/>
    <w:rsid w:val="009D2C1E"/>
    <w:pPr>
      <w:spacing w:after="100"/>
      <w:ind w:left="480"/>
    </w:pPr>
  </w:style>
  <w:style w:type="table" w:customStyle="1" w:styleId="PlainTable31">
    <w:name w:val="Plain Table 31"/>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 w:type="table" w:styleId="MediumGrid2-Accent5">
    <w:name w:val="Medium Grid 2 Accent 5"/>
    <w:basedOn w:val="TableNormal"/>
    <w:uiPriority w:val="68"/>
    <w:rsid w:val="00082DDE"/>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082D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libcitation">
    <w:name w:val="lib_citation"/>
    <w:basedOn w:val="Normal"/>
    <w:rsid w:val="009414FF"/>
    <w:pPr>
      <w:spacing w:before="100" w:beforeAutospacing="1" w:after="100" w:afterAutospacing="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72378">
      <w:bodyDiv w:val="1"/>
      <w:marLeft w:val="0"/>
      <w:marRight w:val="0"/>
      <w:marTop w:val="0"/>
      <w:marBottom w:val="0"/>
      <w:divBdr>
        <w:top w:val="none" w:sz="0" w:space="0" w:color="auto"/>
        <w:left w:val="none" w:sz="0" w:space="0" w:color="auto"/>
        <w:bottom w:val="none" w:sz="0" w:space="0" w:color="auto"/>
        <w:right w:val="none" w:sz="0" w:space="0" w:color="auto"/>
      </w:divBdr>
    </w:div>
    <w:div w:id="127629585">
      <w:bodyDiv w:val="1"/>
      <w:marLeft w:val="0"/>
      <w:marRight w:val="0"/>
      <w:marTop w:val="0"/>
      <w:marBottom w:val="0"/>
      <w:divBdr>
        <w:top w:val="none" w:sz="0" w:space="0" w:color="auto"/>
        <w:left w:val="none" w:sz="0" w:space="0" w:color="auto"/>
        <w:bottom w:val="none" w:sz="0" w:space="0" w:color="auto"/>
        <w:right w:val="none" w:sz="0" w:space="0" w:color="auto"/>
      </w:divBdr>
    </w:div>
    <w:div w:id="604196280">
      <w:bodyDiv w:val="1"/>
      <w:marLeft w:val="0"/>
      <w:marRight w:val="0"/>
      <w:marTop w:val="0"/>
      <w:marBottom w:val="0"/>
      <w:divBdr>
        <w:top w:val="none" w:sz="0" w:space="0" w:color="auto"/>
        <w:left w:val="none" w:sz="0" w:space="0" w:color="auto"/>
        <w:bottom w:val="none" w:sz="0" w:space="0" w:color="auto"/>
        <w:right w:val="none" w:sz="0" w:space="0" w:color="auto"/>
      </w:divBdr>
      <w:divsChild>
        <w:div w:id="2060127889">
          <w:marLeft w:val="0"/>
          <w:marRight w:val="0"/>
          <w:marTop w:val="0"/>
          <w:marBottom w:val="0"/>
          <w:divBdr>
            <w:top w:val="none" w:sz="0" w:space="0" w:color="auto"/>
            <w:left w:val="none" w:sz="0" w:space="0" w:color="auto"/>
            <w:bottom w:val="none" w:sz="0" w:space="0" w:color="auto"/>
            <w:right w:val="none" w:sz="0" w:space="0" w:color="auto"/>
          </w:divBdr>
        </w:div>
        <w:div w:id="1271159268">
          <w:marLeft w:val="0"/>
          <w:marRight w:val="0"/>
          <w:marTop w:val="0"/>
          <w:marBottom w:val="0"/>
          <w:divBdr>
            <w:top w:val="none" w:sz="0" w:space="0" w:color="auto"/>
            <w:left w:val="none" w:sz="0" w:space="0" w:color="auto"/>
            <w:bottom w:val="none" w:sz="0" w:space="0" w:color="auto"/>
            <w:right w:val="none" w:sz="0" w:space="0" w:color="auto"/>
          </w:divBdr>
        </w:div>
      </w:divsChild>
    </w:div>
    <w:div w:id="691616512">
      <w:bodyDiv w:val="1"/>
      <w:marLeft w:val="0"/>
      <w:marRight w:val="0"/>
      <w:marTop w:val="0"/>
      <w:marBottom w:val="0"/>
      <w:divBdr>
        <w:top w:val="none" w:sz="0" w:space="0" w:color="auto"/>
        <w:left w:val="none" w:sz="0" w:space="0" w:color="auto"/>
        <w:bottom w:val="none" w:sz="0" w:space="0" w:color="auto"/>
        <w:right w:val="none" w:sz="0" w:space="0" w:color="auto"/>
      </w:divBdr>
    </w:div>
    <w:div w:id="890534898">
      <w:bodyDiv w:val="1"/>
      <w:marLeft w:val="0"/>
      <w:marRight w:val="0"/>
      <w:marTop w:val="0"/>
      <w:marBottom w:val="0"/>
      <w:divBdr>
        <w:top w:val="none" w:sz="0" w:space="0" w:color="auto"/>
        <w:left w:val="none" w:sz="0" w:space="0" w:color="auto"/>
        <w:bottom w:val="none" w:sz="0" w:space="0" w:color="auto"/>
        <w:right w:val="none" w:sz="0" w:space="0" w:color="auto"/>
      </w:divBdr>
    </w:div>
    <w:div w:id="961377062">
      <w:bodyDiv w:val="1"/>
      <w:marLeft w:val="0"/>
      <w:marRight w:val="0"/>
      <w:marTop w:val="0"/>
      <w:marBottom w:val="0"/>
      <w:divBdr>
        <w:top w:val="none" w:sz="0" w:space="0" w:color="auto"/>
        <w:left w:val="none" w:sz="0" w:space="0" w:color="auto"/>
        <w:bottom w:val="none" w:sz="0" w:space="0" w:color="auto"/>
        <w:right w:val="none" w:sz="0" w:space="0" w:color="auto"/>
      </w:divBdr>
    </w:div>
    <w:div w:id="1042289923">
      <w:bodyDiv w:val="1"/>
      <w:marLeft w:val="0"/>
      <w:marRight w:val="0"/>
      <w:marTop w:val="0"/>
      <w:marBottom w:val="0"/>
      <w:divBdr>
        <w:top w:val="none" w:sz="0" w:space="0" w:color="auto"/>
        <w:left w:val="none" w:sz="0" w:space="0" w:color="auto"/>
        <w:bottom w:val="none" w:sz="0" w:space="0" w:color="auto"/>
        <w:right w:val="none" w:sz="0" w:space="0" w:color="auto"/>
      </w:divBdr>
    </w:div>
    <w:div w:id="1303123682">
      <w:bodyDiv w:val="1"/>
      <w:marLeft w:val="0"/>
      <w:marRight w:val="0"/>
      <w:marTop w:val="0"/>
      <w:marBottom w:val="0"/>
      <w:divBdr>
        <w:top w:val="none" w:sz="0" w:space="0" w:color="auto"/>
        <w:left w:val="none" w:sz="0" w:space="0" w:color="auto"/>
        <w:bottom w:val="none" w:sz="0" w:space="0" w:color="auto"/>
        <w:right w:val="none" w:sz="0" w:space="0" w:color="auto"/>
      </w:divBdr>
    </w:div>
    <w:div w:id="1542589110">
      <w:bodyDiv w:val="1"/>
      <w:marLeft w:val="0"/>
      <w:marRight w:val="0"/>
      <w:marTop w:val="0"/>
      <w:marBottom w:val="0"/>
      <w:divBdr>
        <w:top w:val="none" w:sz="0" w:space="0" w:color="auto"/>
        <w:left w:val="none" w:sz="0" w:space="0" w:color="auto"/>
        <w:bottom w:val="none" w:sz="0" w:space="0" w:color="auto"/>
        <w:right w:val="none" w:sz="0" w:space="0" w:color="auto"/>
      </w:divBdr>
      <w:divsChild>
        <w:div w:id="551112000">
          <w:marLeft w:val="0"/>
          <w:marRight w:val="0"/>
          <w:marTop w:val="0"/>
          <w:marBottom w:val="0"/>
          <w:divBdr>
            <w:top w:val="none" w:sz="0" w:space="0" w:color="auto"/>
            <w:left w:val="none" w:sz="0" w:space="0" w:color="auto"/>
            <w:bottom w:val="none" w:sz="0" w:space="0" w:color="auto"/>
            <w:right w:val="none" w:sz="0" w:space="0" w:color="auto"/>
          </w:divBdr>
        </w:div>
        <w:div w:id="899755547">
          <w:marLeft w:val="0"/>
          <w:marRight w:val="0"/>
          <w:marTop w:val="0"/>
          <w:marBottom w:val="0"/>
          <w:divBdr>
            <w:top w:val="none" w:sz="0" w:space="0" w:color="auto"/>
            <w:left w:val="none" w:sz="0" w:space="0" w:color="auto"/>
            <w:bottom w:val="none" w:sz="0" w:space="0" w:color="auto"/>
            <w:right w:val="none" w:sz="0" w:space="0" w:color="auto"/>
          </w:divBdr>
        </w:div>
      </w:divsChild>
    </w:div>
    <w:div w:id="1598903643">
      <w:bodyDiv w:val="1"/>
      <w:marLeft w:val="0"/>
      <w:marRight w:val="0"/>
      <w:marTop w:val="0"/>
      <w:marBottom w:val="0"/>
      <w:divBdr>
        <w:top w:val="none" w:sz="0" w:space="0" w:color="auto"/>
        <w:left w:val="none" w:sz="0" w:space="0" w:color="auto"/>
        <w:bottom w:val="none" w:sz="0" w:space="0" w:color="auto"/>
        <w:right w:val="none" w:sz="0" w:space="0" w:color="auto"/>
      </w:divBdr>
    </w:div>
    <w:div w:id="1630817406">
      <w:bodyDiv w:val="1"/>
      <w:marLeft w:val="0"/>
      <w:marRight w:val="0"/>
      <w:marTop w:val="0"/>
      <w:marBottom w:val="0"/>
      <w:divBdr>
        <w:top w:val="none" w:sz="0" w:space="0" w:color="auto"/>
        <w:left w:val="none" w:sz="0" w:space="0" w:color="auto"/>
        <w:bottom w:val="none" w:sz="0" w:space="0" w:color="auto"/>
        <w:right w:val="none" w:sz="0" w:space="0" w:color="auto"/>
      </w:divBdr>
    </w:div>
    <w:div w:id="1769888637">
      <w:bodyDiv w:val="1"/>
      <w:marLeft w:val="0"/>
      <w:marRight w:val="0"/>
      <w:marTop w:val="0"/>
      <w:marBottom w:val="0"/>
      <w:divBdr>
        <w:top w:val="none" w:sz="0" w:space="0" w:color="auto"/>
        <w:left w:val="none" w:sz="0" w:space="0" w:color="auto"/>
        <w:bottom w:val="none" w:sz="0" w:space="0" w:color="auto"/>
        <w:right w:val="none" w:sz="0" w:space="0" w:color="auto"/>
      </w:divBdr>
    </w:div>
    <w:div w:id="1772357975">
      <w:marLeft w:val="0"/>
      <w:marRight w:val="0"/>
      <w:marTop w:val="0"/>
      <w:marBottom w:val="0"/>
      <w:divBdr>
        <w:top w:val="none" w:sz="0" w:space="0" w:color="auto"/>
        <w:left w:val="none" w:sz="0" w:space="0" w:color="auto"/>
        <w:bottom w:val="none" w:sz="0" w:space="0" w:color="auto"/>
        <w:right w:val="none" w:sz="0" w:space="0" w:color="auto"/>
      </w:divBdr>
      <w:divsChild>
        <w:div w:id="1772357959">
          <w:marLeft w:val="0"/>
          <w:marRight w:val="0"/>
          <w:marTop w:val="0"/>
          <w:marBottom w:val="0"/>
          <w:divBdr>
            <w:top w:val="none" w:sz="0" w:space="0" w:color="auto"/>
            <w:left w:val="none" w:sz="0" w:space="0" w:color="auto"/>
            <w:bottom w:val="none" w:sz="0" w:space="0" w:color="auto"/>
            <w:right w:val="none" w:sz="0" w:space="0" w:color="auto"/>
          </w:divBdr>
        </w:div>
        <w:div w:id="1772357978">
          <w:marLeft w:val="0"/>
          <w:marRight w:val="0"/>
          <w:marTop w:val="0"/>
          <w:marBottom w:val="0"/>
          <w:divBdr>
            <w:top w:val="none" w:sz="0" w:space="0" w:color="auto"/>
            <w:left w:val="none" w:sz="0" w:space="0" w:color="auto"/>
            <w:bottom w:val="none" w:sz="0" w:space="0" w:color="auto"/>
            <w:right w:val="none" w:sz="0" w:space="0" w:color="auto"/>
          </w:divBdr>
        </w:div>
        <w:div w:id="1772357985">
          <w:marLeft w:val="0"/>
          <w:marRight w:val="0"/>
          <w:marTop w:val="0"/>
          <w:marBottom w:val="0"/>
          <w:divBdr>
            <w:top w:val="none" w:sz="0" w:space="0" w:color="auto"/>
            <w:left w:val="none" w:sz="0" w:space="0" w:color="auto"/>
            <w:bottom w:val="none" w:sz="0" w:space="0" w:color="auto"/>
            <w:right w:val="none" w:sz="0" w:space="0" w:color="auto"/>
          </w:divBdr>
        </w:div>
        <w:div w:id="1772357992">
          <w:marLeft w:val="0"/>
          <w:marRight w:val="0"/>
          <w:marTop w:val="0"/>
          <w:marBottom w:val="0"/>
          <w:divBdr>
            <w:top w:val="none" w:sz="0" w:space="0" w:color="auto"/>
            <w:left w:val="none" w:sz="0" w:space="0" w:color="auto"/>
            <w:bottom w:val="none" w:sz="0" w:space="0" w:color="auto"/>
            <w:right w:val="none" w:sz="0" w:space="0" w:color="auto"/>
          </w:divBdr>
        </w:div>
        <w:div w:id="1772357997">
          <w:marLeft w:val="0"/>
          <w:marRight w:val="0"/>
          <w:marTop w:val="0"/>
          <w:marBottom w:val="0"/>
          <w:divBdr>
            <w:top w:val="none" w:sz="0" w:space="0" w:color="auto"/>
            <w:left w:val="none" w:sz="0" w:space="0" w:color="auto"/>
            <w:bottom w:val="none" w:sz="0" w:space="0" w:color="auto"/>
            <w:right w:val="none" w:sz="0" w:space="0" w:color="auto"/>
          </w:divBdr>
        </w:div>
        <w:div w:id="1772357998">
          <w:marLeft w:val="0"/>
          <w:marRight w:val="0"/>
          <w:marTop w:val="0"/>
          <w:marBottom w:val="0"/>
          <w:divBdr>
            <w:top w:val="none" w:sz="0" w:space="0" w:color="auto"/>
            <w:left w:val="none" w:sz="0" w:space="0" w:color="auto"/>
            <w:bottom w:val="none" w:sz="0" w:space="0" w:color="auto"/>
            <w:right w:val="none" w:sz="0" w:space="0" w:color="auto"/>
          </w:divBdr>
        </w:div>
        <w:div w:id="1772358000">
          <w:marLeft w:val="0"/>
          <w:marRight w:val="0"/>
          <w:marTop w:val="0"/>
          <w:marBottom w:val="0"/>
          <w:divBdr>
            <w:top w:val="none" w:sz="0" w:space="0" w:color="auto"/>
            <w:left w:val="none" w:sz="0" w:space="0" w:color="auto"/>
            <w:bottom w:val="none" w:sz="0" w:space="0" w:color="auto"/>
            <w:right w:val="none" w:sz="0" w:space="0" w:color="auto"/>
          </w:divBdr>
        </w:div>
        <w:div w:id="1772358001">
          <w:marLeft w:val="0"/>
          <w:marRight w:val="0"/>
          <w:marTop w:val="0"/>
          <w:marBottom w:val="0"/>
          <w:divBdr>
            <w:top w:val="none" w:sz="0" w:space="0" w:color="auto"/>
            <w:left w:val="none" w:sz="0" w:space="0" w:color="auto"/>
            <w:bottom w:val="none" w:sz="0" w:space="0" w:color="auto"/>
            <w:right w:val="none" w:sz="0" w:space="0" w:color="auto"/>
          </w:divBdr>
        </w:div>
        <w:div w:id="1772358006">
          <w:marLeft w:val="0"/>
          <w:marRight w:val="0"/>
          <w:marTop w:val="0"/>
          <w:marBottom w:val="0"/>
          <w:divBdr>
            <w:top w:val="none" w:sz="0" w:space="0" w:color="auto"/>
            <w:left w:val="none" w:sz="0" w:space="0" w:color="auto"/>
            <w:bottom w:val="none" w:sz="0" w:space="0" w:color="auto"/>
            <w:right w:val="none" w:sz="0" w:space="0" w:color="auto"/>
          </w:divBdr>
        </w:div>
        <w:div w:id="1772358008">
          <w:marLeft w:val="0"/>
          <w:marRight w:val="0"/>
          <w:marTop w:val="0"/>
          <w:marBottom w:val="0"/>
          <w:divBdr>
            <w:top w:val="none" w:sz="0" w:space="0" w:color="auto"/>
            <w:left w:val="none" w:sz="0" w:space="0" w:color="auto"/>
            <w:bottom w:val="none" w:sz="0" w:space="0" w:color="auto"/>
            <w:right w:val="none" w:sz="0" w:space="0" w:color="auto"/>
          </w:divBdr>
        </w:div>
        <w:div w:id="1772358013">
          <w:marLeft w:val="0"/>
          <w:marRight w:val="0"/>
          <w:marTop w:val="0"/>
          <w:marBottom w:val="0"/>
          <w:divBdr>
            <w:top w:val="none" w:sz="0" w:space="0" w:color="auto"/>
            <w:left w:val="none" w:sz="0" w:space="0" w:color="auto"/>
            <w:bottom w:val="none" w:sz="0" w:space="0" w:color="auto"/>
            <w:right w:val="none" w:sz="0" w:space="0" w:color="auto"/>
          </w:divBdr>
        </w:div>
        <w:div w:id="1772358025">
          <w:marLeft w:val="0"/>
          <w:marRight w:val="0"/>
          <w:marTop w:val="0"/>
          <w:marBottom w:val="0"/>
          <w:divBdr>
            <w:top w:val="none" w:sz="0" w:space="0" w:color="auto"/>
            <w:left w:val="none" w:sz="0" w:space="0" w:color="auto"/>
            <w:bottom w:val="none" w:sz="0" w:space="0" w:color="auto"/>
            <w:right w:val="none" w:sz="0" w:space="0" w:color="auto"/>
          </w:divBdr>
        </w:div>
        <w:div w:id="1772358033">
          <w:marLeft w:val="0"/>
          <w:marRight w:val="0"/>
          <w:marTop w:val="0"/>
          <w:marBottom w:val="0"/>
          <w:divBdr>
            <w:top w:val="none" w:sz="0" w:space="0" w:color="auto"/>
            <w:left w:val="none" w:sz="0" w:space="0" w:color="auto"/>
            <w:bottom w:val="none" w:sz="0" w:space="0" w:color="auto"/>
            <w:right w:val="none" w:sz="0" w:space="0" w:color="auto"/>
          </w:divBdr>
        </w:div>
      </w:divsChild>
    </w:div>
    <w:div w:id="1772358005">
      <w:marLeft w:val="0"/>
      <w:marRight w:val="0"/>
      <w:marTop w:val="0"/>
      <w:marBottom w:val="0"/>
      <w:divBdr>
        <w:top w:val="none" w:sz="0" w:space="0" w:color="auto"/>
        <w:left w:val="none" w:sz="0" w:space="0" w:color="auto"/>
        <w:bottom w:val="none" w:sz="0" w:space="0" w:color="auto"/>
        <w:right w:val="none" w:sz="0" w:space="0" w:color="auto"/>
      </w:divBdr>
    </w:div>
    <w:div w:id="1772358012">
      <w:marLeft w:val="0"/>
      <w:marRight w:val="0"/>
      <w:marTop w:val="0"/>
      <w:marBottom w:val="0"/>
      <w:divBdr>
        <w:top w:val="none" w:sz="0" w:space="0" w:color="auto"/>
        <w:left w:val="none" w:sz="0" w:space="0" w:color="auto"/>
        <w:bottom w:val="none" w:sz="0" w:space="0" w:color="auto"/>
        <w:right w:val="none" w:sz="0" w:space="0" w:color="auto"/>
      </w:divBdr>
    </w:div>
    <w:div w:id="1772358016">
      <w:marLeft w:val="0"/>
      <w:marRight w:val="0"/>
      <w:marTop w:val="0"/>
      <w:marBottom w:val="0"/>
      <w:divBdr>
        <w:top w:val="none" w:sz="0" w:space="0" w:color="auto"/>
        <w:left w:val="none" w:sz="0" w:space="0" w:color="auto"/>
        <w:bottom w:val="none" w:sz="0" w:space="0" w:color="auto"/>
        <w:right w:val="none" w:sz="0" w:space="0" w:color="auto"/>
      </w:divBdr>
      <w:divsChild>
        <w:div w:id="1772357956">
          <w:marLeft w:val="0"/>
          <w:marRight w:val="0"/>
          <w:marTop w:val="0"/>
          <w:marBottom w:val="0"/>
          <w:divBdr>
            <w:top w:val="none" w:sz="0" w:space="0" w:color="auto"/>
            <w:left w:val="none" w:sz="0" w:space="0" w:color="auto"/>
            <w:bottom w:val="none" w:sz="0" w:space="0" w:color="auto"/>
            <w:right w:val="none" w:sz="0" w:space="0" w:color="auto"/>
          </w:divBdr>
        </w:div>
        <w:div w:id="1772357957">
          <w:marLeft w:val="0"/>
          <w:marRight w:val="0"/>
          <w:marTop w:val="0"/>
          <w:marBottom w:val="0"/>
          <w:divBdr>
            <w:top w:val="none" w:sz="0" w:space="0" w:color="auto"/>
            <w:left w:val="none" w:sz="0" w:space="0" w:color="auto"/>
            <w:bottom w:val="none" w:sz="0" w:space="0" w:color="auto"/>
            <w:right w:val="none" w:sz="0" w:space="0" w:color="auto"/>
          </w:divBdr>
        </w:div>
        <w:div w:id="1772357958">
          <w:marLeft w:val="0"/>
          <w:marRight w:val="0"/>
          <w:marTop w:val="0"/>
          <w:marBottom w:val="0"/>
          <w:divBdr>
            <w:top w:val="none" w:sz="0" w:space="0" w:color="auto"/>
            <w:left w:val="none" w:sz="0" w:space="0" w:color="auto"/>
            <w:bottom w:val="none" w:sz="0" w:space="0" w:color="auto"/>
            <w:right w:val="none" w:sz="0" w:space="0" w:color="auto"/>
          </w:divBdr>
        </w:div>
        <w:div w:id="1772357960">
          <w:marLeft w:val="0"/>
          <w:marRight w:val="0"/>
          <w:marTop w:val="0"/>
          <w:marBottom w:val="0"/>
          <w:divBdr>
            <w:top w:val="none" w:sz="0" w:space="0" w:color="auto"/>
            <w:left w:val="none" w:sz="0" w:space="0" w:color="auto"/>
            <w:bottom w:val="none" w:sz="0" w:space="0" w:color="auto"/>
            <w:right w:val="none" w:sz="0" w:space="0" w:color="auto"/>
          </w:divBdr>
        </w:div>
        <w:div w:id="1772357961">
          <w:marLeft w:val="0"/>
          <w:marRight w:val="0"/>
          <w:marTop w:val="0"/>
          <w:marBottom w:val="0"/>
          <w:divBdr>
            <w:top w:val="none" w:sz="0" w:space="0" w:color="auto"/>
            <w:left w:val="none" w:sz="0" w:space="0" w:color="auto"/>
            <w:bottom w:val="none" w:sz="0" w:space="0" w:color="auto"/>
            <w:right w:val="none" w:sz="0" w:space="0" w:color="auto"/>
          </w:divBdr>
        </w:div>
        <w:div w:id="1772357962">
          <w:marLeft w:val="0"/>
          <w:marRight w:val="0"/>
          <w:marTop w:val="0"/>
          <w:marBottom w:val="0"/>
          <w:divBdr>
            <w:top w:val="none" w:sz="0" w:space="0" w:color="auto"/>
            <w:left w:val="none" w:sz="0" w:space="0" w:color="auto"/>
            <w:bottom w:val="none" w:sz="0" w:space="0" w:color="auto"/>
            <w:right w:val="none" w:sz="0" w:space="0" w:color="auto"/>
          </w:divBdr>
        </w:div>
        <w:div w:id="1772357963">
          <w:marLeft w:val="0"/>
          <w:marRight w:val="0"/>
          <w:marTop w:val="0"/>
          <w:marBottom w:val="0"/>
          <w:divBdr>
            <w:top w:val="none" w:sz="0" w:space="0" w:color="auto"/>
            <w:left w:val="none" w:sz="0" w:space="0" w:color="auto"/>
            <w:bottom w:val="none" w:sz="0" w:space="0" w:color="auto"/>
            <w:right w:val="none" w:sz="0" w:space="0" w:color="auto"/>
          </w:divBdr>
        </w:div>
        <w:div w:id="1772357964">
          <w:marLeft w:val="0"/>
          <w:marRight w:val="0"/>
          <w:marTop w:val="0"/>
          <w:marBottom w:val="0"/>
          <w:divBdr>
            <w:top w:val="none" w:sz="0" w:space="0" w:color="auto"/>
            <w:left w:val="none" w:sz="0" w:space="0" w:color="auto"/>
            <w:bottom w:val="none" w:sz="0" w:space="0" w:color="auto"/>
            <w:right w:val="none" w:sz="0" w:space="0" w:color="auto"/>
          </w:divBdr>
        </w:div>
        <w:div w:id="1772357965">
          <w:marLeft w:val="0"/>
          <w:marRight w:val="0"/>
          <w:marTop w:val="0"/>
          <w:marBottom w:val="0"/>
          <w:divBdr>
            <w:top w:val="none" w:sz="0" w:space="0" w:color="auto"/>
            <w:left w:val="none" w:sz="0" w:space="0" w:color="auto"/>
            <w:bottom w:val="none" w:sz="0" w:space="0" w:color="auto"/>
            <w:right w:val="none" w:sz="0" w:space="0" w:color="auto"/>
          </w:divBdr>
        </w:div>
        <w:div w:id="1772357966">
          <w:marLeft w:val="0"/>
          <w:marRight w:val="0"/>
          <w:marTop w:val="0"/>
          <w:marBottom w:val="0"/>
          <w:divBdr>
            <w:top w:val="none" w:sz="0" w:space="0" w:color="auto"/>
            <w:left w:val="none" w:sz="0" w:space="0" w:color="auto"/>
            <w:bottom w:val="none" w:sz="0" w:space="0" w:color="auto"/>
            <w:right w:val="none" w:sz="0" w:space="0" w:color="auto"/>
          </w:divBdr>
        </w:div>
        <w:div w:id="1772357967">
          <w:marLeft w:val="0"/>
          <w:marRight w:val="0"/>
          <w:marTop w:val="0"/>
          <w:marBottom w:val="0"/>
          <w:divBdr>
            <w:top w:val="none" w:sz="0" w:space="0" w:color="auto"/>
            <w:left w:val="none" w:sz="0" w:space="0" w:color="auto"/>
            <w:bottom w:val="none" w:sz="0" w:space="0" w:color="auto"/>
            <w:right w:val="none" w:sz="0" w:space="0" w:color="auto"/>
          </w:divBdr>
        </w:div>
        <w:div w:id="1772357968">
          <w:marLeft w:val="0"/>
          <w:marRight w:val="0"/>
          <w:marTop w:val="0"/>
          <w:marBottom w:val="0"/>
          <w:divBdr>
            <w:top w:val="none" w:sz="0" w:space="0" w:color="auto"/>
            <w:left w:val="none" w:sz="0" w:space="0" w:color="auto"/>
            <w:bottom w:val="none" w:sz="0" w:space="0" w:color="auto"/>
            <w:right w:val="none" w:sz="0" w:space="0" w:color="auto"/>
          </w:divBdr>
        </w:div>
        <w:div w:id="1772357969">
          <w:marLeft w:val="0"/>
          <w:marRight w:val="0"/>
          <w:marTop w:val="0"/>
          <w:marBottom w:val="0"/>
          <w:divBdr>
            <w:top w:val="none" w:sz="0" w:space="0" w:color="auto"/>
            <w:left w:val="none" w:sz="0" w:space="0" w:color="auto"/>
            <w:bottom w:val="none" w:sz="0" w:space="0" w:color="auto"/>
            <w:right w:val="none" w:sz="0" w:space="0" w:color="auto"/>
          </w:divBdr>
        </w:div>
        <w:div w:id="1772357970">
          <w:marLeft w:val="0"/>
          <w:marRight w:val="0"/>
          <w:marTop w:val="0"/>
          <w:marBottom w:val="0"/>
          <w:divBdr>
            <w:top w:val="none" w:sz="0" w:space="0" w:color="auto"/>
            <w:left w:val="none" w:sz="0" w:space="0" w:color="auto"/>
            <w:bottom w:val="none" w:sz="0" w:space="0" w:color="auto"/>
            <w:right w:val="none" w:sz="0" w:space="0" w:color="auto"/>
          </w:divBdr>
        </w:div>
        <w:div w:id="1772357971">
          <w:marLeft w:val="0"/>
          <w:marRight w:val="0"/>
          <w:marTop w:val="0"/>
          <w:marBottom w:val="0"/>
          <w:divBdr>
            <w:top w:val="none" w:sz="0" w:space="0" w:color="auto"/>
            <w:left w:val="none" w:sz="0" w:space="0" w:color="auto"/>
            <w:bottom w:val="none" w:sz="0" w:space="0" w:color="auto"/>
            <w:right w:val="none" w:sz="0" w:space="0" w:color="auto"/>
          </w:divBdr>
        </w:div>
        <w:div w:id="1772357972">
          <w:marLeft w:val="0"/>
          <w:marRight w:val="0"/>
          <w:marTop w:val="0"/>
          <w:marBottom w:val="0"/>
          <w:divBdr>
            <w:top w:val="none" w:sz="0" w:space="0" w:color="auto"/>
            <w:left w:val="none" w:sz="0" w:space="0" w:color="auto"/>
            <w:bottom w:val="none" w:sz="0" w:space="0" w:color="auto"/>
            <w:right w:val="none" w:sz="0" w:space="0" w:color="auto"/>
          </w:divBdr>
        </w:div>
        <w:div w:id="1772357973">
          <w:marLeft w:val="0"/>
          <w:marRight w:val="0"/>
          <w:marTop w:val="0"/>
          <w:marBottom w:val="0"/>
          <w:divBdr>
            <w:top w:val="none" w:sz="0" w:space="0" w:color="auto"/>
            <w:left w:val="none" w:sz="0" w:space="0" w:color="auto"/>
            <w:bottom w:val="none" w:sz="0" w:space="0" w:color="auto"/>
            <w:right w:val="none" w:sz="0" w:space="0" w:color="auto"/>
          </w:divBdr>
        </w:div>
        <w:div w:id="1772357974">
          <w:marLeft w:val="0"/>
          <w:marRight w:val="0"/>
          <w:marTop w:val="0"/>
          <w:marBottom w:val="0"/>
          <w:divBdr>
            <w:top w:val="none" w:sz="0" w:space="0" w:color="auto"/>
            <w:left w:val="none" w:sz="0" w:space="0" w:color="auto"/>
            <w:bottom w:val="none" w:sz="0" w:space="0" w:color="auto"/>
            <w:right w:val="none" w:sz="0" w:space="0" w:color="auto"/>
          </w:divBdr>
        </w:div>
        <w:div w:id="1772357976">
          <w:marLeft w:val="0"/>
          <w:marRight w:val="0"/>
          <w:marTop w:val="0"/>
          <w:marBottom w:val="0"/>
          <w:divBdr>
            <w:top w:val="none" w:sz="0" w:space="0" w:color="auto"/>
            <w:left w:val="none" w:sz="0" w:space="0" w:color="auto"/>
            <w:bottom w:val="none" w:sz="0" w:space="0" w:color="auto"/>
            <w:right w:val="none" w:sz="0" w:space="0" w:color="auto"/>
          </w:divBdr>
        </w:div>
        <w:div w:id="1772357977">
          <w:marLeft w:val="0"/>
          <w:marRight w:val="0"/>
          <w:marTop w:val="0"/>
          <w:marBottom w:val="0"/>
          <w:divBdr>
            <w:top w:val="none" w:sz="0" w:space="0" w:color="auto"/>
            <w:left w:val="none" w:sz="0" w:space="0" w:color="auto"/>
            <w:bottom w:val="none" w:sz="0" w:space="0" w:color="auto"/>
            <w:right w:val="none" w:sz="0" w:space="0" w:color="auto"/>
          </w:divBdr>
        </w:div>
        <w:div w:id="1772357979">
          <w:marLeft w:val="0"/>
          <w:marRight w:val="0"/>
          <w:marTop w:val="0"/>
          <w:marBottom w:val="0"/>
          <w:divBdr>
            <w:top w:val="none" w:sz="0" w:space="0" w:color="auto"/>
            <w:left w:val="none" w:sz="0" w:space="0" w:color="auto"/>
            <w:bottom w:val="none" w:sz="0" w:space="0" w:color="auto"/>
            <w:right w:val="none" w:sz="0" w:space="0" w:color="auto"/>
          </w:divBdr>
        </w:div>
        <w:div w:id="1772357980">
          <w:marLeft w:val="0"/>
          <w:marRight w:val="0"/>
          <w:marTop w:val="0"/>
          <w:marBottom w:val="0"/>
          <w:divBdr>
            <w:top w:val="none" w:sz="0" w:space="0" w:color="auto"/>
            <w:left w:val="none" w:sz="0" w:space="0" w:color="auto"/>
            <w:bottom w:val="none" w:sz="0" w:space="0" w:color="auto"/>
            <w:right w:val="none" w:sz="0" w:space="0" w:color="auto"/>
          </w:divBdr>
        </w:div>
        <w:div w:id="1772357981">
          <w:marLeft w:val="0"/>
          <w:marRight w:val="0"/>
          <w:marTop w:val="0"/>
          <w:marBottom w:val="0"/>
          <w:divBdr>
            <w:top w:val="none" w:sz="0" w:space="0" w:color="auto"/>
            <w:left w:val="none" w:sz="0" w:space="0" w:color="auto"/>
            <w:bottom w:val="none" w:sz="0" w:space="0" w:color="auto"/>
            <w:right w:val="none" w:sz="0" w:space="0" w:color="auto"/>
          </w:divBdr>
        </w:div>
        <w:div w:id="1772357982">
          <w:marLeft w:val="0"/>
          <w:marRight w:val="0"/>
          <w:marTop w:val="0"/>
          <w:marBottom w:val="0"/>
          <w:divBdr>
            <w:top w:val="none" w:sz="0" w:space="0" w:color="auto"/>
            <w:left w:val="none" w:sz="0" w:space="0" w:color="auto"/>
            <w:bottom w:val="none" w:sz="0" w:space="0" w:color="auto"/>
            <w:right w:val="none" w:sz="0" w:space="0" w:color="auto"/>
          </w:divBdr>
        </w:div>
        <w:div w:id="1772357983">
          <w:marLeft w:val="0"/>
          <w:marRight w:val="0"/>
          <w:marTop w:val="0"/>
          <w:marBottom w:val="0"/>
          <w:divBdr>
            <w:top w:val="none" w:sz="0" w:space="0" w:color="auto"/>
            <w:left w:val="none" w:sz="0" w:space="0" w:color="auto"/>
            <w:bottom w:val="none" w:sz="0" w:space="0" w:color="auto"/>
            <w:right w:val="none" w:sz="0" w:space="0" w:color="auto"/>
          </w:divBdr>
        </w:div>
        <w:div w:id="17723579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772357987">
          <w:marLeft w:val="0"/>
          <w:marRight w:val="0"/>
          <w:marTop w:val="0"/>
          <w:marBottom w:val="0"/>
          <w:divBdr>
            <w:top w:val="none" w:sz="0" w:space="0" w:color="auto"/>
            <w:left w:val="none" w:sz="0" w:space="0" w:color="auto"/>
            <w:bottom w:val="none" w:sz="0" w:space="0" w:color="auto"/>
            <w:right w:val="none" w:sz="0" w:space="0" w:color="auto"/>
          </w:divBdr>
        </w:div>
        <w:div w:id="1772357988">
          <w:marLeft w:val="0"/>
          <w:marRight w:val="0"/>
          <w:marTop w:val="0"/>
          <w:marBottom w:val="0"/>
          <w:divBdr>
            <w:top w:val="none" w:sz="0" w:space="0" w:color="auto"/>
            <w:left w:val="none" w:sz="0" w:space="0" w:color="auto"/>
            <w:bottom w:val="none" w:sz="0" w:space="0" w:color="auto"/>
            <w:right w:val="none" w:sz="0" w:space="0" w:color="auto"/>
          </w:divBdr>
        </w:div>
        <w:div w:id="1772357989">
          <w:marLeft w:val="0"/>
          <w:marRight w:val="0"/>
          <w:marTop w:val="0"/>
          <w:marBottom w:val="0"/>
          <w:divBdr>
            <w:top w:val="none" w:sz="0" w:space="0" w:color="auto"/>
            <w:left w:val="none" w:sz="0" w:space="0" w:color="auto"/>
            <w:bottom w:val="none" w:sz="0" w:space="0" w:color="auto"/>
            <w:right w:val="none" w:sz="0" w:space="0" w:color="auto"/>
          </w:divBdr>
        </w:div>
        <w:div w:id="1772357990">
          <w:marLeft w:val="0"/>
          <w:marRight w:val="0"/>
          <w:marTop w:val="0"/>
          <w:marBottom w:val="0"/>
          <w:divBdr>
            <w:top w:val="none" w:sz="0" w:space="0" w:color="auto"/>
            <w:left w:val="none" w:sz="0" w:space="0" w:color="auto"/>
            <w:bottom w:val="none" w:sz="0" w:space="0" w:color="auto"/>
            <w:right w:val="none" w:sz="0" w:space="0" w:color="auto"/>
          </w:divBdr>
        </w:div>
        <w:div w:id="1772357991">
          <w:marLeft w:val="0"/>
          <w:marRight w:val="0"/>
          <w:marTop w:val="0"/>
          <w:marBottom w:val="0"/>
          <w:divBdr>
            <w:top w:val="none" w:sz="0" w:space="0" w:color="auto"/>
            <w:left w:val="none" w:sz="0" w:space="0" w:color="auto"/>
            <w:bottom w:val="none" w:sz="0" w:space="0" w:color="auto"/>
            <w:right w:val="none" w:sz="0" w:space="0" w:color="auto"/>
          </w:divBdr>
        </w:div>
        <w:div w:id="1772357993">
          <w:marLeft w:val="0"/>
          <w:marRight w:val="0"/>
          <w:marTop w:val="0"/>
          <w:marBottom w:val="0"/>
          <w:divBdr>
            <w:top w:val="none" w:sz="0" w:space="0" w:color="auto"/>
            <w:left w:val="none" w:sz="0" w:space="0" w:color="auto"/>
            <w:bottom w:val="none" w:sz="0" w:space="0" w:color="auto"/>
            <w:right w:val="none" w:sz="0" w:space="0" w:color="auto"/>
          </w:divBdr>
        </w:div>
        <w:div w:id="1772357994">
          <w:marLeft w:val="0"/>
          <w:marRight w:val="0"/>
          <w:marTop w:val="0"/>
          <w:marBottom w:val="0"/>
          <w:divBdr>
            <w:top w:val="none" w:sz="0" w:space="0" w:color="auto"/>
            <w:left w:val="none" w:sz="0" w:space="0" w:color="auto"/>
            <w:bottom w:val="none" w:sz="0" w:space="0" w:color="auto"/>
            <w:right w:val="none" w:sz="0" w:space="0" w:color="auto"/>
          </w:divBdr>
        </w:div>
        <w:div w:id="1772357995">
          <w:marLeft w:val="0"/>
          <w:marRight w:val="0"/>
          <w:marTop w:val="0"/>
          <w:marBottom w:val="0"/>
          <w:divBdr>
            <w:top w:val="none" w:sz="0" w:space="0" w:color="auto"/>
            <w:left w:val="none" w:sz="0" w:space="0" w:color="auto"/>
            <w:bottom w:val="none" w:sz="0" w:space="0" w:color="auto"/>
            <w:right w:val="none" w:sz="0" w:space="0" w:color="auto"/>
          </w:divBdr>
        </w:div>
        <w:div w:id="1772357996">
          <w:marLeft w:val="0"/>
          <w:marRight w:val="0"/>
          <w:marTop w:val="0"/>
          <w:marBottom w:val="0"/>
          <w:divBdr>
            <w:top w:val="none" w:sz="0" w:space="0" w:color="auto"/>
            <w:left w:val="none" w:sz="0" w:space="0" w:color="auto"/>
            <w:bottom w:val="none" w:sz="0" w:space="0" w:color="auto"/>
            <w:right w:val="none" w:sz="0" w:space="0" w:color="auto"/>
          </w:divBdr>
        </w:div>
        <w:div w:id="1772357999">
          <w:marLeft w:val="0"/>
          <w:marRight w:val="0"/>
          <w:marTop w:val="0"/>
          <w:marBottom w:val="0"/>
          <w:divBdr>
            <w:top w:val="none" w:sz="0" w:space="0" w:color="auto"/>
            <w:left w:val="none" w:sz="0" w:space="0" w:color="auto"/>
            <w:bottom w:val="none" w:sz="0" w:space="0" w:color="auto"/>
            <w:right w:val="none" w:sz="0" w:space="0" w:color="auto"/>
          </w:divBdr>
        </w:div>
        <w:div w:id="1772358002">
          <w:marLeft w:val="0"/>
          <w:marRight w:val="0"/>
          <w:marTop w:val="0"/>
          <w:marBottom w:val="0"/>
          <w:divBdr>
            <w:top w:val="none" w:sz="0" w:space="0" w:color="auto"/>
            <w:left w:val="none" w:sz="0" w:space="0" w:color="auto"/>
            <w:bottom w:val="none" w:sz="0" w:space="0" w:color="auto"/>
            <w:right w:val="none" w:sz="0" w:space="0" w:color="auto"/>
          </w:divBdr>
        </w:div>
        <w:div w:id="1772358003">
          <w:marLeft w:val="0"/>
          <w:marRight w:val="0"/>
          <w:marTop w:val="0"/>
          <w:marBottom w:val="0"/>
          <w:divBdr>
            <w:top w:val="none" w:sz="0" w:space="0" w:color="auto"/>
            <w:left w:val="none" w:sz="0" w:space="0" w:color="auto"/>
            <w:bottom w:val="none" w:sz="0" w:space="0" w:color="auto"/>
            <w:right w:val="none" w:sz="0" w:space="0" w:color="auto"/>
          </w:divBdr>
        </w:div>
        <w:div w:id="1772358004">
          <w:marLeft w:val="0"/>
          <w:marRight w:val="0"/>
          <w:marTop w:val="0"/>
          <w:marBottom w:val="0"/>
          <w:divBdr>
            <w:top w:val="none" w:sz="0" w:space="0" w:color="auto"/>
            <w:left w:val="none" w:sz="0" w:space="0" w:color="auto"/>
            <w:bottom w:val="none" w:sz="0" w:space="0" w:color="auto"/>
            <w:right w:val="none" w:sz="0" w:space="0" w:color="auto"/>
          </w:divBdr>
        </w:div>
        <w:div w:id="1772358007">
          <w:marLeft w:val="0"/>
          <w:marRight w:val="0"/>
          <w:marTop w:val="0"/>
          <w:marBottom w:val="0"/>
          <w:divBdr>
            <w:top w:val="none" w:sz="0" w:space="0" w:color="auto"/>
            <w:left w:val="none" w:sz="0" w:space="0" w:color="auto"/>
            <w:bottom w:val="none" w:sz="0" w:space="0" w:color="auto"/>
            <w:right w:val="none" w:sz="0" w:space="0" w:color="auto"/>
          </w:divBdr>
        </w:div>
        <w:div w:id="1772358009">
          <w:marLeft w:val="0"/>
          <w:marRight w:val="0"/>
          <w:marTop w:val="0"/>
          <w:marBottom w:val="0"/>
          <w:divBdr>
            <w:top w:val="none" w:sz="0" w:space="0" w:color="auto"/>
            <w:left w:val="none" w:sz="0" w:space="0" w:color="auto"/>
            <w:bottom w:val="none" w:sz="0" w:space="0" w:color="auto"/>
            <w:right w:val="none" w:sz="0" w:space="0" w:color="auto"/>
          </w:divBdr>
        </w:div>
        <w:div w:id="1772358010">
          <w:marLeft w:val="0"/>
          <w:marRight w:val="0"/>
          <w:marTop w:val="0"/>
          <w:marBottom w:val="0"/>
          <w:divBdr>
            <w:top w:val="none" w:sz="0" w:space="0" w:color="auto"/>
            <w:left w:val="none" w:sz="0" w:space="0" w:color="auto"/>
            <w:bottom w:val="none" w:sz="0" w:space="0" w:color="auto"/>
            <w:right w:val="none" w:sz="0" w:space="0" w:color="auto"/>
          </w:divBdr>
        </w:div>
        <w:div w:id="1772358011">
          <w:marLeft w:val="0"/>
          <w:marRight w:val="0"/>
          <w:marTop w:val="0"/>
          <w:marBottom w:val="0"/>
          <w:divBdr>
            <w:top w:val="none" w:sz="0" w:space="0" w:color="auto"/>
            <w:left w:val="none" w:sz="0" w:space="0" w:color="auto"/>
            <w:bottom w:val="none" w:sz="0" w:space="0" w:color="auto"/>
            <w:right w:val="none" w:sz="0" w:space="0" w:color="auto"/>
          </w:divBdr>
        </w:div>
        <w:div w:id="1772358014">
          <w:marLeft w:val="0"/>
          <w:marRight w:val="0"/>
          <w:marTop w:val="0"/>
          <w:marBottom w:val="0"/>
          <w:divBdr>
            <w:top w:val="none" w:sz="0" w:space="0" w:color="auto"/>
            <w:left w:val="none" w:sz="0" w:space="0" w:color="auto"/>
            <w:bottom w:val="none" w:sz="0" w:space="0" w:color="auto"/>
            <w:right w:val="none" w:sz="0" w:space="0" w:color="auto"/>
          </w:divBdr>
        </w:div>
        <w:div w:id="1772358015">
          <w:marLeft w:val="0"/>
          <w:marRight w:val="0"/>
          <w:marTop w:val="0"/>
          <w:marBottom w:val="0"/>
          <w:divBdr>
            <w:top w:val="none" w:sz="0" w:space="0" w:color="auto"/>
            <w:left w:val="none" w:sz="0" w:space="0" w:color="auto"/>
            <w:bottom w:val="none" w:sz="0" w:space="0" w:color="auto"/>
            <w:right w:val="none" w:sz="0" w:space="0" w:color="auto"/>
          </w:divBdr>
        </w:div>
        <w:div w:id="1772358017">
          <w:marLeft w:val="0"/>
          <w:marRight w:val="0"/>
          <w:marTop w:val="0"/>
          <w:marBottom w:val="0"/>
          <w:divBdr>
            <w:top w:val="none" w:sz="0" w:space="0" w:color="auto"/>
            <w:left w:val="none" w:sz="0" w:space="0" w:color="auto"/>
            <w:bottom w:val="none" w:sz="0" w:space="0" w:color="auto"/>
            <w:right w:val="none" w:sz="0" w:space="0" w:color="auto"/>
          </w:divBdr>
        </w:div>
        <w:div w:id="1772358018">
          <w:marLeft w:val="0"/>
          <w:marRight w:val="0"/>
          <w:marTop w:val="0"/>
          <w:marBottom w:val="0"/>
          <w:divBdr>
            <w:top w:val="none" w:sz="0" w:space="0" w:color="auto"/>
            <w:left w:val="none" w:sz="0" w:space="0" w:color="auto"/>
            <w:bottom w:val="none" w:sz="0" w:space="0" w:color="auto"/>
            <w:right w:val="none" w:sz="0" w:space="0" w:color="auto"/>
          </w:divBdr>
        </w:div>
        <w:div w:id="1772358019">
          <w:marLeft w:val="0"/>
          <w:marRight w:val="0"/>
          <w:marTop w:val="0"/>
          <w:marBottom w:val="0"/>
          <w:divBdr>
            <w:top w:val="none" w:sz="0" w:space="0" w:color="auto"/>
            <w:left w:val="none" w:sz="0" w:space="0" w:color="auto"/>
            <w:bottom w:val="none" w:sz="0" w:space="0" w:color="auto"/>
            <w:right w:val="none" w:sz="0" w:space="0" w:color="auto"/>
          </w:divBdr>
        </w:div>
        <w:div w:id="1772358020">
          <w:marLeft w:val="0"/>
          <w:marRight w:val="0"/>
          <w:marTop w:val="0"/>
          <w:marBottom w:val="0"/>
          <w:divBdr>
            <w:top w:val="none" w:sz="0" w:space="0" w:color="auto"/>
            <w:left w:val="none" w:sz="0" w:space="0" w:color="auto"/>
            <w:bottom w:val="none" w:sz="0" w:space="0" w:color="auto"/>
            <w:right w:val="none" w:sz="0" w:space="0" w:color="auto"/>
          </w:divBdr>
        </w:div>
        <w:div w:id="1772358021">
          <w:marLeft w:val="0"/>
          <w:marRight w:val="0"/>
          <w:marTop w:val="0"/>
          <w:marBottom w:val="0"/>
          <w:divBdr>
            <w:top w:val="none" w:sz="0" w:space="0" w:color="auto"/>
            <w:left w:val="none" w:sz="0" w:space="0" w:color="auto"/>
            <w:bottom w:val="none" w:sz="0" w:space="0" w:color="auto"/>
            <w:right w:val="none" w:sz="0" w:space="0" w:color="auto"/>
          </w:divBdr>
        </w:div>
        <w:div w:id="1772358022">
          <w:marLeft w:val="0"/>
          <w:marRight w:val="0"/>
          <w:marTop w:val="0"/>
          <w:marBottom w:val="0"/>
          <w:divBdr>
            <w:top w:val="none" w:sz="0" w:space="0" w:color="auto"/>
            <w:left w:val="none" w:sz="0" w:space="0" w:color="auto"/>
            <w:bottom w:val="none" w:sz="0" w:space="0" w:color="auto"/>
            <w:right w:val="none" w:sz="0" w:space="0" w:color="auto"/>
          </w:divBdr>
        </w:div>
        <w:div w:id="1772358023">
          <w:marLeft w:val="0"/>
          <w:marRight w:val="0"/>
          <w:marTop w:val="0"/>
          <w:marBottom w:val="0"/>
          <w:divBdr>
            <w:top w:val="none" w:sz="0" w:space="0" w:color="auto"/>
            <w:left w:val="none" w:sz="0" w:space="0" w:color="auto"/>
            <w:bottom w:val="none" w:sz="0" w:space="0" w:color="auto"/>
            <w:right w:val="none" w:sz="0" w:space="0" w:color="auto"/>
          </w:divBdr>
        </w:div>
        <w:div w:id="1772358024">
          <w:marLeft w:val="0"/>
          <w:marRight w:val="0"/>
          <w:marTop w:val="0"/>
          <w:marBottom w:val="0"/>
          <w:divBdr>
            <w:top w:val="none" w:sz="0" w:space="0" w:color="auto"/>
            <w:left w:val="none" w:sz="0" w:space="0" w:color="auto"/>
            <w:bottom w:val="none" w:sz="0" w:space="0" w:color="auto"/>
            <w:right w:val="none" w:sz="0" w:space="0" w:color="auto"/>
          </w:divBdr>
        </w:div>
        <w:div w:id="1772358026">
          <w:marLeft w:val="0"/>
          <w:marRight w:val="0"/>
          <w:marTop w:val="0"/>
          <w:marBottom w:val="0"/>
          <w:divBdr>
            <w:top w:val="none" w:sz="0" w:space="0" w:color="auto"/>
            <w:left w:val="none" w:sz="0" w:space="0" w:color="auto"/>
            <w:bottom w:val="none" w:sz="0" w:space="0" w:color="auto"/>
            <w:right w:val="none" w:sz="0" w:space="0" w:color="auto"/>
          </w:divBdr>
        </w:div>
        <w:div w:id="1772358027">
          <w:marLeft w:val="0"/>
          <w:marRight w:val="0"/>
          <w:marTop w:val="0"/>
          <w:marBottom w:val="0"/>
          <w:divBdr>
            <w:top w:val="none" w:sz="0" w:space="0" w:color="auto"/>
            <w:left w:val="none" w:sz="0" w:space="0" w:color="auto"/>
            <w:bottom w:val="none" w:sz="0" w:space="0" w:color="auto"/>
            <w:right w:val="none" w:sz="0" w:space="0" w:color="auto"/>
          </w:divBdr>
        </w:div>
        <w:div w:id="1772358028">
          <w:marLeft w:val="0"/>
          <w:marRight w:val="0"/>
          <w:marTop w:val="0"/>
          <w:marBottom w:val="0"/>
          <w:divBdr>
            <w:top w:val="none" w:sz="0" w:space="0" w:color="auto"/>
            <w:left w:val="none" w:sz="0" w:space="0" w:color="auto"/>
            <w:bottom w:val="none" w:sz="0" w:space="0" w:color="auto"/>
            <w:right w:val="none" w:sz="0" w:space="0" w:color="auto"/>
          </w:divBdr>
        </w:div>
        <w:div w:id="1772358029">
          <w:marLeft w:val="0"/>
          <w:marRight w:val="0"/>
          <w:marTop w:val="0"/>
          <w:marBottom w:val="0"/>
          <w:divBdr>
            <w:top w:val="none" w:sz="0" w:space="0" w:color="auto"/>
            <w:left w:val="none" w:sz="0" w:space="0" w:color="auto"/>
            <w:bottom w:val="none" w:sz="0" w:space="0" w:color="auto"/>
            <w:right w:val="none" w:sz="0" w:space="0" w:color="auto"/>
          </w:divBdr>
        </w:div>
        <w:div w:id="1772358030">
          <w:marLeft w:val="0"/>
          <w:marRight w:val="0"/>
          <w:marTop w:val="0"/>
          <w:marBottom w:val="0"/>
          <w:divBdr>
            <w:top w:val="none" w:sz="0" w:space="0" w:color="auto"/>
            <w:left w:val="none" w:sz="0" w:space="0" w:color="auto"/>
            <w:bottom w:val="none" w:sz="0" w:space="0" w:color="auto"/>
            <w:right w:val="none" w:sz="0" w:space="0" w:color="auto"/>
          </w:divBdr>
        </w:div>
        <w:div w:id="1772358031">
          <w:marLeft w:val="0"/>
          <w:marRight w:val="0"/>
          <w:marTop w:val="0"/>
          <w:marBottom w:val="0"/>
          <w:divBdr>
            <w:top w:val="none" w:sz="0" w:space="0" w:color="auto"/>
            <w:left w:val="none" w:sz="0" w:space="0" w:color="auto"/>
            <w:bottom w:val="none" w:sz="0" w:space="0" w:color="auto"/>
            <w:right w:val="none" w:sz="0" w:space="0" w:color="auto"/>
          </w:divBdr>
        </w:div>
        <w:div w:id="1772358032">
          <w:marLeft w:val="0"/>
          <w:marRight w:val="0"/>
          <w:marTop w:val="0"/>
          <w:marBottom w:val="0"/>
          <w:divBdr>
            <w:top w:val="none" w:sz="0" w:space="0" w:color="auto"/>
            <w:left w:val="none" w:sz="0" w:space="0" w:color="auto"/>
            <w:bottom w:val="none" w:sz="0" w:space="0" w:color="auto"/>
            <w:right w:val="none" w:sz="0" w:space="0" w:color="auto"/>
          </w:divBdr>
        </w:div>
        <w:div w:id="1772358034">
          <w:marLeft w:val="0"/>
          <w:marRight w:val="0"/>
          <w:marTop w:val="0"/>
          <w:marBottom w:val="0"/>
          <w:divBdr>
            <w:top w:val="none" w:sz="0" w:space="0" w:color="auto"/>
            <w:left w:val="none" w:sz="0" w:space="0" w:color="auto"/>
            <w:bottom w:val="none" w:sz="0" w:space="0" w:color="auto"/>
            <w:right w:val="none" w:sz="0" w:space="0" w:color="auto"/>
          </w:divBdr>
        </w:div>
        <w:div w:id="1772358035">
          <w:marLeft w:val="0"/>
          <w:marRight w:val="0"/>
          <w:marTop w:val="0"/>
          <w:marBottom w:val="0"/>
          <w:divBdr>
            <w:top w:val="none" w:sz="0" w:space="0" w:color="auto"/>
            <w:left w:val="none" w:sz="0" w:space="0" w:color="auto"/>
            <w:bottom w:val="none" w:sz="0" w:space="0" w:color="auto"/>
            <w:right w:val="none" w:sz="0" w:space="0" w:color="auto"/>
          </w:divBdr>
        </w:div>
      </w:divsChild>
    </w:div>
    <w:div w:id="1897398499">
      <w:bodyDiv w:val="1"/>
      <w:marLeft w:val="0"/>
      <w:marRight w:val="0"/>
      <w:marTop w:val="0"/>
      <w:marBottom w:val="0"/>
      <w:divBdr>
        <w:top w:val="none" w:sz="0" w:space="0" w:color="auto"/>
        <w:left w:val="none" w:sz="0" w:space="0" w:color="auto"/>
        <w:bottom w:val="none" w:sz="0" w:space="0" w:color="auto"/>
        <w:right w:val="none" w:sz="0" w:space="0" w:color="auto"/>
      </w:divBdr>
    </w:div>
    <w:div w:id="206335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ww.memfoact.no/" TargetMode="External"/><Relationship Id="rId3" Type="http://schemas.openxmlformats.org/officeDocument/2006/relationships/styles" Target="styles.xml"/><Relationship Id="rId21" Type="http://schemas.openxmlformats.org/officeDocument/2006/relationships/hyperlink" Target="http://www.wtert.eu/" TargetMode="External"/><Relationship Id="rId7" Type="http://schemas.openxmlformats.org/officeDocument/2006/relationships/footnotes" Target="footnotes.xml"/><Relationship Id="rId12" Type="http://schemas.openxmlformats.org/officeDocument/2006/relationships/hyperlink" Target="http://www.biorefinex.com/" TargetMode="External"/><Relationship Id="rId17" Type="http://schemas.openxmlformats.org/officeDocument/2006/relationships/chart" Target="charts/chart1.xml"/><Relationship Id="rId25" Type="http://schemas.openxmlformats.org/officeDocument/2006/relationships/hyperlink" Target="http://books.google.com" TargetMode="External"/><Relationship Id="rId2" Type="http://schemas.openxmlformats.org/officeDocument/2006/relationships/numbering" Target="numbering.xml"/><Relationship Id="rId16" Type="http://schemas.openxmlformats.org/officeDocument/2006/relationships/package" Target="embeddings/Microsoft_Visio_Drawing1111.vsdx"/><Relationship Id="rId20" Type="http://schemas.openxmlformats.org/officeDocument/2006/relationships/hyperlink" Target="http://www.natural-gas.com.au/about/referenc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mfoact.no/" TargetMode="External"/><Relationship Id="rId24" Type="http://schemas.openxmlformats.org/officeDocument/2006/relationships/hyperlink" Target="http://www.ipcc.ch/pdf/assessment-report/ar4/wg3/ar4-wg3-chapter5.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iea.org/publications/freepublications/publication/English.pdf" TargetMode="External"/><Relationship Id="rId28" Type="http://schemas.openxmlformats.org/officeDocument/2006/relationships/footer" Target="footer1.xml"/><Relationship Id="rId10" Type="http://schemas.openxmlformats.org/officeDocument/2006/relationships/hyperlink" Target="http://www.cambi.no" TargetMode="External"/><Relationship Id="rId19" Type="http://schemas.openxmlformats.org/officeDocument/2006/relationships/chart" Target="charts/chart2.xm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bta-technologie.de" TargetMode="External"/><Relationship Id="rId14" Type="http://schemas.openxmlformats.org/officeDocument/2006/relationships/image" Target="media/image3.png"/><Relationship Id="rId22" Type="http://schemas.openxmlformats.org/officeDocument/2006/relationships/hyperlink" Target="http://www.biomassenergycentre.org.uk/portal/page?_pageid=75,163182&amp;_dad=portal&amp;_schema=PORTAL" TargetMode="External"/><Relationship Id="rId27" Type="http://schemas.openxmlformats.org/officeDocument/2006/relationships/hyperlink" Target="http://www.cambi.no/photoalbum/view2/P3NpemU9b3JnJmlkPTM2NTY0MSZ0eXBlPTE%5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19"/>
    </mc:Choice>
    <mc:Fallback>
      <c:style val="19"/>
    </mc:Fallback>
  </mc:AlternateContent>
  <c:chart>
    <c:title>
      <c:tx>
        <c:rich>
          <a:bodyPr/>
          <a:lstStyle/>
          <a:p>
            <a:pPr>
              <a:defRPr/>
            </a:pPr>
            <a:r>
              <a:rPr lang="en-US"/>
              <a:t>,</a:t>
            </a:r>
          </a:p>
        </c:rich>
      </c:tx>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3324890213965973"/>
          <c:y val="0.16697444069491346"/>
          <c:w val="0.74028777172084259"/>
          <c:h val="0.66692356865133984"/>
        </c:manualLayout>
      </c:layout>
      <c:bar3DChart>
        <c:barDir val="col"/>
        <c:grouping val="clustered"/>
        <c:varyColors val="0"/>
        <c:ser>
          <c:idx val="0"/>
          <c:order val="0"/>
          <c:tx>
            <c:strRef>
              <c:f>Sheet1!$B$1</c:f>
              <c:strCache>
                <c:ptCount val="1"/>
                <c:pt idx="0">
                  <c:v>Buswell's Formula</c:v>
                </c:pt>
              </c:strCache>
            </c:strRef>
          </c:tx>
          <c:invertIfNegative val="0"/>
          <c:cat>
            <c:strRef>
              <c:f>Sheet1!$A$2:$A$7</c:f>
              <c:strCache>
                <c:ptCount val="6"/>
                <c:pt idx="0">
                  <c:v>Vagetable Oil</c:v>
                </c:pt>
                <c:pt idx="1">
                  <c:v>Cola Beverage</c:v>
                </c:pt>
                <c:pt idx="2">
                  <c:v>Meat Pasta</c:v>
                </c:pt>
                <c:pt idx="3">
                  <c:v>Corn Silage</c:v>
                </c:pt>
                <c:pt idx="4">
                  <c:v>Cabbage</c:v>
                </c:pt>
                <c:pt idx="5">
                  <c:v>Whey</c:v>
                </c:pt>
              </c:strCache>
            </c:strRef>
          </c:cat>
          <c:val>
            <c:numRef>
              <c:f>Sheet1!$B$2:$B$7</c:f>
              <c:numCache>
                <c:formatCode>General</c:formatCode>
                <c:ptCount val="6"/>
                <c:pt idx="0">
                  <c:v>1000</c:v>
                </c:pt>
                <c:pt idx="1">
                  <c:v>480</c:v>
                </c:pt>
                <c:pt idx="2">
                  <c:v>600</c:v>
                </c:pt>
                <c:pt idx="3">
                  <c:v>580</c:v>
                </c:pt>
                <c:pt idx="4">
                  <c:v>550</c:v>
                </c:pt>
                <c:pt idx="5">
                  <c:v>600</c:v>
                </c:pt>
              </c:numCache>
            </c:numRef>
          </c:val>
        </c:ser>
        <c:ser>
          <c:idx val="1"/>
          <c:order val="1"/>
          <c:tx>
            <c:strRef>
              <c:f>Sheet1!$C$1</c:f>
              <c:strCache>
                <c:ptCount val="1"/>
                <c:pt idx="0">
                  <c:v>Observed </c:v>
                </c:pt>
              </c:strCache>
            </c:strRef>
          </c:tx>
          <c:invertIfNegative val="0"/>
          <c:cat>
            <c:strRef>
              <c:f>Sheet1!$A$2:$A$7</c:f>
              <c:strCache>
                <c:ptCount val="6"/>
                <c:pt idx="0">
                  <c:v>Vagetable Oil</c:v>
                </c:pt>
                <c:pt idx="1">
                  <c:v>Cola Beverage</c:v>
                </c:pt>
                <c:pt idx="2">
                  <c:v>Meat Pasta</c:v>
                </c:pt>
                <c:pt idx="3">
                  <c:v>Corn Silage</c:v>
                </c:pt>
                <c:pt idx="4">
                  <c:v>Cabbage</c:v>
                </c:pt>
                <c:pt idx="5">
                  <c:v>Whey</c:v>
                </c:pt>
              </c:strCache>
            </c:strRef>
          </c:cat>
          <c:val>
            <c:numRef>
              <c:f>Sheet1!$C$2:$C$7</c:f>
              <c:numCache>
                <c:formatCode>General</c:formatCode>
                <c:ptCount val="6"/>
                <c:pt idx="0">
                  <c:v>650</c:v>
                </c:pt>
                <c:pt idx="1">
                  <c:v>400</c:v>
                </c:pt>
                <c:pt idx="2">
                  <c:v>290</c:v>
                </c:pt>
                <c:pt idx="3">
                  <c:v>300</c:v>
                </c:pt>
                <c:pt idx="4">
                  <c:v>280</c:v>
                </c:pt>
                <c:pt idx="5">
                  <c:v>260</c:v>
                </c:pt>
              </c:numCache>
            </c:numRef>
          </c:val>
        </c:ser>
        <c:dLbls>
          <c:showLegendKey val="0"/>
          <c:showVal val="0"/>
          <c:showCatName val="0"/>
          <c:showSerName val="0"/>
          <c:showPercent val="0"/>
          <c:showBubbleSize val="0"/>
        </c:dLbls>
        <c:gapWidth val="150"/>
        <c:shape val="cylinder"/>
        <c:axId val="232037376"/>
        <c:axId val="240388736"/>
        <c:axId val="0"/>
      </c:bar3DChart>
      <c:catAx>
        <c:axId val="232037376"/>
        <c:scaling>
          <c:orientation val="minMax"/>
        </c:scaling>
        <c:delete val="0"/>
        <c:axPos val="b"/>
        <c:numFmt formatCode="General" sourceLinked="0"/>
        <c:majorTickMark val="none"/>
        <c:minorTickMark val="none"/>
        <c:tickLblPos val="nextTo"/>
        <c:crossAx val="240388736"/>
        <c:crosses val="autoZero"/>
        <c:auto val="1"/>
        <c:lblAlgn val="ctr"/>
        <c:lblOffset val="100"/>
        <c:noMultiLvlLbl val="0"/>
      </c:catAx>
      <c:valAx>
        <c:axId val="240388736"/>
        <c:scaling>
          <c:orientation val="minMax"/>
        </c:scaling>
        <c:delete val="0"/>
        <c:axPos val="l"/>
        <c:majorGridlines/>
        <c:title>
          <c:tx>
            <c:rich>
              <a:bodyPr/>
              <a:lstStyle/>
              <a:p>
                <a:pPr>
                  <a:defRPr/>
                </a:pPr>
                <a:r>
                  <a:rPr lang="en-US"/>
                  <a:t>mL CH4/g VS</a:t>
                </a:r>
                <a:r>
                  <a:rPr lang="en-US" baseline="0"/>
                  <a:t> added</a:t>
                </a:r>
                <a:r>
                  <a:rPr lang="en-US"/>
                  <a:t> </a:t>
                </a:r>
              </a:p>
            </c:rich>
          </c:tx>
          <c:layout/>
          <c:overlay val="0"/>
        </c:title>
        <c:numFmt formatCode="General" sourceLinked="1"/>
        <c:majorTickMark val="out"/>
        <c:minorTickMark val="none"/>
        <c:tickLblPos val="nextTo"/>
        <c:crossAx val="232037376"/>
        <c:crosses val="autoZero"/>
        <c:crossBetween val="between"/>
      </c:valAx>
    </c:plotArea>
    <c:legend>
      <c:legendPos val="r"/>
      <c:layout>
        <c:manualLayout>
          <c:xMode val="edge"/>
          <c:yMode val="edge"/>
          <c:x val="0.85557951409920008"/>
          <c:y val="0.48626401642488098"/>
          <c:w val="0.14442048590080103"/>
          <c:h val="0.2489620889079411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Cash</a:t>
            </a:r>
            <a:r>
              <a:rPr lang="en-US" baseline="0"/>
              <a:t> Flow Diagram</a:t>
            </a:r>
            <a:endParaRPr 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Sheet1!$C$8:$C$19</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Sheet1!$B$8:$B$19</c:f>
              <c:numCache>
                <c:formatCode>[$NOK]\ #,##0.00</c:formatCode>
                <c:ptCount val="12"/>
                <c:pt idx="0">
                  <c:v>0</c:v>
                </c:pt>
                <c:pt idx="1">
                  <c:v>-61941777.859999999</c:v>
                </c:pt>
                <c:pt idx="2">
                  <c:v>-42518159.780000001</c:v>
                </c:pt>
                <c:pt idx="3">
                  <c:v>-23094541.700000003</c:v>
                </c:pt>
                <c:pt idx="4">
                  <c:v>-3670923.6200000052</c:v>
                </c:pt>
                <c:pt idx="5">
                  <c:v>15752694.459999993</c:v>
                </c:pt>
                <c:pt idx="6">
                  <c:v>35176312.540000007</c:v>
                </c:pt>
                <c:pt idx="7">
                  <c:v>54599930.620000012</c:v>
                </c:pt>
                <c:pt idx="8">
                  <c:v>74023548.699999988</c:v>
                </c:pt>
                <c:pt idx="9">
                  <c:v>93447166.779999971</c:v>
                </c:pt>
                <c:pt idx="10">
                  <c:v>112870784.85999997</c:v>
                </c:pt>
                <c:pt idx="11">
                  <c:v>132294402.93999998</c:v>
                </c:pt>
              </c:numCache>
            </c:numRef>
          </c:yVal>
          <c:smooth val="1"/>
        </c:ser>
        <c:dLbls>
          <c:showLegendKey val="0"/>
          <c:showVal val="0"/>
          <c:showCatName val="0"/>
          <c:showSerName val="0"/>
          <c:showPercent val="0"/>
          <c:showBubbleSize val="0"/>
        </c:dLbls>
        <c:axId val="27557888"/>
        <c:axId val="27559808"/>
      </c:scatterChart>
      <c:valAx>
        <c:axId val="27557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7559808"/>
        <c:crosses val="autoZero"/>
        <c:crossBetween val="midCat"/>
      </c:valAx>
      <c:valAx>
        <c:axId val="27559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Cash Flow</a:t>
                </a:r>
                <a:endParaRPr lang="en-US"/>
              </a:p>
            </c:rich>
          </c:tx>
          <c:layout/>
          <c:overlay val="0"/>
          <c:spPr>
            <a:noFill/>
            <a:ln>
              <a:noFill/>
            </a:ln>
            <a:effectLst/>
          </c:spPr>
        </c:title>
        <c:numFmt formatCode="[$NOK]\ #,##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275578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8A77-7788-4544-96CF-79837C3F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37</Pages>
  <Words>8464</Words>
  <Characters>49570</Characters>
  <Application>Microsoft Office Word</Application>
  <DocSecurity>0</DocSecurity>
  <Lines>413</Lines>
  <Paragraphs>115</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57919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7</cp:revision>
  <dcterms:created xsi:type="dcterms:W3CDTF">2013-05-01T10:27:00Z</dcterms:created>
  <dcterms:modified xsi:type="dcterms:W3CDTF">2013-05-01T11:16:00Z</dcterms:modified>
</cp:coreProperties>
</file>