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D0D" w:rsidRPr="004F25A3" w:rsidRDefault="00B94D0D" w:rsidP="007455BB">
      <w:pPr>
        <w:pStyle w:val="NormalWeb"/>
        <w:shd w:val="clear" w:color="auto" w:fill="FFFFFF"/>
        <w:tabs>
          <w:tab w:val="left" w:pos="3690"/>
        </w:tabs>
        <w:spacing w:before="0" w:beforeAutospacing="0" w:after="0" w:afterAutospacing="0" w:line="360" w:lineRule="auto"/>
        <w:ind w:left="360"/>
        <w:jc w:val="lowKashida"/>
        <w:rPr>
          <w:ins w:id="0" w:author="THEKEY" w:date="2013-04-03T11:00:00Z"/>
          <w:color w:val="333333"/>
          <w:sz w:val="20"/>
          <w:szCs w:val="20"/>
        </w:rPr>
      </w:pPr>
    </w:p>
    <w:p w:rsidR="00B94D0D" w:rsidRPr="004F25A3" w:rsidRDefault="00B94D0D" w:rsidP="007455BB">
      <w:pPr>
        <w:pStyle w:val="TOCHeading"/>
        <w:spacing w:line="360" w:lineRule="auto"/>
        <w:jc w:val="lowKashida"/>
        <w:rPr>
          <w:rFonts w:ascii="Times New Roman" w:hAnsi="Times New Roman"/>
        </w:rPr>
      </w:pPr>
      <w:r w:rsidRPr="004F25A3">
        <w:rPr>
          <w:rFonts w:ascii="Times New Roman" w:hAnsi="Times New Roman"/>
        </w:rPr>
        <w:t>Table of Contents</w:t>
      </w:r>
    </w:p>
    <w:p w:rsidR="00B94D0D" w:rsidRDefault="00BD43AA">
      <w:pPr>
        <w:pStyle w:val="TOC1"/>
        <w:tabs>
          <w:tab w:val="left" w:pos="480"/>
          <w:tab w:val="right" w:leader="dot" w:pos="8630"/>
        </w:tabs>
        <w:rPr>
          <w:rFonts w:ascii="Calibri" w:eastAsia="SimSun" w:hAnsi="Calibri" w:cs="Arial"/>
          <w:noProof/>
          <w:sz w:val="22"/>
          <w:szCs w:val="22"/>
          <w:lang w:val="en-US" w:eastAsia="en-US"/>
        </w:rPr>
      </w:pPr>
      <w:r w:rsidRPr="004F25A3">
        <w:fldChar w:fldCharType="begin"/>
      </w:r>
      <w:r w:rsidR="00B94D0D" w:rsidRPr="004F25A3">
        <w:instrText xml:space="preserve"> TOC \o "1-3" \h \z \u </w:instrText>
      </w:r>
      <w:r w:rsidRPr="004F25A3">
        <w:fldChar w:fldCharType="separate"/>
      </w:r>
      <w:hyperlink w:anchor="_Toc353125463" w:history="1">
        <w:r w:rsidR="00B94D0D" w:rsidRPr="00417407">
          <w:rPr>
            <w:rStyle w:val="Hyperlink"/>
            <w:noProof/>
          </w:rPr>
          <w:t>1.</w:t>
        </w:r>
        <w:r w:rsidR="00B94D0D">
          <w:rPr>
            <w:rFonts w:ascii="Calibri" w:eastAsia="SimSun" w:hAnsi="Calibri" w:cs="Arial"/>
            <w:noProof/>
            <w:sz w:val="22"/>
            <w:szCs w:val="22"/>
            <w:lang w:val="en-US" w:eastAsia="en-US"/>
          </w:rPr>
          <w:tab/>
        </w:r>
        <w:r w:rsidR="00B94D0D" w:rsidRPr="00417407">
          <w:rPr>
            <w:rStyle w:val="Hyperlink"/>
            <w:noProof/>
          </w:rPr>
          <w:t>Introduction</w:t>
        </w:r>
        <w:r w:rsidR="00B94D0D">
          <w:rPr>
            <w:noProof/>
            <w:webHidden/>
          </w:rPr>
          <w:tab/>
        </w:r>
        <w:r>
          <w:rPr>
            <w:noProof/>
            <w:webHidden/>
          </w:rPr>
          <w:fldChar w:fldCharType="begin"/>
        </w:r>
        <w:r w:rsidR="00B94D0D">
          <w:rPr>
            <w:noProof/>
            <w:webHidden/>
          </w:rPr>
          <w:instrText xml:space="preserve"> PAGEREF _Toc353125463 \h </w:instrText>
        </w:r>
        <w:r>
          <w:rPr>
            <w:noProof/>
            <w:webHidden/>
          </w:rPr>
        </w:r>
        <w:r>
          <w:rPr>
            <w:noProof/>
            <w:webHidden/>
          </w:rPr>
          <w:fldChar w:fldCharType="separate"/>
        </w:r>
        <w:r w:rsidR="00B94D0D">
          <w:rPr>
            <w:noProof/>
            <w:webHidden/>
          </w:rPr>
          <w:t>2</w:t>
        </w:r>
        <w:r>
          <w:rPr>
            <w:noProof/>
            <w:webHidden/>
          </w:rPr>
          <w:fldChar w:fldCharType="end"/>
        </w:r>
      </w:hyperlink>
    </w:p>
    <w:p w:rsidR="00B94D0D" w:rsidRDefault="00572C48">
      <w:pPr>
        <w:pStyle w:val="TOC1"/>
        <w:tabs>
          <w:tab w:val="left" w:pos="480"/>
          <w:tab w:val="right" w:leader="dot" w:pos="8630"/>
        </w:tabs>
        <w:rPr>
          <w:rFonts w:ascii="Calibri" w:eastAsia="SimSun" w:hAnsi="Calibri" w:cs="Arial"/>
          <w:noProof/>
          <w:sz w:val="22"/>
          <w:szCs w:val="22"/>
          <w:lang w:val="en-US" w:eastAsia="en-US"/>
        </w:rPr>
      </w:pPr>
      <w:hyperlink w:anchor="_Toc353125464" w:history="1">
        <w:r w:rsidR="00B94D0D" w:rsidRPr="00417407">
          <w:rPr>
            <w:rStyle w:val="Hyperlink"/>
            <w:noProof/>
          </w:rPr>
          <w:t>2.</w:t>
        </w:r>
        <w:r w:rsidR="00B94D0D">
          <w:rPr>
            <w:rFonts w:ascii="Calibri" w:eastAsia="SimSun" w:hAnsi="Calibri" w:cs="Arial"/>
            <w:noProof/>
            <w:sz w:val="22"/>
            <w:szCs w:val="22"/>
            <w:lang w:val="en-US" w:eastAsia="en-US"/>
          </w:rPr>
          <w:tab/>
        </w:r>
        <w:r w:rsidR="00B94D0D" w:rsidRPr="00417407">
          <w:rPr>
            <w:rStyle w:val="Hyperlink"/>
            <w:noProof/>
          </w:rPr>
          <w:t>Methodology</w:t>
        </w:r>
        <w:r w:rsidR="00B94D0D">
          <w:rPr>
            <w:noProof/>
            <w:webHidden/>
          </w:rPr>
          <w:tab/>
        </w:r>
        <w:r w:rsidR="00BD43AA">
          <w:rPr>
            <w:noProof/>
            <w:webHidden/>
          </w:rPr>
          <w:fldChar w:fldCharType="begin"/>
        </w:r>
        <w:r w:rsidR="00B94D0D">
          <w:rPr>
            <w:noProof/>
            <w:webHidden/>
          </w:rPr>
          <w:instrText xml:space="preserve"> PAGEREF _Toc353125464 \h </w:instrText>
        </w:r>
        <w:r w:rsidR="00BD43AA">
          <w:rPr>
            <w:noProof/>
            <w:webHidden/>
          </w:rPr>
        </w:r>
        <w:r w:rsidR="00BD43AA">
          <w:rPr>
            <w:noProof/>
            <w:webHidden/>
          </w:rPr>
          <w:fldChar w:fldCharType="separate"/>
        </w:r>
        <w:r w:rsidR="00B94D0D">
          <w:rPr>
            <w:noProof/>
            <w:webHidden/>
          </w:rPr>
          <w:t>3</w:t>
        </w:r>
        <w:r w:rsidR="00BD43AA">
          <w:rPr>
            <w:noProof/>
            <w:webHidden/>
          </w:rPr>
          <w:fldChar w:fldCharType="end"/>
        </w:r>
      </w:hyperlink>
    </w:p>
    <w:p w:rsidR="00B94D0D" w:rsidRDefault="00572C48">
      <w:pPr>
        <w:pStyle w:val="TOC2"/>
        <w:tabs>
          <w:tab w:val="right" w:leader="dot" w:pos="8630"/>
        </w:tabs>
        <w:rPr>
          <w:rFonts w:ascii="Calibri" w:eastAsia="SimSun" w:hAnsi="Calibri" w:cs="Arial"/>
          <w:noProof/>
          <w:sz w:val="22"/>
          <w:szCs w:val="22"/>
          <w:lang w:val="en-US" w:eastAsia="en-US"/>
        </w:rPr>
      </w:pPr>
      <w:hyperlink w:anchor="_Toc353125465" w:history="1">
        <w:r w:rsidR="00B94D0D" w:rsidRPr="00417407">
          <w:rPr>
            <w:rStyle w:val="Hyperlink"/>
            <w:noProof/>
          </w:rPr>
          <w:t>2.1 Supply of Feedstock.</w:t>
        </w:r>
        <w:r w:rsidR="00B94D0D">
          <w:rPr>
            <w:noProof/>
            <w:webHidden/>
          </w:rPr>
          <w:tab/>
        </w:r>
        <w:r w:rsidR="00BD43AA">
          <w:rPr>
            <w:noProof/>
            <w:webHidden/>
          </w:rPr>
          <w:fldChar w:fldCharType="begin"/>
        </w:r>
        <w:r w:rsidR="00B94D0D">
          <w:rPr>
            <w:noProof/>
            <w:webHidden/>
          </w:rPr>
          <w:instrText xml:space="preserve"> PAGEREF _Toc353125465 \h </w:instrText>
        </w:r>
        <w:r w:rsidR="00BD43AA">
          <w:rPr>
            <w:noProof/>
            <w:webHidden/>
          </w:rPr>
        </w:r>
        <w:r w:rsidR="00BD43AA">
          <w:rPr>
            <w:noProof/>
            <w:webHidden/>
          </w:rPr>
          <w:fldChar w:fldCharType="separate"/>
        </w:r>
        <w:r w:rsidR="00B94D0D">
          <w:rPr>
            <w:noProof/>
            <w:webHidden/>
          </w:rPr>
          <w:t>3</w:t>
        </w:r>
        <w:r w:rsidR="00BD43AA">
          <w:rPr>
            <w:noProof/>
            <w:webHidden/>
          </w:rPr>
          <w:fldChar w:fldCharType="end"/>
        </w:r>
      </w:hyperlink>
    </w:p>
    <w:p w:rsidR="00B94D0D" w:rsidRDefault="00572C48">
      <w:pPr>
        <w:pStyle w:val="TOC2"/>
        <w:tabs>
          <w:tab w:val="right" w:leader="dot" w:pos="8630"/>
        </w:tabs>
        <w:rPr>
          <w:rFonts w:ascii="Calibri" w:eastAsia="SimSun" w:hAnsi="Calibri" w:cs="Arial"/>
          <w:noProof/>
          <w:sz w:val="22"/>
          <w:szCs w:val="22"/>
          <w:lang w:val="en-US" w:eastAsia="en-US"/>
        </w:rPr>
      </w:pPr>
      <w:hyperlink w:anchor="_Toc353125466" w:history="1">
        <w:r w:rsidR="00B94D0D" w:rsidRPr="00417407">
          <w:rPr>
            <w:rStyle w:val="Hyperlink"/>
            <w:noProof/>
          </w:rPr>
          <w:t>2.2 Characterization of Food Waste:</w:t>
        </w:r>
        <w:r w:rsidR="00B94D0D">
          <w:rPr>
            <w:noProof/>
            <w:webHidden/>
          </w:rPr>
          <w:tab/>
        </w:r>
        <w:r w:rsidR="00BD43AA">
          <w:rPr>
            <w:noProof/>
            <w:webHidden/>
          </w:rPr>
          <w:fldChar w:fldCharType="begin"/>
        </w:r>
        <w:r w:rsidR="00B94D0D">
          <w:rPr>
            <w:noProof/>
            <w:webHidden/>
          </w:rPr>
          <w:instrText xml:space="preserve"> PAGEREF _Toc353125466 \h </w:instrText>
        </w:r>
        <w:r w:rsidR="00BD43AA">
          <w:rPr>
            <w:noProof/>
            <w:webHidden/>
          </w:rPr>
        </w:r>
        <w:r w:rsidR="00BD43AA">
          <w:rPr>
            <w:noProof/>
            <w:webHidden/>
          </w:rPr>
          <w:fldChar w:fldCharType="separate"/>
        </w:r>
        <w:r w:rsidR="00B94D0D">
          <w:rPr>
            <w:noProof/>
            <w:webHidden/>
          </w:rPr>
          <w:t>3</w:t>
        </w:r>
        <w:r w:rsidR="00BD43AA">
          <w:rPr>
            <w:noProof/>
            <w:webHidden/>
          </w:rPr>
          <w:fldChar w:fldCharType="end"/>
        </w:r>
      </w:hyperlink>
    </w:p>
    <w:p w:rsidR="00B94D0D" w:rsidRDefault="00572C48">
      <w:pPr>
        <w:pStyle w:val="TOC3"/>
        <w:tabs>
          <w:tab w:val="right" w:leader="dot" w:pos="8630"/>
        </w:tabs>
        <w:rPr>
          <w:rFonts w:ascii="Calibri" w:eastAsia="SimSun" w:hAnsi="Calibri" w:cs="Arial"/>
          <w:noProof/>
          <w:sz w:val="22"/>
          <w:szCs w:val="22"/>
          <w:lang w:val="en-US" w:eastAsia="en-US"/>
        </w:rPr>
      </w:pPr>
      <w:hyperlink w:anchor="_Toc353125467" w:history="1">
        <w:r w:rsidR="00B94D0D" w:rsidRPr="00417407">
          <w:rPr>
            <w:rStyle w:val="Hyperlink"/>
            <w:noProof/>
          </w:rPr>
          <w:t>2.2.1  Biodegradability:</w:t>
        </w:r>
        <w:r w:rsidR="00B94D0D">
          <w:rPr>
            <w:noProof/>
            <w:webHidden/>
          </w:rPr>
          <w:tab/>
        </w:r>
        <w:r w:rsidR="00BD43AA">
          <w:rPr>
            <w:noProof/>
            <w:webHidden/>
          </w:rPr>
          <w:fldChar w:fldCharType="begin"/>
        </w:r>
        <w:r w:rsidR="00B94D0D">
          <w:rPr>
            <w:noProof/>
            <w:webHidden/>
          </w:rPr>
          <w:instrText xml:space="preserve"> PAGEREF _Toc353125467 \h </w:instrText>
        </w:r>
        <w:r w:rsidR="00BD43AA">
          <w:rPr>
            <w:noProof/>
            <w:webHidden/>
          </w:rPr>
        </w:r>
        <w:r w:rsidR="00BD43AA">
          <w:rPr>
            <w:noProof/>
            <w:webHidden/>
          </w:rPr>
          <w:fldChar w:fldCharType="separate"/>
        </w:r>
        <w:r w:rsidR="00B94D0D">
          <w:rPr>
            <w:noProof/>
            <w:webHidden/>
          </w:rPr>
          <w:t>3</w:t>
        </w:r>
        <w:r w:rsidR="00BD43AA">
          <w:rPr>
            <w:noProof/>
            <w:webHidden/>
          </w:rPr>
          <w:fldChar w:fldCharType="end"/>
        </w:r>
      </w:hyperlink>
    </w:p>
    <w:p w:rsidR="00B94D0D" w:rsidRDefault="00572C48">
      <w:pPr>
        <w:pStyle w:val="TOC3"/>
        <w:tabs>
          <w:tab w:val="right" w:leader="dot" w:pos="8630"/>
        </w:tabs>
        <w:rPr>
          <w:rFonts w:ascii="Calibri" w:eastAsia="SimSun" w:hAnsi="Calibri" w:cs="Arial"/>
          <w:noProof/>
          <w:sz w:val="22"/>
          <w:szCs w:val="22"/>
          <w:lang w:val="en-US" w:eastAsia="en-US"/>
        </w:rPr>
      </w:pPr>
      <w:hyperlink w:anchor="_Toc353125468" w:history="1">
        <w:r w:rsidR="00B94D0D" w:rsidRPr="00417407">
          <w:rPr>
            <w:rStyle w:val="Hyperlink"/>
            <w:noProof/>
          </w:rPr>
          <w:t>2.2.2 Carbohydrate and Lipid Contents:</w:t>
        </w:r>
        <w:r w:rsidR="00B94D0D">
          <w:rPr>
            <w:noProof/>
            <w:webHidden/>
          </w:rPr>
          <w:tab/>
        </w:r>
        <w:r w:rsidR="00BD43AA">
          <w:rPr>
            <w:noProof/>
            <w:webHidden/>
          </w:rPr>
          <w:fldChar w:fldCharType="begin"/>
        </w:r>
        <w:r w:rsidR="00B94D0D">
          <w:rPr>
            <w:noProof/>
            <w:webHidden/>
          </w:rPr>
          <w:instrText xml:space="preserve"> PAGEREF _Toc353125468 \h </w:instrText>
        </w:r>
        <w:r w:rsidR="00BD43AA">
          <w:rPr>
            <w:noProof/>
            <w:webHidden/>
          </w:rPr>
        </w:r>
        <w:r w:rsidR="00BD43AA">
          <w:rPr>
            <w:noProof/>
            <w:webHidden/>
          </w:rPr>
          <w:fldChar w:fldCharType="separate"/>
        </w:r>
        <w:r w:rsidR="00B94D0D">
          <w:rPr>
            <w:noProof/>
            <w:webHidden/>
          </w:rPr>
          <w:t>3</w:t>
        </w:r>
        <w:r w:rsidR="00BD43AA">
          <w:rPr>
            <w:noProof/>
            <w:webHidden/>
          </w:rPr>
          <w:fldChar w:fldCharType="end"/>
        </w:r>
      </w:hyperlink>
    </w:p>
    <w:p w:rsidR="00B94D0D" w:rsidRDefault="00572C48">
      <w:pPr>
        <w:pStyle w:val="TOC3"/>
        <w:tabs>
          <w:tab w:val="right" w:leader="dot" w:pos="8630"/>
        </w:tabs>
        <w:rPr>
          <w:rFonts w:ascii="Calibri" w:eastAsia="SimSun" w:hAnsi="Calibri" w:cs="Arial"/>
          <w:noProof/>
          <w:sz w:val="22"/>
          <w:szCs w:val="22"/>
          <w:lang w:val="en-US" w:eastAsia="en-US"/>
        </w:rPr>
      </w:pPr>
      <w:hyperlink w:anchor="_Toc353125469" w:history="1">
        <w:r w:rsidR="00B94D0D" w:rsidRPr="00417407">
          <w:rPr>
            <w:rStyle w:val="Hyperlink"/>
            <w:noProof/>
          </w:rPr>
          <w:t>2.2.3 Carbon to Nitrogen(C/N) Ration:</w:t>
        </w:r>
        <w:r w:rsidR="00B94D0D">
          <w:rPr>
            <w:noProof/>
            <w:webHidden/>
          </w:rPr>
          <w:tab/>
        </w:r>
        <w:r w:rsidR="00BD43AA">
          <w:rPr>
            <w:noProof/>
            <w:webHidden/>
          </w:rPr>
          <w:fldChar w:fldCharType="begin"/>
        </w:r>
        <w:r w:rsidR="00B94D0D">
          <w:rPr>
            <w:noProof/>
            <w:webHidden/>
          </w:rPr>
          <w:instrText xml:space="preserve"> PAGEREF _Toc353125469 \h </w:instrText>
        </w:r>
        <w:r w:rsidR="00BD43AA">
          <w:rPr>
            <w:noProof/>
            <w:webHidden/>
          </w:rPr>
        </w:r>
        <w:r w:rsidR="00BD43AA">
          <w:rPr>
            <w:noProof/>
            <w:webHidden/>
          </w:rPr>
          <w:fldChar w:fldCharType="separate"/>
        </w:r>
        <w:r w:rsidR="00B94D0D">
          <w:rPr>
            <w:noProof/>
            <w:webHidden/>
          </w:rPr>
          <w:t>3</w:t>
        </w:r>
        <w:r w:rsidR="00BD43AA">
          <w:rPr>
            <w:noProof/>
            <w:webHidden/>
          </w:rPr>
          <w:fldChar w:fldCharType="end"/>
        </w:r>
      </w:hyperlink>
    </w:p>
    <w:p w:rsidR="00B94D0D" w:rsidRDefault="00572C48">
      <w:pPr>
        <w:pStyle w:val="TOC2"/>
        <w:tabs>
          <w:tab w:val="right" w:leader="dot" w:pos="8630"/>
        </w:tabs>
        <w:rPr>
          <w:rFonts w:ascii="Calibri" w:eastAsia="SimSun" w:hAnsi="Calibri" w:cs="Arial"/>
          <w:noProof/>
          <w:sz w:val="22"/>
          <w:szCs w:val="22"/>
          <w:lang w:val="en-US" w:eastAsia="en-US"/>
        </w:rPr>
      </w:pPr>
      <w:hyperlink w:anchor="_Toc353125470" w:history="1">
        <w:r w:rsidR="00B94D0D" w:rsidRPr="00417407">
          <w:rPr>
            <w:rStyle w:val="Hyperlink"/>
            <w:noProof/>
          </w:rPr>
          <w:t>2.3 Pre-treatment</w:t>
        </w:r>
        <w:r w:rsidR="00B94D0D">
          <w:rPr>
            <w:noProof/>
            <w:webHidden/>
          </w:rPr>
          <w:tab/>
        </w:r>
        <w:r w:rsidR="00BD43AA">
          <w:rPr>
            <w:noProof/>
            <w:webHidden/>
          </w:rPr>
          <w:fldChar w:fldCharType="begin"/>
        </w:r>
        <w:r w:rsidR="00B94D0D">
          <w:rPr>
            <w:noProof/>
            <w:webHidden/>
          </w:rPr>
          <w:instrText xml:space="preserve"> PAGEREF _Toc353125470 \h </w:instrText>
        </w:r>
        <w:r w:rsidR="00BD43AA">
          <w:rPr>
            <w:noProof/>
            <w:webHidden/>
          </w:rPr>
        </w:r>
        <w:r w:rsidR="00BD43AA">
          <w:rPr>
            <w:noProof/>
            <w:webHidden/>
          </w:rPr>
          <w:fldChar w:fldCharType="separate"/>
        </w:r>
        <w:r w:rsidR="00B94D0D">
          <w:rPr>
            <w:noProof/>
            <w:webHidden/>
          </w:rPr>
          <w:t>3</w:t>
        </w:r>
        <w:r w:rsidR="00BD43AA">
          <w:rPr>
            <w:noProof/>
            <w:webHidden/>
          </w:rPr>
          <w:fldChar w:fldCharType="end"/>
        </w:r>
      </w:hyperlink>
    </w:p>
    <w:p w:rsidR="00B94D0D" w:rsidRDefault="00572C48">
      <w:pPr>
        <w:pStyle w:val="TOC3"/>
        <w:tabs>
          <w:tab w:val="right" w:leader="dot" w:pos="8630"/>
        </w:tabs>
        <w:rPr>
          <w:rFonts w:ascii="Calibri" w:eastAsia="SimSun" w:hAnsi="Calibri" w:cs="Arial"/>
          <w:noProof/>
          <w:sz w:val="22"/>
          <w:szCs w:val="22"/>
          <w:lang w:val="en-US" w:eastAsia="en-US"/>
        </w:rPr>
      </w:pPr>
      <w:hyperlink w:anchor="_Toc353125471" w:history="1">
        <w:r w:rsidR="00B94D0D" w:rsidRPr="00417407">
          <w:rPr>
            <w:rStyle w:val="Hyperlink"/>
            <w:noProof/>
          </w:rPr>
          <w:t>2.3.1 Size Reduction</w:t>
        </w:r>
        <w:r w:rsidR="00B94D0D">
          <w:rPr>
            <w:noProof/>
            <w:webHidden/>
          </w:rPr>
          <w:tab/>
        </w:r>
        <w:r w:rsidR="00BD43AA">
          <w:rPr>
            <w:noProof/>
            <w:webHidden/>
          </w:rPr>
          <w:fldChar w:fldCharType="begin"/>
        </w:r>
        <w:r w:rsidR="00B94D0D">
          <w:rPr>
            <w:noProof/>
            <w:webHidden/>
          </w:rPr>
          <w:instrText xml:space="preserve"> PAGEREF _Toc353125471 \h </w:instrText>
        </w:r>
        <w:r w:rsidR="00BD43AA">
          <w:rPr>
            <w:noProof/>
            <w:webHidden/>
          </w:rPr>
        </w:r>
        <w:r w:rsidR="00BD43AA">
          <w:rPr>
            <w:noProof/>
            <w:webHidden/>
          </w:rPr>
          <w:fldChar w:fldCharType="separate"/>
        </w:r>
        <w:r w:rsidR="00B94D0D">
          <w:rPr>
            <w:noProof/>
            <w:webHidden/>
          </w:rPr>
          <w:t>3</w:t>
        </w:r>
        <w:r w:rsidR="00BD43AA">
          <w:rPr>
            <w:noProof/>
            <w:webHidden/>
          </w:rPr>
          <w:fldChar w:fldCharType="end"/>
        </w:r>
      </w:hyperlink>
    </w:p>
    <w:p w:rsidR="00B94D0D" w:rsidRDefault="00572C48">
      <w:pPr>
        <w:pStyle w:val="TOC3"/>
        <w:tabs>
          <w:tab w:val="right" w:leader="dot" w:pos="8630"/>
        </w:tabs>
        <w:rPr>
          <w:rFonts w:ascii="Calibri" w:eastAsia="SimSun" w:hAnsi="Calibri" w:cs="Arial"/>
          <w:noProof/>
          <w:sz w:val="22"/>
          <w:szCs w:val="22"/>
          <w:lang w:val="en-US" w:eastAsia="en-US"/>
        </w:rPr>
      </w:pPr>
      <w:hyperlink w:anchor="_Toc353125472" w:history="1">
        <w:r w:rsidR="00B94D0D" w:rsidRPr="00417407">
          <w:rPr>
            <w:rStyle w:val="Hyperlink"/>
            <w:noProof/>
          </w:rPr>
          <w:t>2.3.2 Separation</w:t>
        </w:r>
        <w:r w:rsidR="00B94D0D">
          <w:rPr>
            <w:noProof/>
            <w:webHidden/>
          </w:rPr>
          <w:tab/>
        </w:r>
        <w:r w:rsidR="00BD43AA">
          <w:rPr>
            <w:noProof/>
            <w:webHidden/>
          </w:rPr>
          <w:fldChar w:fldCharType="begin"/>
        </w:r>
        <w:r w:rsidR="00B94D0D">
          <w:rPr>
            <w:noProof/>
            <w:webHidden/>
          </w:rPr>
          <w:instrText xml:space="preserve"> PAGEREF _Toc353125472 \h </w:instrText>
        </w:r>
        <w:r w:rsidR="00BD43AA">
          <w:rPr>
            <w:noProof/>
            <w:webHidden/>
          </w:rPr>
        </w:r>
        <w:r w:rsidR="00BD43AA">
          <w:rPr>
            <w:noProof/>
            <w:webHidden/>
          </w:rPr>
          <w:fldChar w:fldCharType="separate"/>
        </w:r>
        <w:r w:rsidR="00B94D0D">
          <w:rPr>
            <w:noProof/>
            <w:webHidden/>
          </w:rPr>
          <w:t>3</w:t>
        </w:r>
        <w:r w:rsidR="00BD43AA">
          <w:rPr>
            <w:noProof/>
            <w:webHidden/>
          </w:rPr>
          <w:fldChar w:fldCharType="end"/>
        </w:r>
      </w:hyperlink>
    </w:p>
    <w:p w:rsidR="00B94D0D" w:rsidRDefault="00572C48">
      <w:pPr>
        <w:pStyle w:val="TOC3"/>
        <w:tabs>
          <w:tab w:val="right" w:leader="dot" w:pos="8630"/>
        </w:tabs>
        <w:rPr>
          <w:rFonts w:ascii="Calibri" w:eastAsia="SimSun" w:hAnsi="Calibri" w:cs="Arial"/>
          <w:noProof/>
          <w:sz w:val="22"/>
          <w:szCs w:val="22"/>
          <w:lang w:val="en-US" w:eastAsia="en-US"/>
        </w:rPr>
      </w:pPr>
      <w:hyperlink w:anchor="_Toc353125473" w:history="1">
        <w:r w:rsidR="00B94D0D" w:rsidRPr="00417407">
          <w:rPr>
            <w:rStyle w:val="Hyperlink"/>
            <w:noProof/>
          </w:rPr>
          <w:t>2.3.3 Hygienisation:</w:t>
        </w:r>
        <w:r w:rsidR="00B94D0D">
          <w:rPr>
            <w:noProof/>
            <w:webHidden/>
          </w:rPr>
          <w:tab/>
        </w:r>
        <w:r w:rsidR="00BD43AA">
          <w:rPr>
            <w:noProof/>
            <w:webHidden/>
          </w:rPr>
          <w:fldChar w:fldCharType="begin"/>
        </w:r>
        <w:r w:rsidR="00B94D0D">
          <w:rPr>
            <w:noProof/>
            <w:webHidden/>
          </w:rPr>
          <w:instrText xml:space="preserve"> PAGEREF _Toc353125473 \h </w:instrText>
        </w:r>
        <w:r w:rsidR="00BD43AA">
          <w:rPr>
            <w:noProof/>
            <w:webHidden/>
          </w:rPr>
        </w:r>
        <w:r w:rsidR="00BD43AA">
          <w:rPr>
            <w:noProof/>
            <w:webHidden/>
          </w:rPr>
          <w:fldChar w:fldCharType="separate"/>
        </w:r>
        <w:r w:rsidR="00B94D0D">
          <w:rPr>
            <w:noProof/>
            <w:webHidden/>
          </w:rPr>
          <w:t>3</w:t>
        </w:r>
        <w:r w:rsidR="00BD43AA">
          <w:rPr>
            <w:noProof/>
            <w:webHidden/>
          </w:rPr>
          <w:fldChar w:fldCharType="end"/>
        </w:r>
      </w:hyperlink>
    </w:p>
    <w:p w:rsidR="00B94D0D" w:rsidRDefault="00572C48">
      <w:pPr>
        <w:pStyle w:val="TOC3"/>
        <w:tabs>
          <w:tab w:val="right" w:leader="dot" w:pos="8630"/>
        </w:tabs>
        <w:rPr>
          <w:rFonts w:ascii="Calibri" w:eastAsia="SimSun" w:hAnsi="Calibri" w:cs="Arial"/>
          <w:noProof/>
          <w:sz w:val="22"/>
          <w:szCs w:val="22"/>
          <w:lang w:val="en-US" w:eastAsia="en-US"/>
        </w:rPr>
      </w:pPr>
      <w:hyperlink w:anchor="_Toc353125474" w:history="1">
        <w:r w:rsidR="00B94D0D" w:rsidRPr="00417407">
          <w:rPr>
            <w:rStyle w:val="Hyperlink"/>
            <w:noProof/>
          </w:rPr>
          <w:t>2.3.4  Mechanical hydrolysis:</w:t>
        </w:r>
        <w:r w:rsidR="00B94D0D">
          <w:rPr>
            <w:noProof/>
            <w:webHidden/>
          </w:rPr>
          <w:tab/>
        </w:r>
        <w:r w:rsidR="00BD43AA">
          <w:rPr>
            <w:noProof/>
            <w:webHidden/>
          </w:rPr>
          <w:fldChar w:fldCharType="begin"/>
        </w:r>
        <w:r w:rsidR="00B94D0D">
          <w:rPr>
            <w:noProof/>
            <w:webHidden/>
          </w:rPr>
          <w:instrText xml:space="preserve"> PAGEREF _Toc353125474 \h </w:instrText>
        </w:r>
        <w:r w:rsidR="00BD43AA">
          <w:rPr>
            <w:noProof/>
            <w:webHidden/>
          </w:rPr>
        </w:r>
        <w:r w:rsidR="00BD43AA">
          <w:rPr>
            <w:noProof/>
            <w:webHidden/>
          </w:rPr>
          <w:fldChar w:fldCharType="separate"/>
        </w:r>
        <w:r w:rsidR="00B94D0D">
          <w:rPr>
            <w:noProof/>
            <w:webHidden/>
          </w:rPr>
          <w:t>3</w:t>
        </w:r>
        <w:r w:rsidR="00BD43AA">
          <w:rPr>
            <w:noProof/>
            <w:webHidden/>
          </w:rPr>
          <w:fldChar w:fldCharType="end"/>
        </w:r>
      </w:hyperlink>
    </w:p>
    <w:p w:rsidR="00B94D0D" w:rsidRDefault="00572C48">
      <w:pPr>
        <w:pStyle w:val="TOC3"/>
        <w:tabs>
          <w:tab w:val="right" w:leader="dot" w:pos="8630"/>
        </w:tabs>
        <w:rPr>
          <w:rFonts w:ascii="Calibri" w:eastAsia="SimSun" w:hAnsi="Calibri" w:cs="Arial"/>
          <w:noProof/>
          <w:sz w:val="22"/>
          <w:szCs w:val="22"/>
          <w:lang w:val="en-US" w:eastAsia="en-US"/>
        </w:rPr>
      </w:pPr>
      <w:hyperlink w:anchor="_Toc353125475" w:history="1">
        <w:r w:rsidR="00B94D0D" w:rsidRPr="00417407">
          <w:rPr>
            <w:rStyle w:val="Hyperlink"/>
            <w:noProof/>
          </w:rPr>
          <w:t>2.3.5 Biochemical conversion:</w:t>
        </w:r>
        <w:r w:rsidR="00B94D0D">
          <w:rPr>
            <w:noProof/>
            <w:webHidden/>
          </w:rPr>
          <w:tab/>
        </w:r>
        <w:r w:rsidR="00BD43AA">
          <w:rPr>
            <w:noProof/>
            <w:webHidden/>
          </w:rPr>
          <w:fldChar w:fldCharType="begin"/>
        </w:r>
        <w:r w:rsidR="00B94D0D">
          <w:rPr>
            <w:noProof/>
            <w:webHidden/>
          </w:rPr>
          <w:instrText xml:space="preserve"> PAGEREF _Toc353125475 \h </w:instrText>
        </w:r>
        <w:r w:rsidR="00BD43AA">
          <w:rPr>
            <w:noProof/>
            <w:webHidden/>
          </w:rPr>
        </w:r>
        <w:r w:rsidR="00BD43AA">
          <w:rPr>
            <w:noProof/>
            <w:webHidden/>
          </w:rPr>
          <w:fldChar w:fldCharType="separate"/>
        </w:r>
        <w:r w:rsidR="00B94D0D">
          <w:rPr>
            <w:noProof/>
            <w:webHidden/>
          </w:rPr>
          <w:t>3</w:t>
        </w:r>
        <w:r w:rsidR="00BD43AA">
          <w:rPr>
            <w:noProof/>
            <w:webHidden/>
          </w:rPr>
          <w:fldChar w:fldCharType="end"/>
        </w:r>
      </w:hyperlink>
    </w:p>
    <w:p w:rsidR="00B94D0D" w:rsidRDefault="00572C48">
      <w:pPr>
        <w:pStyle w:val="TOC2"/>
        <w:tabs>
          <w:tab w:val="right" w:leader="dot" w:pos="8630"/>
        </w:tabs>
        <w:rPr>
          <w:rFonts w:ascii="Calibri" w:eastAsia="SimSun" w:hAnsi="Calibri" w:cs="Arial"/>
          <w:noProof/>
          <w:sz w:val="22"/>
          <w:szCs w:val="22"/>
          <w:lang w:val="en-US" w:eastAsia="en-US"/>
        </w:rPr>
      </w:pPr>
      <w:hyperlink w:anchor="_Toc353125476" w:history="1">
        <w:r w:rsidR="00B94D0D" w:rsidRPr="00417407">
          <w:rPr>
            <w:rStyle w:val="Hyperlink"/>
            <w:noProof/>
          </w:rPr>
          <w:t>2.4 Stages for anaerobic digestion</w:t>
        </w:r>
        <w:r w:rsidR="00B94D0D">
          <w:rPr>
            <w:noProof/>
            <w:webHidden/>
          </w:rPr>
          <w:tab/>
        </w:r>
        <w:r w:rsidR="00BD43AA">
          <w:rPr>
            <w:noProof/>
            <w:webHidden/>
          </w:rPr>
          <w:fldChar w:fldCharType="begin"/>
        </w:r>
        <w:r w:rsidR="00B94D0D">
          <w:rPr>
            <w:noProof/>
            <w:webHidden/>
          </w:rPr>
          <w:instrText xml:space="preserve"> PAGEREF _Toc353125476 \h </w:instrText>
        </w:r>
        <w:r w:rsidR="00BD43AA">
          <w:rPr>
            <w:noProof/>
            <w:webHidden/>
          </w:rPr>
        </w:r>
        <w:r w:rsidR="00BD43AA">
          <w:rPr>
            <w:noProof/>
            <w:webHidden/>
          </w:rPr>
          <w:fldChar w:fldCharType="separate"/>
        </w:r>
        <w:r w:rsidR="00B94D0D">
          <w:rPr>
            <w:noProof/>
            <w:webHidden/>
          </w:rPr>
          <w:t>3</w:t>
        </w:r>
        <w:r w:rsidR="00BD43AA">
          <w:rPr>
            <w:noProof/>
            <w:webHidden/>
          </w:rPr>
          <w:fldChar w:fldCharType="end"/>
        </w:r>
      </w:hyperlink>
    </w:p>
    <w:p w:rsidR="00B94D0D" w:rsidRDefault="00572C48">
      <w:pPr>
        <w:pStyle w:val="TOC3"/>
        <w:tabs>
          <w:tab w:val="right" w:leader="dot" w:pos="8630"/>
        </w:tabs>
        <w:rPr>
          <w:rFonts w:ascii="Calibri" w:eastAsia="SimSun" w:hAnsi="Calibri" w:cs="Arial"/>
          <w:noProof/>
          <w:sz w:val="22"/>
          <w:szCs w:val="22"/>
          <w:lang w:val="en-US" w:eastAsia="en-US"/>
        </w:rPr>
      </w:pPr>
      <w:hyperlink w:anchor="_Toc353125477" w:history="1">
        <w:r w:rsidR="00B94D0D" w:rsidRPr="00417407">
          <w:rPr>
            <w:rStyle w:val="Hyperlink"/>
            <w:noProof/>
          </w:rPr>
          <w:t>2.4.1 Hydrolysis</w:t>
        </w:r>
        <w:r w:rsidR="00B94D0D">
          <w:rPr>
            <w:noProof/>
            <w:webHidden/>
          </w:rPr>
          <w:tab/>
        </w:r>
        <w:r w:rsidR="00BD43AA">
          <w:rPr>
            <w:noProof/>
            <w:webHidden/>
          </w:rPr>
          <w:fldChar w:fldCharType="begin"/>
        </w:r>
        <w:r w:rsidR="00B94D0D">
          <w:rPr>
            <w:noProof/>
            <w:webHidden/>
          </w:rPr>
          <w:instrText xml:space="preserve"> PAGEREF _Toc353125477 \h </w:instrText>
        </w:r>
        <w:r w:rsidR="00BD43AA">
          <w:rPr>
            <w:noProof/>
            <w:webHidden/>
          </w:rPr>
        </w:r>
        <w:r w:rsidR="00BD43AA">
          <w:rPr>
            <w:noProof/>
            <w:webHidden/>
          </w:rPr>
          <w:fldChar w:fldCharType="separate"/>
        </w:r>
        <w:r w:rsidR="00B94D0D">
          <w:rPr>
            <w:noProof/>
            <w:webHidden/>
          </w:rPr>
          <w:t>3</w:t>
        </w:r>
        <w:r w:rsidR="00BD43AA">
          <w:rPr>
            <w:noProof/>
            <w:webHidden/>
          </w:rPr>
          <w:fldChar w:fldCharType="end"/>
        </w:r>
      </w:hyperlink>
    </w:p>
    <w:p w:rsidR="00B94D0D" w:rsidRDefault="00572C48">
      <w:pPr>
        <w:pStyle w:val="TOC3"/>
        <w:tabs>
          <w:tab w:val="right" w:leader="dot" w:pos="8630"/>
        </w:tabs>
        <w:rPr>
          <w:rFonts w:ascii="Calibri" w:eastAsia="SimSun" w:hAnsi="Calibri" w:cs="Arial"/>
          <w:noProof/>
          <w:sz w:val="22"/>
          <w:szCs w:val="22"/>
          <w:lang w:val="en-US" w:eastAsia="en-US"/>
        </w:rPr>
      </w:pPr>
      <w:hyperlink w:anchor="_Toc353125478" w:history="1">
        <w:r w:rsidR="00B94D0D" w:rsidRPr="00417407">
          <w:rPr>
            <w:rStyle w:val="Hyperlink"/>
            <w:noProof/>
            <w:lang w:val="en-US"/>
          </w:rPr>
          <w:t>2.4.2 Acidification (or acid-forming stage)</w:t>
        </w:r>
        <w:r w:rsidR="00B94D0D">
          <w:rPr>
            <w:noProof/>
            <w:webHidden/>
          </w:rPr>
          <w:tab/>
        </w:r>
        <w:r w:rsidR="00BD43AA">
          <w:rPr>
            <w:noProof/>
            <w:webHidden/>
          </w:rPr>
          <w:fldChar w:fldCharType="begin"/>
        </w:r>
        <w:r w:rsidR="00B94D0D">
          <w:rPr>
            <w:noProof/>
            <w:webHidden/>
          </w:rPr>
          <w:instrText xml:space="preserve"> PAGEREF _Toc353125478 \h </w:instrText>
        </w:r>
        <w:r w:rsidR="00BD43AA">
          <w:rPr>
            <w:noProof/>
            <w:webHidden/>
          </w:rPr>
        </w:r>
        <w:r w:rsidR="00BD43AA">
          <w:rPr>
            <w:noProof/>
            <w:webHidden/>
          </w:rPr>
          <w:fldChar w:fldCharType="separate"/>
        </w:r>
        <w:r w:rsidR="00B94D0D">
          <w:rPr>
            <w:noProof/>
            <w:webHidden/>
          </w:rPr>
          <w:t>3</w:t>
        </w:r>
        <w:r w:rsidR="00BD43AA">
          <w:rPr>
            <w:noProof/>
            <w:webHidden/>
          </w:rPr>
          <w:fldChar w:fldCharType="end"/>
        </w:r>
      </w:hyperlink>
    </w:p>
    <w:p w:rsidR="00B94D0D" w:rsidRDefault="00572C48">
      <w:pPr>
        <w:pStyle w:val="TOC3"/>
        <w:tabs>
          <w:tab w:val="right" w:leader="dot" w:pos="8630"/>
        </w:tabs>
        <w:rPr>
          <w:rFonts w:ascii="Calibri" w:eastAsia="SimSun" w:hAnsi="Calibri" w:cs="Arial"/>
          <w:noProof/>
          <w:sz w:val="22"/>
          <w:szCs w:val="22"/>
          <w:lang w:val="en-US" w:eastAsia="en-US"/>
        </w:rPr>
      </w:pPr>
      <w:hyperlink w:anchor="_Toc353125479" w:history="1">
        <w:r w:rsidR="00B94D0D" w:rsidRPr="00417407">
          <w:rPr>
            <w:rStyle w:val="Hyperlink"/>
            <w:noProof/>
            <w:lang w:val="en-US"/>
          </w:rPr>
          <w:t>2.4.3 Methanogenesis (Methane formation)</w:t>
        </w:r>
        <w:r w:rsidR="00B94D0D">
          <w:rPr>
            <w:noProof/>
            <w:webHidden/>
          </w:rPr>
          <w:tab/>
        </w:r>
        <w:r w:rsidR="00BD43AA">
          <w:rPr>
            <w:noProof/>
            <w:webHidden/>
          </w:rPr>
          <w:fldChar w:fldCharType="begin"/>
        </w:r>
        <w:r w:rsidR="00B94D0D">
          <w:rPr>
            <w:noProof/>
            <w:webHidden/>
          </w:rPr>
          <w:instrText xml:space="preserve"> PAGEREF _Toc353125479 \h </w:instrText>
        </w:r>
        <w:r w:rsidR="00BD43AA">
          <w:rPr>
            <w:noProof/>
            <w:webHidden/>
          </w:rPr>
        </w:r>
        <w:r w:rsidR="00BD43AA">
          <w:rPr>
            <w:noProof/>
            <w:webHidden/>
          </w:rPr>
          <w:fldChar w:fldCharType="separate"/>
        </w:r>
        <w:r w:rsidR="00B94D0D">
          <w:rPr>
            <w:noProof/>
            <w:webHidden/>
          </w:rPr>
          <w:t>3</w:t>
        </w:r>
        <w:r w:rsidR="00BD43AA">
          <w:rPr>
            <w:noProof/>
            <w:webHidden/>
          </w:rPr>
          <w:fldChar w:fldCharType="end"/>
        </w:r>
      </w:hyperlink>
    </w:p>
    <w:p w:rsidR="00B94D0D" w:rsidRDefault="00572C48">
      <w:pPr>
        <w:pStyle w:val="TOC2"/>
        <w:tabs>
          <w:tab w:val="right" w:leader="dot" w:pos="8630"/>
        </w:tabs>
        <w:rPr>
          <w:rFonts w:ascii="Calibri" w:eastAsia="SimSun" w:hAnsi="Calibri" w:cs="Arial"/>
          <w:noProof/>
          <w:sz w:val="22"/>
          <w:szCs w:val="22"/>
          <w:lang w:val="en-US" w:eastAsia="en-US"/>
        </w:rPr>
      </w:pPr>
      <w:hyperlink w:anchor="_Toc353125480" w:history="1">
        <w:r w:rsidR="00B94D0D" w:rsidRPr="00417407">
          <w:rPr>
            <w:rStyle w:val="Hyperlink"/>
            <w:noProof/>
          </w:rPr>
          <w:t>2.5 Estimation of Methane Production:</w:t>
        </w:r>
        <w:r w:rsidR="00B94D0D">
          <w:rPr>
            <w:noProof/>
            <w:webHidden/>
          </w:rPr>
          <w:tab/>
        </w:r>
        <w:r w:rsidR="00BD43AA">
          <w:rPr>
            <w:noProof/>
            <w:webHidden/>
          </w:rPr>
          <w:fldChar w:fldCharType="begin"/>
        </w:r>
        <w:r w:rsidR="00B94D0D">
          <w:rPr>
            <w:noProof/>
            <w:webHidden/>
          </w:rPr>
          <w:instrText xml:space="preserve"> PAGEREF _Toc353125480 \h </w:instrText>
        </w:r>
        <w:r w:rsidR="00BD43AA">
          <w:rPr>
            <w:noProof/>
            <w:webHidden/>
          </w:rPr>
        </w:r>
        <w:r w:rsidR="00BD43AA">
          <w:rPr>
            <w:noProof/>
            <w:webHidden/>
          </w:rPr>
          <w:fldChar w:fldCharType="separate"/>
        </w:r>
        <w:r w:rsidR="00B94D0D">
          <w:rPr>
            <w:noProof/>
            <w:webHidden/>
          </w:rPr>
          <w:t>3</w:t>
        </w:r>
        <w:r w:rsidR="00BD43AA">
          <w:rPr>
            <w:noProof/>
            <w:webHidden/>
          </w:rPr>
          <w:fldChar w:fldCharType="end"/>
        </w:r>
      </w:hyperlink>
    </w:p>
    <w:p w:rsidR="00B94D0D" w:rsidRDefault="00572C48">
      <w:pPr>
        <w:pStyle w:val="TOC2"/>
        <w:tabs>
          <w:tab w:val="right" w:leader="dot" w:pos="8630"/>
        </w:tabs>
        <w:rPr>
          <w:rFonts w:ascii="Calibri" w:eastAsia="SimSun" w:hAnsi="Calibri" w:cs="Arial"/>
          <w:noProof/>
          <w:sz w:val="22"/>
          <w:szCs w:val="22"/>
          <w:lang w:val="en-US" w:eastAsia="en-US"/>
        </w:rPr>
      </w:pPr>
      <w:hyperlink w:anchor="_Toc353125481" w:history="1">
        <w:r w:rsidR="00B94D0D" w:rsidRPr="00417407">
          <w:rPr>
            <w:rStyle w:val="Hyperlink"/>
            <w:noProof/>
          </w:rPr>
          <w:t>2.6 Post- Treatment:</w:t>
        </w:r>
        <w:r w:rsidR="00B94D0D">
          <w:rPr>
            <w:noProof/>
            <w:webHidden/>
          </w:rPr>
          <w:tab/>
        </w:r>
        <w:r w:rsidR="00BD43AA">
          <w:rPr>
            <w:noProof/>
            <w:webHidden/>
          </w:rPr>
          <w:fldChar w:fldCharType="begin"/>
        </w:r>
        <w:r w:rsidR="00B94D0D">
          <w:rPr>
            <w:noProof/>
            <w:webHidden/>
          </w:rPr>
          <w:instrText xml:space="preserve"> PAGEREF _Toc353125481 \h </w:instrText>
        </w:r>
        <w:r w:rsidR="00BD43AA">
          <w:rPr>
            <w:noProof/>
            <w:webHidden/>
          </w:rPr>
        </w:r>
        <w:r w:rsidR="00BD43AA">
          <w:rPr>
            <w:noProof/>
            <w:webHidden/>
          </w:rPr>
          <w:fldChar w:fldCharType="separate"/>
        </w:r>
        <w:r w:rsidR="00B94D0D">
          <w:rPr>
            <w:noProof/>
            <w:webHidden/>
          </w:rPr>
          <w:t>3</w:t>
        </w:r>
        <w:r w:rsidR="00BD43AA">
          <w:rPr>
            <w:noProof/>
            <w:webHidden/>
          </w:rPr>
          <w:fldChar w:fldCharType="end"/>
        </w:r>
      </w:hyperlink>
    </w:p>
    <w:p w:rsidR="00B94D0D" w:rsidRDefault="00572C48">
      <w:pPr>
        <w:pStyle w:val="TOC3"/>
        <w:tabs>
          <w:tab w:val="right" w:leader="dot" w:pos="8630"/>
        </w:tabs>
        <w:rPr>
          <w:rFonts w:ascii="Calibri" w:eastAsia="SimSun" w:hAnsi="Calibri" w:cs="Arial"/>
          <w:noProof/>
          <w:sz w:val="22"/>
          <w:szCs w:val="22"/>
          <w:lang w:val="en-US" w:eastAsia="en-US"/>
        </w:rPr>
      </w:pPr>
      <w:hyperlink w:anchor="_Toc353125482" w:history="1">
        <w:r w:rsidR="00B94D0D" w:rsidRPr="00417407">
          <w:rPr>
            <w:rStyle w:val="Hyperlink"/>
            <w:noProof/>
          </w:rPr>
          <w:t>2.6.1 Bio gas treatment:</w:t>
        </w:r>
        <w:r w:rsidR="00B94D0D">
          <w:rPr>
            <w:noProof/>
            <w:webHidden/>
          </w:rPr>
          <w:tab/>
        </w:r>
        <w:r w:rsidR="00BD43AA">
          <w:rPr>
            <w:noProof/>
            <w:webHidden/>
          </w:rPr>
          <w:fldChar w:fldCharType="begin"/>
        </w:r>
        <w:r w:rsidR="00B94D0D">
          <w:rPr>
            <w:noProof/>
            <w:webHidden/>
          </w:rPr>
          <w:instrText xml:space="preserve"> PAGEREF _Toc353125482 \h </w:instrText>
        </w:r>
        <w:r w:rsidR="00BD43AA">
          <w:rPr>
            <w:noProof/>
            <w:webHidden/>
          </w:rPr>
        </w:r>
        <w:r w:rsidR="00BD43AA">
          <w:rPr>
            <w:noProof/>
            <w:webHidden/>
          </w:rPr>
          <w:fldChar w:fldCharType="separate"/>
        </w:r>
        <w:r w:rsidR="00B94D0D">
          <w:rPr>
            <w:noProof/>
            <w:webHidden/>
          </w:rPr>
          <w:t>3</w:t>
        </w:r>
        <w:r w:rsidR="00BD43AA">
          <w:rPr>
            <w:noProof/>
            <w:webHidden/>
          </w:rPr>
          <w:fldChar w:fldCharType="end"/>
        </w:r>
      </w:hyperlink>
    </w:p>
    <w:p w:rsidR="00B94D0D" w:rsidRDefault="00572C48">
      <w:pPr>
        <w:pStyle w:val="TOC3"/>
        <w:tabs>
          <w:tab w:val="right" w:leader="dot" w:pos="8630"/>
        </w:tabs>
        <w:rPr>
          <w:rFonts w:ascii="Calibri" w:eastAsia="SimSun" w:hAnsi="Calibri" w:cs="Arial"/>
          <w:noProof/>
          <w:sz w:val="22"/>
          <w:szCs w:val="22"/>
          <w:lang w:val="en-US" w:eastAsia="en-US"/>
        </w:rPr>
      </w:pPr>
      <w:hyperlink w:anchor="_Toc353125483" w:history="1">
        <w:r w:rsidR="00B94D0D" w:rsidRPr="00417407">
          <w:rPr>
            <w:rStyle w:val="Hyperlink"/>
            <w:noProof/>
          </w:rPr>
          <w:t>2.6.2 Fertilizer treatment:</w:t>
        </w:r>
        <w:r w:rsidR="00B94D0D">
          <w:rPr>
            <w:noProof/>
            <w:webHidden/>
          </w:rPr>
          <w:tab/>
        </w:r>
        <w:r w:rsidR="00BD43AA">
          <w:rPr>
            <w:noProof/>
            <w:webHidden/>
          </w:rPr>
          <w:fldChar w:fldCharType="begin"/>
        </w:r>
        <w:r w:rsidR="00B94D0D">
          <w:rPr>
            <w:noProof/>
            <w:webHidden/>
          </w:rPr>
          <w:instrText xml:space="preserve"> PAGEREF _Toc353125483 \h </w:instrText>
        </w:r>
        <w:r w:rsidR="00BD43AA">
          <w:rPr>
            <w:noProof/>
            <w:webHidden/>
          </w:rPr>
        </w:r>
        <w:r w:rsidR="00BD43AA">
          <w:rPr>
            <w:noProof/>
            <w:webHidden/>
          </w:rPr>
          <w:fldChar w:fldCharType="separate"/>
        </w:r>
        <w:r w:rsidR="00B94D0D">
          <w:rPr>
            <w:noProof/>
            <w:webHidden/>
          </w:rPr>
          <w:t>3</w:t>
        </w:r>
        <w:r w:rsidR="00BD43AA">
          <w:rPr>
            <w:noProof/>
            <w:webHidden/>
          </w:rPr>
          <w:fldChar w:fldCharType="end"/>
        </w:r>
      </w:hyperlink>
    </w:p>
    <w:p w:rsidR="00B94D0D" w:rsidRDefault="00572C48">
      <w:pPr>
        <w:pStyle w:val="TOC2"/>
        <w:tabs>
          <w:tab w:val="right" w:leader="dot" w:pos="8630"/>
        </w:tabs>
        <w:rPr>
          <w:rFonts w:ascii="Calibri" w:eastAsia="SimSun" w:hAnsi="Calibri" w:cs="Arial"/>
          <w:noProof/>
          <w:sz w:val="22"/>
          <w:szCs w:val="22"/>
          <w:lang w:val="en-US" w:eastAsia="en-US"/>
        </w:rPr>
      </w:pPr>
      <w:hyperlink w:anchor="_Toc353125484" w:history="1">
        <w:r w:rsidR="00B94D0D" w:rsidRPr="00417407">
          <w:rPr>
            <w:rStyle w:val="Hyperlink"/>
            <w:noProof/>
          </w:rPr>
          <w:t>2.7 Reactor Design:</w:t>
        </w:r>
        <w:r w:rsidR="00B94D0D">
          <w:rPr>
            <w:noProof/>
            <w:webHidden/>
          </w:rPr>
          <w:tab/>
        </w:r>
        <w:r w:rsidR="00BD43AA">
          <w:rPr>
            <w:noProof/>
            <w:webHidden/>
          </w:rPr>
          <w:fldChar w:fldCharType="begin"/>
        </w:r>
        <w:r w:rsidR="00B94D0D">
          <w:rPr>
            <w:noProof/>
            <w:webHidden/>
          </w:rPr>
          <w:instrText xml:space="preserve"> PAGEREF _Toc353125484 \h </w:instrText>
        </w:r>
        <w:r w:rsidR="00BD43AA">
          <w:rPr>
            <w:noProof/>
            <w:webHidden/>
          </w:rPr>
        </w:r>
        <w:r w:rsidR="00BD43AA">
          <w:rPr>
            <w:noProof/>
            <w:webHidden/>
          </w:rPr>
          <w:fldChar w:fldCharType="separate"/>
        </w:r>
        <w:r w:rsidR="00B94D0D">
          <w:rPr>
            <w:noProof/>
            <w:webHidden/>
          </w:rPr>
          <w:t>3</w:t>
        </w:r>
        <w:r w:rsidR="00BD43AA">
          <w:rPr>
            <w:noProof/>
            <w:webHidden/>
          </w:rPr>
          <w:fldChar w:fldCharType="end"/>
        </w:r>
      </w:hyperlink>
    </w:p>
    <w:p w:rsidR="00B94D0D" w:rsidRDefault="00572C48">
      <w:pPr>
        <w:pStyle w:val="TOC3"/>
        <w:tabs>
          <w:tab w:val="right" w:leader="dot" w:pos="8630"/>
        </w:tabs>
        <w:rPr>
          <w:rFonts w:ascii="Calibri" w:eastAsia="SimSun" w:hAnsi="Calibri" w:cs="Arial"/>
          <w:noProof/>
          <w:sz w:val="22"/>
          <w:szCs w:val="22"/>
          <w:lang w:val="en-US" w:eastAsia="en-US"/>
        </w:rPr>
      </w:pPr>
      <w:hyperlink w:anchor="_Toc353125485" w:history="1">
        <w:r w:rsidR="00B94D0D" w:rsidRPr="00417407">
          <w:rPr>
            <w:rStyle w:val="Hyperlink"/>
            <w:noProof/>
          </w:rPr>
          <w:t>2.7.1 Single Stage vs. Multistage</w:t>
        </w:r>
        <w:r w:rsidR="00B94D0D">
          <w:rPr>
            <w:noProof/>
            <w:webHidden/>
          </w:rPr>
          <w:tab/>
        </w:r>
        <w:r w:rsidR="00BD43AA">
          <w:rPr>
            <w:noProof/>
            <w:webHidden/>
          </w:rPr>
          <w:fldChar w:fldCharType="begin"/>
        </w:r>
        <w:r w:rsidR="00B94D0D">
          <w:rPr>
            <w:noProof/>
            <w:webHidden/>
          </w:rPr>
          <w:instrText xml:space="preserve"> PAGEREF _Toc353125485 \h </w:instrText>
        </w:r>
        <w:r w:rsidR="00BD43AA">
          <w:rPr>
            <w:noProof/>
            <w:webHidden/>
          </w:rPr>
        </w:r>
        <w:r w:rsidR="00BD43AA">
          <w:rPr>
            <w:noProof/>
            <w:webHidden/>
          </w:rPr>
          <w:fldChar w:fldCharType="separate"/>
        </w:r>
        <w:r w:rsidR="00B94D0D">
          <w:rPr>
            <w:noProof/>
            <w:webHidden/>
          </w:rPr>
          <w:t>3</w:t>
        </w:r>
        <w:r w:rsidR="00BD43AA">
          <w:rPr>
            <w:noProof/>
            <w:webHidden/>
          </w:rPr>
          <w:fldChar w:fldCharType="end"/>
        </w:r>
      </w:hyperlink>
    </w:p>
    <w:p w:rsidR="00B94D0D" w:rsidRDefault="00572C48">
      <w:pPr>
        <w:pStyle w:val="TOC3"/>
        <w:tabs>
          <w:tab w:val="right" w:leader="dot" w:pos="8630"/>
        </w:tabs>
        <w:rPr>
          <w:rFonts w:ascii="Calibri" w:eastAsia="SimSun" w:hAnsi="Calibri" w:cs="Arial"/>
          <w:noProof/>
          <w:sz w:val="22"/>
          <w:szCs w:val="22"/>
          <w:lang w:val="en-US" w:eastAsia="en-US"/>
        </w:rPr>
      </w:pPr>
      <w:hyperlink w:anchor="_Toc353125486" w:history="1">
        <w:r w:rsidR="00B94D0D" w:rsidRPr="00417407">
          <w:rPr>
            <w:rStyle w:val="Hyperlink"/>
            <w:noProof/>
          </w:rPr>
          <w:t>2.7.2 Batch vs. Plug Flow vs. Continuous</w:t>
        </w:r>
        <w:r w:rsidR="00B94D0D">
          <w:rPr>
            <w:noProof/>
            <w:webHidden/>
          </w:rPr>
          <w:tab/>
        </w:r>
        <w:r w:rsidR="00BD43AA">
          <w:rPr>
            <w:noProof/>
            <w:webHidden/>
          </w:rPr>
          <w:fldChar w:fldCharType="begin"/>
        </w:r>
        <w:r w:rsidR="00B94D0D">
          <w:rPr>
            <w:noProof/>
            <w:webHidden/>
          </w:rPr>
          <w:instrText xml:space="preserve"> PAGEREF _Toc353125486 \h </w:instrText>
        </w:r>
        <w:r w:rsidR="00BD43AA">
          <w:rPr>
            <w:noProof/>
            <w:webHidden/>
          </w:rPr>
        </w:r>
        <w:r w:rsidR="00BD43AA">
          <w:rPr>
            <w:noProof/>
            <w:webHidden/>
          </w:rPr>
          <w:fldChar w:fldCharType="separate"/>
        </w:r>
        <w:r w:rsidR="00B94D0D">
          <w:rPr>
            <w:noProof/>
            <w:webHidden/>
          </w:rPr>
          <w:t>3</w:t>
        </w:r>
        <w:r w:rsidR="00BD43AA">
          <w:rPr>
            <w:noProof/>
            <w:webHidden/>
          </w:rPr>
          <w:fldChar w:fldCharType="end"/>
        </w:r>
      </w:hyperlink>
    </w:p>
    <w:p w:rsidR="00B94D0D" w:rsidRDefault="00572C48">
      <w:pPr>
        <w:pStyle w:val="TOC2"/>
        <w:tabs>
          <w:tab w:val="right" w:leader="dot" w:pos="8630"/>
        </w:tabs>
        <w:rPr>
          <w:rFonts w:ascii="Calibri" w:eastAsia="SimSun" w:hAnsi="Calibri" w:cs="Arial"/>
          <w:noProof/>
          <w:sz w:val="22"/>
          <w:szCs w:val="22"/>
          <w:lang w:val="en-US" w:eastAsia="en-US"/>
        </w:rPr>
      </w:pPr>
      <w:hyperlink w:anchor="_Toc353125487" w:history="1">
        <w:r w:rsidR="00B94D0D" w:rsidRPr="00417407">
          <w:rPr>
            <w:rStyle w:val="Hyperlink"/>
            <w:noProof/>
          </w:rPr>
          <w:t>2.8 Bio gas storage tank</w:t>
        </w:r>
        <w:r w:rsidR="00B94D0D">
          <w:rPr>
            <w:noProof/>
            <w:webHidden/>
          </w:rPr>
          <w:tab/>
        </w:r>
        <w:r w:rsidR="00BD43AA">
          <w:rPr>
            <w:noProof/>
            <w:webHidden/>
          </w:rPr>
          <w:fldChar w:fldCharType="begin"/>
        </w:r>
        <w:r w:rsidR="00B94D0D">
          <w:rPr>
            <w:noProof/>
            <w:webHidden/>
          </w:rPr>
          <w:instrText xml:space="preserve"> PAGEREF _Toc353125487 \h </w:instrText>
        </w:r>
        <w:r w:rsidR="00BD43AA">
          <w:rPr>
            <w:noProof/>
            <w:webHidden/>
          </w:rPr>
        </w:r>
        <w:r w:rsidR="00BD43AA">
          <w:rPr>
            <w:noProof/>
            <w:webHidden/>
          </w:rPr>
          <w:fldChar w:fldCharType="separate"/>
        </w:r>
        <w:r w:rsidR="00B94D0D">
          <w:rPr>
            <w:noProof/>
            <w:webHidden/>
          </w:rPr>
          <w:t>3</w:t>
        </w:r>
        <w:r w:rsidR="00BD43AA">
          <w:rPr>
            <w:noProof/>
            <w:webHidden/>
          </w:rPr>
          <w:fldChar w:fldCharType="end"/>
        </w:r>
      </w:hyperlink>
    </w:p>
    <w:p w:rsidR="00B94D0D" w:rsidRDefault="00572C48">
      <w:pPr>
        <w:pStyle w:val="TOC2"/>
        <w:tabs>
          <w:tab w:val="right" w:leader="dot" w:pos="8630"/>
        </w:tabs>
        <w:rPr>
          <w:rFonts w:ascii="Calibri" w:eastAsia="SimSun" w:hAnsi="Calibri" w:cs="Arial"/>
          <w:noProof/>
          <w:sz w:val="22"/>
          <w:szCs w:val="22"/>
          <w:lang w:val="en-US" w:eastAsia="en-US"/>
        </w:rPr>
      </w:pPr>
      <w:hyperlink w:anchor="_Toc353125488" w:history="1">
        <w:r w:rsidR="00B94D0D" w:rsidRPr="00417407">
          <w:rPr>
            <w:rStyle w:val="Hyperlink"/>
            <w:noProof/>
          </w:rPr>
          <w:t>2.9 Proposed Design:</w:t>
        </w:r>
        <w:r w:rsidR="00B94D0D">
          <w:rPr>
            <w:noProof/>
            <w:webHidden/>
          </w:rPr>
          <w:tab/>
        </w:r>
        <w:r w:rsidR="00BD43AA">
          <w:rPr>
            <w:noProof/>
            <w:webHidden/>
          </w:rPr>
          <w:fldChar w:fldCharType="begin"/>
        </w:r>
        <w:r w:rsidR="00B94D0D">
          <w:rPr>
            <w:noProof/>
            <w:webHidden/>
          </w:rPr>
          <w:instrText xml:space="preserve"> PAGEREF _Toc353125488 \h </w:instrText>
        </w:r>
        <w:r w:rsidR="00BD43AA">
          <w:rPr>
            <w:noProof/>
            <w:webHidden/>
          </w:rPr>
        </w:r>
        <w:r w:rsidR="00BD43AA">
          <w:rPr>
            <w:noProof/>
            <w:webHidden/>
          </w:rPr>
          <w:fldChar w:fldCharType="separate"/>
        </w:r>
        <w:r w:rsidR="00B94D0D">
          <w:rPr>
            <w:noProof/>
            <w:webHidden/>
          </w:rPr>
          <w:t>3</w:t>
        </w:r>
        <w:r w:rsidR="00BD43AA">
          <w:rPr>
            <w:noProof/>
            <w:webHidden/>
          </w:rPr>
          <w:fldChar w:fldCharType="end"/>
        </w:r>
      </w:hyperlink>
    </w:p>
    <w:p w:rsidR="00B94D0D" w:rsidRDefault="00572C48">
      <w:pPr>
        <w:pStyle w:val="TOC1"/>
        <w:tabs>
          <w:tab w:val="right" w:leader="dot" w:pos="8630"/>
        </w:tabs>
        <w:rPr>
          <w:rFonts w:ascii="Calibri" w:eastAsia="SimSun" w:hAnsi="Calibri" w:cs="Arial"/>
          <w:noProof/>
          <w:sz w:val="22"/>
          <w:szCs w:val="22"/>
          <w:lang w:val="en-US" w:eastAsia="en-US"/>
        </w:rPr>
      </w:pPr>
      <w:hyperlink w:anchor="_Toc353125489" w:history="1">
        <w:r w:rsidR="00B94D0D" w:rsidRPr="00417407">
          <w:rPr>
            <w:rStyle w:val="Hyperlink"/>
            <w:noProof/>
          </w:rPr>
          <w:t>3. Result &amp; Discussion</w:t>
        </w:r>
        <w:r w:rsidR="00B94D0D">
          <w:rPr>
            <w:noProof/>
            <w:webHidden/>
          </w:rPr>
          <w:tab/>
        </w:r>
        <w:r w:rsidR="00BD43AA">
          <w:rPr>
            <w:noProof/>
            <w:webHidden/>
          </w:rPr>
          <w:fldChar w:fldCharType="begin"/>
        </w:r>
        <w:r w:rsidR="00B94D0D">
          <w:rPr>
            <w:noProof/>
            <w:webHidden/>
          </w:rPr>
          <w:instrText xml:space="preserve"> PAGEREF _Toc353125489 \h </w:instrText>
        </w:r>
        <w:r w:rsidR="00BD43AA">
          <w:rPr>
            <w:noProof/>
            <w:webHidden/>
          </w:rPr>
        </w:r>
        <w:r w:rsidR="00BD43AA">
          <w:rPr>
            <w:noProof/>
            <w:webHidden/>
          </w:rPr>
          <w:fldChar w:fldCharType="separate"/>
        </w:r>
        <w:r w:rsidR="00B94D0D">
          <w:rPr>
            <w:noProof/>
            <w:webHidden/>
          </w:rPr>
          <w:t>3</w:t>
        </w:r>
        <w:r w:rsidR="00BD43AA">
          <w:rPr>
            <w:noProof/>
            <w:webHidden/>
          </w:rPr>
          <w:fldChar w:fldCharType="end"/>
        </w:r>
      </w:hyperlink>
    </w:p>
    <w:p w:rsidR="00B94D0D" w:rsidRPr="004F25A3" w:rsidRDefault="00BD43AA" w:rsidP="007455BB">
      <w:pPr>
        <w:spacing w:line="360" w:lineRule="auto"/>
        <w:jc w:val="lowKashida"/>
      </w:pPr>
      <w:r w:rsidRPr="004F25A3">
        <w:fldChar w:fldCharType="end"/>
      </w:r>
    </w:p>
    <w:p w:rsidR="00B94D0D" w:rsidRPr="004F25A3" w:rsidRDefault="00B94D0D" w:rsidP="007455BB">
      <w:pPr>
        <w:pStyle w:val="Heading1"/>
        <w:spacing w:line="360" w:lineRule="auto"/>
        <w:jc w:val="lowKashida"/>
        <w:rPr>
          <w:rFonts w:ascii="Times New Roman" w:hAnsi="Times New Roman"/>
        </w:rPr>
      </w:pPr>
    </w:p>
    <w:p w:rsidR="00B94D0D" w:rsidRPr="004F25A3" w:rsidRDefault="00B94D0D" w:rsidP="00AA3968">
      <w:pPr>
        <w:pStyle w:val="Heading1"/>
        <w:numPr>
          <w:ilvl w:val="0"/>
          <w:numId w:val="20"/>
        </w:numPr>
        <w:spacing w:line="360" w:lineRule="auto"/>
        <w:jc w:val="lowKashida"/>
        <w:rPr>
          <w:rFonts w:ascii="Times New Roman" w:hAnsi="Times New Roman"/>
        </w:rPr>
      </w:pPr>
      <w:bookmarkStart w:id="1" w:name="_Toc353125463"/>
      <w:r w:rsidRPr="004F25A3">
        <w:rPr>
          <w:rFonts w:ascii="Times New Roman" w:hAnsi="Times New Roman"/>
        </w:rPr>
        <w:t>Introduction</w:t>
      </w:r>
      <w:bookmarkEnd w:id="1"/>
    </w:p>
    <w:p w:rsidR="00B94D0D" w:rsidRPr="004F25A3" w:rsidRDefault="00B94D0D" w:rsidP="007455BB">
      <w:pPr>
        <w:pStyle w:val="NormalWeb"/>
        <w:shd w:val="clear" w:color="auto" w:fill="FFFFFF"/>
        <w:tabs>
          <w:tab w:val="left" w:pos="3690"/>
        </w:tabs>
        <w:spacing w:before="150" w:beforeAutospacing="0" w:after="0" w:afterAutospacing="0" w:line="360" w:lineRule="auto"/>
        <w:jc w:val="lowKashida"/>
        <w:rPr>
          <w:color w:val="333333"/>
          <w:sz w:val="20"/>
          <w:szCs w:val="20"/>
        </w:rPr>
      </w:pPr>
      <w:r w:rsidRPr="004F25A3">
        <w:rPr>
          <w:color w:val="333333"/>
          <w:sz w:val="20"/>
          <w:szCs w:val="20"/>
        </w:rPr>
        <w:t xml:space="preserve">This report aims to give a broad overview of the potential of using food waste for biofuel production in </w:t>
      </w:r>
      <w:smartTag w:uri="urn:schemas-microsoft-com:office:smarttags" w:element="country-region">
        <w:smartTag w:uri="urn:schemas-microsoft-com:office:smarttags" w:element="place">
          <w:r w:rsidRPr="004F25A3">
            <w:rPr>
              <w:color w:val="333333"/>
              <w:sz w:val="20"/>
              <w:szCs w:val="20"/>
            </w:rPr>
            <w:t>Norway</w:t>
          </w:r>
        </w:smartTag>
      </w:smartTag>
      <w:r w:rsidRPr="004F25A3">
        <w:rPr>
          <w:color w:val="333333"/>
          <w:sz w:val="20"/>
          <w:szCs w:val="20"/>
        </w:rPr>
        <w:t xml:space="preserve">. In 2010, </w:t>
      </w:r>
      <w:smartTag w:uri="urn:schemas-microsoft-com:office:smarttags" w:element="country-region">
        <w:smartTag w:uri="urn:schemas-microsoft-com:office:smarttags" w:element="place">
          <w:r w:rsidRPr="004F25A3">
            <w:rPr>
              <w:color w:val="333333"/>
              <w:sz w:val="20"/>
              <w:szCs w:val="20"/>
            </w:rPr>
            <w:t>Norway</w:t>
          </w:r>
        </w:smartTag>
      </w:smartTag>
      <w:r w:rsidRPr="004F25A3">
        <w:rPr>
          <w:color w:val="333333"/>
          <w:sz w:val="20"/>
          <w:szCs w:val="20"/>
        </w:rPr>
        <w:t xml:space="preserve"> generated 1.5 million tons of wet organic waste (Stats Norway). As of July 2009, </w:t>
      </w:r>
      <w:smartTag w:uri="urn:schemas-microsoft-com:office:smarttags" w:element="country-region">
        <w:smartTag w:uri="urn:schemas-microsoft-com:office:smarttags" w:element="place">
          <w:r w:rsidRPr="004F25A3">
            <w:rPr>
              <w:color w:val="333333"/>
              <w:sz w:val="20"/>
              <w:szCs w:val="20"/>
            </w:rPr>
            <w:t>Norway</w:t>
          </w:r>
        </w:smartTag>
      </w:smartTag>
      <w:r w:rsidRPr="004F25A3">
        <w:rPr>
          <w:color w:val="333333"/>
          <w:sz w:val="20"/>
          <w:szCs w:val="20"/>
        </w:rPr>
        <w:t xml:space="preserve"> instituted a law against the landfilling of biodegradable waste (Section 9.4a of Waste Regulations). Therefore a plan needs to be enacted to deal with food waste. This residual resource comes from households, manufacturing and the service industries. There is still value that can be derived from this resource and we would like to contribute to the conversation on how best to use it.</w:t>
      </w:r>
    </w:p>
    <w:p w:rsidR="00B94D0D" w:rsidRPr="004F25A3" w:rsidRDefault="00B94D0D" w:rsidP="007455BB">
      <w:pPr>
        <w:pStyle w:val="NormalWeb"/>
        <w:shd w:val="clear" w:color="auto" w:fill="FFFFFF"/>
        <w:tabs>
          <w:tab w:val="left" w:pos="3690"/>
        </w:tabs>
        <w:spacing w:before="150" w:beforeAutospacing="0" w:after="0" w:afterAutospacing="0" w:line="360" w:lineRule="auto"/>
        <w:jc w:val="lowKashida"/>
        <w:rPr>
          <w:color w:val="333333"/>
          <w:sz w:val="20"/>
          <w:szCs w:val="20"/>
        </w:rPr>
      </w:pPr>
      <w:r w:rsidRPr="004F25A3">
        <w:rPr>
          <w:color w:val="333333"/>
          <w:sz w:val="20"/>
          <w:szCs w:val="20"/>
        </w:rPr>
        <w:t xml:space="preserve">The situation has the potential of being a win-win-win situation from an economic, societal and environmental perspective. It means reducing a waste stream and replacing some fossil fuel production, thereby lowering carbon dioxide emissions, carbon taxes and global climate change effects. Using food waste serves to avoid land use and food price issues that face other biofuel </w:t>
      </w:r>
      <w:proofErr w:type="spellStart"/>
      <w:r w:rsidRPr="004F25A3">
        <w:rPr>
          <w:color w:val="333333"/>
          <w:sz w:val="20"/>
          <w:szCs w:val="20"/>
        </w:rPr>
        <w:t>feedstocks</w:t>
      </w:r>
      <w:proofErr w:type="spellEnd"/>
      <w:r w:rsidRPr="004F25A3">
        <w:rPr>
          <w:color w:val="333333"/>
          <w:sz w:val="20"/>
          <w:szCs w:val="20"/>
        </w:rPr>
        <w:t xml:space="preserve"> such as corn, because this resource is not currently productively used and should only compete with fossil fuel use.</w:t>
      </w:r>
    </w:p>
    <w:p w:rsidR="00B94D0D" w:rsidRPr="004F25A3" w:rsidRDefault="00B94D0D" w:rsidP="007455BB">
      <w:pPr>
        <w:spacing w:line="360" w:lineRule="auto"/>
        <w:jc w:val="lowKashida"/>
        <w:rPr>
          <w:highlight w:val="magenta"/>
          <w:lang w:val="en-US"/>
        </w:rPr>
      </w:pPr>
      <w:r w:rsidRPr="004F25A3">
        <w:rPr>
          <w:color w:val="333333"/>
          <w:sz w:val="20"/>
          <w:szCs w:val="20"/>
        </w:rPr>
        <w:t>This report will begin with an outline of supply considerations like the composition of wastes, origin and quantity available. We will present data based on research and consultation wit</w:t>
      </w:r>
      <w:r>
        <w:rPr>
          <w:color w:val="333333"/>
          <w:sz w:val="20"/>
          <w:szCs w:val="20"/>
        </w:rPr>
        <w:t xml:space="preserve">h experts regarding the average </w:t>
      </w:r>
      <w:r w:rsidRPr="004F25A3">
        <w:rPr>
          <w:color w:val="333333"/>
          <w:sz w:val="20"/>
          <w:szCs w:val="20"/>
        </w:rPr>
        <w:t>composition of this waste source.</w:t>
      </w:r>
      <w:r w:rsidRPr="004F25A3">
        <w:rPr>
          <w:color w:val="333333"/>
          <w:sz w:val="20"/>
          <w:szCs w:val="20"/>
        </w:rPr>
        <w:br/>
        <w:t>Section ... will give an overview of different chemical and biochemical processes, for example, anaerobic digestion.</w:t>
      </w:r>
      <w:r w:rsidRPr="004F25A3">
        <w:rPr>
          <w:highlight w:val="yellow"/>
          <w:lang w:val="en-US"/>
        </w:rPr>
        <w:t xml:space="preserve"> The organic compositions of waste foods and some other biodegradable substrates have to be conveniently treated by different methods to </w:t>
      </w:r>
      <w:proofErr w:type="spellStart"/>
      <w:r w:rsidRPr="004F25A3">
        <w:rPr>
          <w:highlight w:val="yellow"/>
          <w:lang w:val="en-US"/>
        </w:rPr>
        <w:t>redude</w:t>
      </w:r>
      <w:proofErr w:type="spellEnd"/>
      <w:r w:rsidRPr="004F25A3">
        <w:rPr>
          <w:highlight w:val="yellow"/>
          <w:lang w:val="en-US"/>
        </w:rPr>
        <w:t xml:space="preserve"> their adverse impacts on the environment. Anaerobic digestion (AD) for biogas production is an effective bioprocess to achieve this goal. In that biological process, microbes will excrete some extra-cellular enzymes that has significant roles in transferring organic materials into simpler compounds in the absence of oxygen. </w:t>
      </w:r>
      <w:r w:rsidRPr="004F25A3">
        <w:rPr>
          <w:highlight w:val="magenta"/>
          <w:lang w:val="en-US"/>
        </w:rPr>
        <w:t xml:space="preserve">At the end of the century most of the world’s biogas systems were operating in </w:t>
      </w:r>
      <w:smartTag w:uri="urn:schemas-microsoft-com:office:smarttags" w:element="place">
        <w:r w:rsidRPr="004F25A3">
          <w:rPr>
            <w:highlight w:val="magenta"/>
            <w:lang w:val="en-US"/>
          </w:rPr>
          <w:t>Europe</w:t>
        </w:r>
      </w:smartTag>
      <w:r w:rsidRPr="004F25A3">
        <w:rPr>
          <w:highlight w:val="magenta"/>
          <w:lang w:val="en-US"/>
        </w:rPr>
        <w:t xml:space="preserve"> (91%),</w:t>
      </w:r>
    </w:p>
    <w:p w:rsidR="00B94D0D" w:rsidRPr="004F25A3" w:rsidRDefault="00B94D0D" w:rsidP="007455BB">
      <w:pPr>
        <w:spacing w:line="360" w:lineRule="auto"/>
        <w:jc w:val="lowKashida"/>
        <w:rPr>
          <w:highlight w:val="magenta"/>
          <w:lang w:val="en-US"/>
        </w:rPr>
      </w:pPr>
      <w:r w:rsidRPr="004F25A3">
        <w:rPr>
          <w:highlight w:val="magenta"/>
          <w:lang w:val="en-US"/>
        </w:rPr>
        <w:t xml:space="preserve">with some in Asia (7%) percent and a few in the </w:t>
      </w:r>
      <w:smartTag w:uri="urn:schemas-microsoft-com:office:smarttags" w:element="country-region">
        <w:smartTag w:uri="urn:schemas-microsoft-com:office:smarttags" w:element="place">
          <w:r w:rsidRPr="004F25A3">
            <w:rPr>
              <w:highlight w:val="magenta"/>
              <w:lang w:val="en-US"/>
            </w:rPr>
            <w:t>US</w:t>
          </w:r>
        </w:smartTag>
      </w:smartTag>
      <w:r w:rsidRPr="004F25A3">
        <w:rPr>
          <w:highlight w:val="magenta"/>
          <w:lang w:val="en-US"/>
        </w:rPr>
        <w:t xml:space="preserve"> (2%). </w:t>
      </w:r>
      <w:smartTag w:uri="urn:schemas-microsoft-com:office:smarttags" w:element="country-region">
        <w:r w:rsidRPr="004F25A3">
          <w:rPr>
            <w:highlight w:val="magenta"/>
            <w:lang w:val="en-US"/>
          </w:rPr>
          <w:t>Germany</w:t>
        </w:r>
      </w:smartTag>
      <w:r w:rsidRPr="004F25A3">
        <w:rPr>
          <w:highlight w:val="magenta"/>
          <w:lang w:val="en-US"/>
        </w:rPr>
        <w:t xml:space="preserve"> was the leader with 35% of all AD plants, followed by </w:t>
      </w:r>
      <w:smartTag w:uri="urn:schemas-microsoft-com:office:smarttags" w:element="country-region">
        <w:r w:rsidRPr="004F25A3">
          <w:rPr>
            <w:highlight w:val="magenta"/>
            <w:lang w:val="en-US"/>
          </w:rPr>
          <w:t>Denmark</w:t>
        </w:r>
      </w:smartTag>
      <w:r w:rsidRPr="004F25A3">
        <w:rPr>
          <w:highlight w:val="magenta"/>
          <w:lang w:val="en-US"/>
        </w:rPr>
        <w:t xml:space="preserve"> (16%) and </w:t>
      </w:r>
      <w:smartTag w:uri="urn:schemas-microsoft-com:office:smarttags" w:element="country-region">
        <w:r w:rsidRPr="004F25A3">
          <w:rPr>
            <w:highlight w:val="magenta"/>
            <w:lang w:val="en-US"/>
          </w:rPr>
          <w:t>Sweden</w:t>
        </w:r>
      </w:smartTag>
      <w:r w:rsidRPr="004F25A3">
        <w:rPr>
          <w:highlight w:val="magenta"/>
          <w:lang w:val="en-US"/>
        </w:rPr>
        <w:t xml:space="preserve"> and </w:t>
      </w:r>
      <w:smartTag w:uri="urn:schemas-microsoft-com:office:smarttags" w:element="country-region">
        <w:r w:rsidRPr="004F25A3">
          <w:rPr>
            <w:highlight w:val="magenta"/>
            <w:lang w:val="en-US"/>
          </w:rPr>
          <w:t>Switzerland</w:t>
        </w:r>
      </w:smartTag>
      <w:r w:rsidRPr="004F25A3">
        <w:rPr>
          <w:highlight w:val="magenta"/>
          <w:lang w:val="en-US"/>
        </w:rPr>
        <w:t xml:space="preserve"> and </w:t>
      </w:r>
      <w:smartTag w:uri="urn:schemas-microsoft-com:office:smarttags" w:element="country-region">
        <w:smartTag w:uri="urn:schemas-microsoft-com:office:smarttags" w:element="place">
          <w:r w:rsidRPr="004F25A3">
            <w:rPr>
              <w:highlight w:val="magenta"/>
              <w:lang w:val="en-US"/>
            </w:rPr>
            <w:t>Austria</w:t>
          </w:r>
        </w:smartTag>
      </w:smartTag>
      <w:r w:rsidRPr="004F25A3">
        <w:rPr>
          <w:highlight w:val="magenta"/>
          <w:lang w:val="en-US"/>
        </w:rPr>
        <w:t xml:space="preserve"> (8%). (www.biogasworks.com (1998)). </w:t>
      </w:r>
      <w:smartTag w:uri="urn:schemas-microsoft-com:office:smarttags" w:element="country-region">
        <w:r w:rsidRPr="004F25A3">
          <w:rPr>
            <w:highlight w:val="magenta"/>
            <w:lang w:val="en-US"/>
          </w:rPr>
          <w:t>Norway</w:t>
        </w:r>
      </w:smartTag>
      <w:r w:rsidRPr="004F25A3">
        <w:rPr>
          <w:highlight w:val="magenta"/>
          <w:lang w:val="en-US"/>
        </w:rPr>
        <w:t xml:space="preserve">’s first bio-waste treatment plant was launched by </w:t>
      </w:r>
      <w:proofErr w:type="spellStart"/>
      <w:r w:rsidRPr="004F25A3">
        <w:rPr>
          <w:highlight w:val="magenta"/>
          <w:lang w:val="en-US"/>
        </w:rPr>
        <w:t>Cambi</w:t>
      </w:r>
      <w:proofErr w:type="spellEnd"/>
      <w:r w:rsidRPr="004F25A3">
        <w:rPr>
          <w:highlight w:val="magenta"/>
          <w:lang w:val="en-US"/>
        </w:rPr>
        <w:t xml:space="preserve"> THP at </w:t>
      </w:r>
      <w:smartTag w:uri="urn:schemas-microsoft-com:office:smarttags" w:element="City">
        <w:smartTag w:uri="urn:schemas-microsoft-com:office:smarttags" w:element="place">
          <w:r w:rsidRPr="004F25A3">
            <w:rPr>
              <w:highlight w:val="magenta"/>
              <w:lang w:val="en-US"/>
            </w:rPr>
            <w:t>Lillehammer</w:t>
          </w:r>
        </w:smartTag>
      </w:smartTag>
      <w:r w:rsidRPr="004F25A3">
        <w:rPr>
          <w:highlight w:val="magenta"/>
          <w:lang w:val="en-US"/>
        </w:rPr>
        <w:t xml:space="preserve"> started in December 1999 with capacity of 14,000 </w:t>
      </w:r>
      <w:proofErr w:type="spellStart"/>
      <w:r w:rsidRPr="004F25A3">
        <w:rPr>
          <w:highlight w:val="magenta"/>
          <w:lang w:val="en-US"/>
        </w:rPr>
        <w:t>tonnes</w:t>
      </w:r>
      <w:proofErr w:type="spellEnd"/>
      <w:r w:rsidRPr="004F25A3">
        <w:rPr>
          <w:highlight w:val="magenta"/>
          <w:lang w:val="en-US"/>
        </w:rPr>
        <w:t xml:space="preserve"> of waste/year for producing Electricity and steam. The municipalities of </w:t>
      </w:r>
      <w:smartTag w:uri="urn:schemas-microsoft-com:office:smarttags" w:element="City">
        <w:smartTag w:uri="urn:schemas-microsoft-com:office:smarttags" w:element="place">
          <w:r w:rsidRPr="004F25A3">
            <w:rPr>
              <w:highlight w:val="magenta"/>
              <w:lang w:val="en-US"/>
            </w:rPr>
            <w:t>Oslo</w:t>
          </w:r>
        </w:smartTag>
      </w:smartTag>
      <w:r w:rsidRPr="004F25A3">
        <w:rPr>
          <w:highlight w:val="magenta"/>
          <w:lang w:val="en-US"/>
        </w:rPr>
        <w:t xml:space="preserve">'s new biogas plant is ready for launch for treating of biological food waste, and it is able to treat 50 000 </w:t>
      </w:r>
      <w:proofErr w:type="spellStart"/>
      <w:r w:rsidRPr="004F25A3">
        <w:rPr>
          <w:highlight w:val="magenta"/>
          <w:lang w:val="en-US"/>
        </w:rPr>
        <w:t>tonnes</w:t>
      </w:r>
      <w:proofErr w:type="spellEnd"/>
      <w:r w:rsidRPr="004F25A3">
        <w:rPr>
          <w:highlight w:val="magenta"/>
          <w:lang w:val="en-US"/>
        </w:rPr>
        <w:t xml:space="preserve"> of food waste a year.</w:t>
      </w:r>
    </w:p>
    <w:p w:rsidR="00B94D0D" w:rsidRPr="004F25A3" w:rsidRDefault="00B94D0D" w:rsidP="007455BB">
      <w:pPr>
        <w:pStyle w:val="NormalWeb"/>
        <w:shd w:val="clear" w:color="auto" w:fill="FFFFFF"/>
        <w:tabs>
          <w:tab w:val="left" w:pos="3690"/>
        </w:tabs>
        <w:spacing w:before="150" w:beforeAutospacing="0" w:after="0" w:afterAutospacing="0" w:line="360" w:lineRule="auto"/>
        <w:jc w:val="lowKashida"/>
        <w:rPr>
          <w:ins w:id="2" w:author="THEKEY" w:date="2013-04-03T10:24:00Z"/>
          <w:color w:val="333333"/>
          <w:sz w:val="20"/>
          <w:szCs w:val="20"/>
        </w:rPr>
      </w:pPr>
    </w:p>
    <w:p w:rsidR="00B94D0D" w:rsidRPr="004F25A3" w:rsidRDefault="00B94D0D" w:rsidP="007455BB">
      <w:pPr>
        <w:pStyle w:val="NormalWeb"/>
        <w:shd w:val="clear" w:color="auto" w:fill="FFFFFF"/>
        <w:tabs>
          <w:tab w:val="left" w:pos="3690"/>
        </w:tabs>
        <w:spacing w:before="150" w:beforeAutospacing="0" w:after="0" w:afterAutospacing="0" w:line="360" w:lineRule="auto"/>
        <w:jc w:val="lowKashida"/>
        <w:rPr>
          <w:ins w:id="3" w:author="THEKEY" w:date="2013-04-03T11:32:00Z"/>
          <w:color w:val="333333"/>
          <w:sz w:val="20"/>
          <w:szCs w:val="20"/>
        </w:rPr>
      </w:pPr>
      <w:ins w:id="4" w:author="THEKEY" w:date="2013-04-03T10:24:00Z">
        <w:r w:rsidRPr="004F25A3">
          <w:rPr>
            <w:color w:val="333333"/>
            <w:sz w:val="20"/>
            <w:szCs w:val="20"/>
          </w:rPr>
          <w:t xml:space="preserve">Section ……. Will show the amount of product </w:t>
        </w:r>
      </w:ins>
      <w:ins w:id="5" w:author="THEKEY" w:date="2013-04-03T10:25:00Z">
        <w:r w:rsidRPr="004F25A3">
          <w:rPr>
            <w:color w:val="333333"/>
            <w:sz w:val="20"/>
            <w:szCs w:val="20"/>
          </w:rPr>
          <w:t>and b</w:t>
        </w:r>
      </w:ins>
      <w:r w:rsidRPr="004F25A3">
        <w:rPr>
          <w:color w:val="333333"/>
          <w:sz w:val="20"/>
          <w:szCs w:val="20"/>
        </w:rPr>
        <w:t>y</w:t>
      </w:r>
      <w:ins w:id="6" w:author="THEKEY" w:date="2013-04-03T10:25:00Z">
        <w:r w:rsidRPr="004F25A3">
          <w:rPr>
            <w:color w:val="333333"/>
            <w:sz w:val="20"/>
            <w:szCs w:val="20"/>
          </w:rPr>
          <w:t xml:space="preserve"> product </w:t>
        </w:r>
      </w:ins>
      <w:ins w:id="7" w:author="THEKEY" w:date="2013-04-03T10:24:00Z">
        <w:r w:rsidRPr="004F25A3">
          <w:rPr>
            <w:color w:val="333333"/>
            <w:sz w:val="20"/>
            <w:szCs w:val="20"/>
          </w:rPr>
          <w:t xml:space="preserve">we can get from the </w:t>
        </w:r>
      </w:ins>
      <w:ins w:id="8" w:author="THEKEY" w:date="2013-04-03T10:25:00Z">
        <w:r w:rsidRPr="004F25A3">
          <w:rPr>
            <w:color w:val="333333"/>
            <w:sz w:val="20"/>
            <w:szCs w:val="20"/>
          </w:rPr>
          <w:t xml:space="preserve">food waste in </w:t>
        </w:r>
        <w:smartTag w:uri="urn:schemas-microsoft-com:office:smarttags" w:element="country-region">
          <w:smartTag w:uri="urn:schemas-microsoft-com:office:smarttags" w:element="place">
            <w:r w:rsidRPr="004F25A3">
              <w:rPr>
                <w:color w:val="333333"/>
                <w:sz w:val="20"/>
                <w:szCs w:val="20"/>
              </w:rPr>
              <w:t>Norway</w:t>
            </w:r>
          </w:smartTag>
        </w:smartTag>
      </w:ins>
      <w:r w:rsidRPr="004F25A3">
        <w:rPr>
          <w:color w:val="333333"/>
          <w:sz w:val="20"/>
          <w:szCs w:val="20"/>
        </w:rPr>
        <w:t>(</w:t>
      </w:r>
      <w:proofErr w:type="spellStart"/>
      <w:r w:rsidRPr="004F25A3">
        <w:rPr>
          <w:color w:val="333333"/>
          <w:sz w:val="20"/>
          <w:szCs w:val="20"/>
          <w:highlight w:val="green"/>
        </w:rPr>
        <w:t>Aqueel</w:t>
      </w:r>
      <w:proofErr w:type="spellEnd"/>
      <w:r w:rsidRPr="004F25A3">
        <w:rPr>
          <w:color w:val="333333"/>
          <w:sz w:val="20"/>
          <w:szCs w:val="20"/>
          <w:highlight w:val="magenta"/>
        </w:rPr>
        <w:t>)</w:t>
      </w:r>
      <w:r w:rsidRPr="004F25A3">
        <w:rPr>
          <w:color w:val="333333"/>
          <w:sz w:val="20"/>
          <w:szCs w:val="20"/>
        </w:rPr>
        <w:br/>
        <w:t>Section .... will look at the environmental impacts of this change, trying to use a Life Cycle Assessment perspective.</w:t>
      </w:r>
    </w:p>
    <w:p w:rsidR="00B94D0D" w:rsidRPr="004F25A3" w:rsidRDefault="00B94D0D" w:rsidP="007455BB">
      <w:pPr>
        <w:pStyle w:val="NormalWeb"/>
        <w:shd w:val="clear" w:color="auto" w:fill="FFFFFF"/>
        <w:tabs>
          <w:tab w:val="left" w:pos="3690"/>
        </w:tabs>
        <w:spacing w:before="150" w:beforeAutospacing="0" w:after="0" w:afterAutospacing="0" w:line="360" w:lineRule="auto"/>
        <w:jc w:val="lowKashida"/>
        <w:rPr>
          <w:color w:val="333333"/>
          <w:sz w:val="20"/>
          <w:szCs w:val="20"/>
        </w:rPr>
      </w:pPr>
    </w:p>
    <w:p w:rsidR="00B94D0D" w:rsidRPr="004F25A3" w:rsidRDefault="00B94D0D" w:rsidP="007455BB">
      <w:pPr>
        <w:pStyle w:val="NormalWeb"/>
        <w:shd w:val="clear" w:color="auto" w:fill="FFFFFF"/>
        <w:spacing w:before="150" w:beforeAutospacing="0" w:after="0" w:afterAutospacing="0" w:line="360" w:lineRule="auto"/>
        <w:jc w:val="lowKashida"/>
        <w:rPr>
          <w:color w:val="333333"/>
          <w:sz w:val="20"/>
          <w:szCs w:val="20"/>
        </w:rPr>
      </w:pPr>
      <w:r w:rsidRPr="004F25A3">
        <w:rPr>
          <w:color w:val="333333"/>
          <w:sz w:val="20"/>
          <w:szCs w:val="20"/>
        </w:rPr>
        <w:t xml:space="preserve">Our discussion section will conclude with a brief outline of the practical considerations of putting this project into action. These insights were gained during the </w:t>
      </w:r>
      <w:proofErr w:type="spellStart"/>
      <w:r w:rsidRPr="004F25A3">
        <w:rPr>
          <w:color w:val="333333"/>
          <w:sz w:val="20"/>
          <w:szCs w:val="20"/>
        </w:rPr>
        <w:t>Technoport</w:t>
      </w:r>
      <w:proofErr w:type="spellEnd"/>
      <w:r w:rsidRPr="004F25A3">
        <w:rPr>
          <w:color w:val="333333"/>
          <w:sz w:val="20"/>
          <w:szCs w:val="20"/>
        </w:rPr>
        <w:t xml:space="preserve"> Entrepreneurship Seminar.</w:t>
      </w:r>
    </w:p>
    <w:p w:rsidR="00B94D0D" w:rsidRPr="004F25A3" w:rsidRDefault="00B94D0D" w:rsidP="007455BB">
      <w:pPr>
        <w:spacing w:line="360" w:lineRule="auto"/>
        <w:jc w:val="lowKashida"/>
        <w:rPr>
          <w:ins w:id="9" w:author="THEKEY" w:date="2013-04-03T14:21:00Z"/>
        </w:rPr>
      </w:pPr>
    </w:p>
    <w:p w:rsidR="00B94D0D" w:rsidRPr="004F25A3" w:rsidRDefault="00B94D0D" w:rsidP="007455BB">
      <w:pPr>
        <w:spacing w:line="360" w:lineRule="auto"/>
        <w:jc w:val="lowKashida"/>
        <w:rPr>
          <w:ins w:id="10" w:author="THEKEY" w:date="2013-04-03T14:21:00Z"/>
        </w:rPr>
      </w:pPr>
      <w:ins w:id="11" w:author="THEKEY" w:date="2013-04-03T14:21:00Z">
        <w:r w:rsidRPr="004F25A3">
          <w:t xml:space="preserve">Add </w:t>
        </w:r>
      </w:ins>
    </w:p>
    <w:p w:rsidR="000267C6" w:rsidRDefault="00B94D0D">
      <w:pPr>
        <w:spacing w:line="360" w:lineRule="auto"/>
        <w:jc w:val="lowKashida"/>
        <w:rPr>
          <w:ins w:id="12" w:author="THEKEY" w:date="2013-04-03T14:22:00Z"/>
        </w:rPr>
        <w:pPrChange w:id="13" w:author="THEKEY" w:date="2013-04-03T14:22:00Z">
          <w:pPr>
            <w:pStyle w:val="NormalWeb"/>
            <w:shd w:val="clear" w:color="000000" w:fill="FFFFFF"/>
            <w:spacing w:before="150" w:line="255" w:lineRule="atLeast"/>
          </w:pPr>
        </w:pPrChange>
      </w:pPr>
      <w:ins w:id="14" w:author="THEKEY" w:date="2013-04-03T14:21:00Z">
        <w:r w:rsidRPr="004F25A3">
          <w:tab/>
          <w:t xml:space="preserve">Info about the problem we will be solving </w:t>
        </w:r>
      </w:ins>
      <w:ins w:id="15" w:author="THEKEY" w:date="2013-04-03T14:28:00Z">
        <w:r w:rsidRPr="004F25A3">
          <w:t>……….Samantha</w:t>
        </w:r>
      </w:ins>
    </w:p>
    <w:p w:rsidR="00B94D0D" w:rsidRPr="004F25A3" w:rsidRDefault="00B94D0D" w:rsidP="007455BB">
      <w:pPr>
        <w:spacing w:line="360" w:lineRule="auto"/>
        <w:jc w:val="lowKashida"/>
      </w:pPr>
    </w:p>
    <w:p w:rsidR="00B94D0D" w:rsidRPr="004F25A3" w:rsidDel="00EE5EA0" w:rsidRDefault="00B94D0D" w:rsidP="007455BB">
      <w:pPr>
        <w:spacing w:line="360" w:lineRule="auto"/>
        <w:jc w:val="lowKashida"/>
        <w:rPr>
          <w:del w:id="16" w:author="THEKEY" w:date="2013-04-03T14:27:00Z"/>
        </w:rPr>
      </w:pPr>
      <w:r w:rsidRPr="004F25A3">
        <w:t>Discussion about cost of using two reactor and optimal condition for producing high efficiency</w:t>
      </w:r>
      <w:r w:rsidRPr="004F25A3">
        <w:rPr>
          <w:highlight w:val="magenta"/>
        </w:rPr>
        <w:t xml:space="preserve">( </w:t>
      </w:r>
      <w:proofErr w:type="spellStart"/>
      <w:r w:rsidRPr="004F25A3">
        <w:rPr>
          <w:highlight w:val="magenta"/>
        </w:rPr>
        <w:t>vahid</w:t>
      </w:r>
      <w:proofErr w:type="spellEnd"/>
      <w:r w:rsidRPr="004F25A3">
        <w:rPr>
          <w:highlight w:val="magenta"/>
        </w:rPr>
        <w:t xml:space="preserve"> and Ly)</w:t>
      </w:r>
    </w:p>
    <w:p w:rsidR="00B94D0D" w:rsidRPr="004F25A3" w:rsidRDefault="00B94D0D" w:rsidP="007455BB">
      <w:pPr>
        <w:spacing w:line="360" w:lineRule="auto"/>
        <w:jc w:val="lowKashida"/>
      </w:pPr>
    </w:p>
    <w:p w:rsidR="00B94D0D" w:rsidRPr="004F25A3" w:rsidDel="00EE5EA0" w:rsidRDefault="00B94D0D" w:rsidP="007455BB">
      <w:pPr>
        <w:spacing w:line="360" w:lineRule="auto"/>
        <w:jc w:val="lowKashida"/>
        <w:rPr>
          <w:del w:id="17" w:author="THEKEY" w:date="2013-04-03T14:27:00Z"/>
        </w:rPr>
      </w:pPr>
    </w:p>
    <w:p w:rsidR="00B94D0D" w:rsidRPr="004F25A3" w:rsidRDefault="00B94D0D" w:rsidP="007455BB">
      <w:pPr>
        <w:spacing w:line="360" w:lineRule="auto"/>
        <w:jc w:val="lowKashida"/>
      </w:pPr>
    </w:p>
    <w:p w:rsidR="00B94D0D" w:rsidRPr="004F25A3" w:rsidRDefault="00B94D0D" w:rsidP="007455BB">
      <w:pPr>
        <w:spacing w:line="360" w:lineRule="auto"/>
        <w:jc w:val="lowKashida"/>
      </w:pPr>
    </w:p>
    <w:p w:rsidR="00B94D0D" w:rsidRPr="004F25A3" w:rsidDel="001C78EE" w:rsidRDefault="00B94D0D" w:rsidP="007455BB">
      <w:pPr>
        <w:spacing w:line="360" w:lineRule="auto"/>
        <w:jc w:val="lowKashida"/>
        <w:rPr>
          <w:del w:id="18" w:author="THEKEY" w:date="2013-04-03T11:01:00Z"/>
        </w:rPr>
      </w:pPr>
    </w:p>
    <w:p w:rsidR="00B94D0D" w:rsidRPr="004F25A3" w:rsidRDefault="00B94D0D" w:rsidP="007455BB">
      <w:pPr>
        <w:spacing w:line="360" w:lineRule="auto"/>
        <w:jc w:val="lowKashida"/>
      </w:pPr>
    </w:p>
    <w:p w:rsidR="00B94D0D" w:rsidRPr="004F25A3" w:rsidRDefault="00B94D0D" w:rsidP="00AA3968">
      <w:pPr>
        <w:pStyle w:val="Heading1"/>
        <w:numPr>
          <w:ilvl w:val="0"/>
          <w:numId w:val="20"/>
        </w:numPr>
        <w:spacing w:line="360" w:lineRule="auto"/>
        <w:jc w:val="lowKashida"/>
        <w:rPr>
          <w:rFonts w:ascii="Times New Roman" w:hAnsi="Times New Roman"/>
        </w:rPr>
      </w:pPr>
      <w:bookmarkStart w:id="19" w:name="_Toc353125464"/>
      <w:r w:rsidRPr="004F25A3">
        <w:rPr>
          <w:rFonts w:ascii="Times New Roman" w:hAnsi="Times New Roman"/>
        </w:rPr>
        <w:t>Methodology</w:t>
      </w:r>
      <w:bookmarkEnd w:id="19"/>
      <w:r w:rsidRPr="004F25A3">
        <w:rPr>
          <w:rFonts w:ascii="Times New Roman" w:hAnsi="Times New Roman"/>
        </w:rPr>
        <w:t xml:space="preserve"> </w:t>
      </w:r>
    </w:p>
    <w:p w:rsidR="00B94D0D" w:rsidRPr="004F25A3" w:rsidDel="00C12182" w:rsidRDefault="00B94D0D" w:rsidP="007455BB">
      <w:pPr>
        <w:pStyle w:val="Heading2"/>
        <w:spacing w:line="360" w:lineRule="auto"/>
        <w:jc w:val="lowKashida"/>
        <w:rPr>
          <w:del w:id="20" w:author="THEKEY" w:date="2013-04-03T14:41:00Z"/>
        </w:rPr>
      </w:pPr>
    </w:p>
    <w:p w:rsidR="00B94D0D" w:rsidRPr="004F25A3" w:rsidRDefault="00B94D0D" w:rsidP="007455BB">
      <w:pPr>
        <w:pStyle w:val="Heading2"/>
        <w:spacing w:line="360" w:lineRule="auto"/>
        <w:jc w:val="lowKashida"/>
        <w:rPr>
          <w:rFonts w:ascii="Times New Roman" w:hAnsi="Times New Roman"/>
        </w:rPr>
      </w:pPr>
      <w:bookmarkStart w:id="21" w:name="_Toc353125465"/>
      <w:ins w:id="22" w:author="THEKEY" w:date="2013-04-03T11:14:00Z">
        <w:r w:rsidRPr="004F25A3">
          <w:rPr>
            <w:rFonts w:ascii="Times New Roman" w:hAnsi="Times New Roman"/>
          </w:rPr>
          <w:t xml:space="preserve">2.1 </w:t>
        </w:r>
      </w:ins>
      <w:r w:rsidRPr="004F25A3">
        <w:rPr>
          <w:rFonts w:ascii="Times New Roman" w:hAnsi="Times New Roman"/>
        </w:rPr>
        <w:t>Supply of Feedstock.</w:t>
      </w:r>
      <w:bookmarkEnd w:id="21"/>
    </w:p>
    <w:p w:rsidR="00B94D0D" w:rsidRPr="004F25A3" w:rsidRDefault="00B94D0D" w:rsidP="007455BB">
      <w:pPr>
        <w:spacing w:line="360" w:lineRule="auto"/>
        <w:jc w:val="lowKashida"/>
        <w:rPr>
          <w:b/>
          <w:bCs/>
          <w:color w:val="000000"/>
          <w:sz w:val="20"/>
          <w:szCs w:val="20"/>
          <w:shd w:val="clear" w:color="auto" w:fill="E6ECF9"/>
        </w:rPr>
      </w:pPr>
      <w:r w:rsidRPr="004F25A3">
        <w:rPr>
          <w:b/>
          <w:bCs/>
          <w:color w:val="000000"/>
          <w:sz w:val="20"/>
          <w:szCs w:val="20"/>
          <w:shd w:val="clear" w:color="auto" w:fill="E6ECF9"/>
        </w:rPr>
        <w:t xml:space="preserve">From Stats </w:t>
      </w:r>
      <w:smartTag w:uri="urn:schemas-microsoft-com:office:smarttags" w:element="country-region">
        <w:smartTag w:uri="urn:schemas-microsoft-com:office:smarttags" w:element="place">
          <w:r w:rsidRPr="004F25A3">
            <w:rPr>
              <w:b/>
              <w:bCs/>
              <w:color w:val="000000"/>
              <w:sz w:val="20"/>
              <w:szCs w:val="20"/>
              <w:shd w:val="clear" w:color="auto" w:fill="E6ECF9"/>
            </w:rPr>
            <w:t>Norway</w:t>
          </w:r>
        </w:smartTag>
      </w:smartTag>
      <w:r w:rsidRPr="004F25A3">
        <w:rPr>
          <w:b/>
          <w:bCs/>
          <w:color w:val="000000"/>
          <w:sz w:val="20"/>
          <w:szCs w:val="20"/>
          <w:shd w:val="clear" w:color="auto" w:fill="E6ECF9"/>
        </w:rPr>
        <w:t xml:space="preserve"> - http://www.ssb.no/english/subjects/01/05/40/avfregno_en/</w:t>
      </w:r>
    </w:p>
    <w:p w:rsidR="00B94D0D" w:rsidRPr="004F25A3" w:rsidDel="00C12182" w:rsidRDefault="00B94D0D" w:rsidP="007455BB">
      <w:pPr>
        <w:spacing w:line="360" w:lineRule="auto"/>
        <w:jc w:val="lowKashida"/>
        <w:rPr>
          <w:del w:id="23" w:author="THEKEY" w:date="2013-04-03T14:41:00Z"/>
          <w:b/>
          <w:bCs/>
          <w:color w:val="000000"/>
          <w:sz w:val="20"/>
          <w:szCs w:val="20"/>
          <w:shd w:val="clear" w:color="auto" w:fill="E6ECF9"/>
        </w:rPr>
      </w:pPr>
      <w:r w:rsidRPr="004F25A3">
        <w:rPr>
          <w:b/>
          <w:bCs/>
          <w:color w:val="000000"/>
          <w:shd w:val="clear" w:color="auto" w:fill="FFFFFF"/>
        </w:rPr>
        <w:t xml:space="preserve">Waste in </w:t>
      </w:r>
      <w:smartTag w:uri="urn:schemas-microsoft-com:office:smarttags" w:element="country-region">
        <w:smartTag w:uri="urn:schemas-microsoft-com:office:smarttags" w:element="place">
          <w:r w:rsidRPr="004F25A3">
            <w:rPr>
              <w:b/>
              <w:bCs/>
              <w:color w:val="000000"/>
              <w:shd w:val="clear" w:color="auto" w:fill="FFFFFF"/>
            </w:rPr>
            <w:t>Norway</w:t>
          </w:r>
        </w:smartTag>
      </w:smartTag>
      <w:r w:rsidRPr="004F25A3">
        <w:rPr>
          <w:b/>
          <w:bCs/>
          <w:color w:val="000000"/>
          <w:shd w:val="clear" w:color="auto" w:fill="FFFFFF"/>
        </w:rPr>
        <w:t xml:space="preserve"> by material (final figures 1995-2007, preliminary figures 2008 and 2009), source and material (2008*) and treatment and material (2008*). 1 000 tonnes (Corrected 14 December 2011 at 13:50 </w:t>
      </w:r>
      <w:del w:id="24" w:author="THEKEY" w:date="2013-04-03T14:41:00Z">
        <w:r w:rsidRPr="004F25A3" w:rsidDel="00C12182">
          <w:rPr>
            <w:b/>
            <w:bCs/>
            <w:color w:val="000000"/>
            <w:shd w:val="clear" w:color="auto" w:fill="FFFFFF"/>
          </w:rPr>
          <w:delText>p.m.)</w:delText>
        </w:r>
      </w:del>
    </w:p>
    <w:p w:rsidR="00B94D0D" w:rsidRPr="004F25A3" w:rsidDel="00C12182" w:rsidRDefault="00B94D0D" w:rsidP="007455BB">
      <w:pPr>
        <w:spacing w:line="360" w:lineRule="auto"/>
        <w:jc w:val="lowKashida"/>
        <w:rPr>
          <w:del w:id="25" w:author="THEKEY" w:date="2013-04-03T14:41:00Z"/>
          <w:color w:val="3366FF"/>
        </w:rPr>
      </w:pPr>
    </w:p>
    <w:p w:rsidR="00B94D0D" w:rsidRPr="004F25A3" w:rsidRDefault="00B94D0D" w:rsidP="007455BB">
      <w:pPr>
        <w:spacing w:line="360" w:lineRule="auto"/>
        <w:jc w:val="lowKashida"/>
        <w:rPr>
          <w:color w:val="3366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B94D0D" w:rsidRPr="004F25A3" w:rsidTr="00D5035D">
        <w:tc>
          <w:tcPr>
            <w:tcW w:w="4428" w:type="dxa"/>
          </w:tcPr>
          <w:p w:rsidR="00B94D0D" w:rsidRPr="004F25A3" w:rsidRDefault="00B94D0D" w:rsidP="007455BB">
            <w:pPr>
              <w:spacing w:line="360" w:lineRule="auto"/>
              <w:jc w:val="lowKashida"/>
              <w:rPr>
                <w:b/>
              </w:rPr>
            </w:pPr>
            <w:r w:rsidRPr="004F25A3">
              <w:rPr>
                <w:b/>
              </w:rPr>
              <w:lastRenderedPageBreak/>
              <w:t xml:space="preserve">End of Life Treatment for Wet Organic </w:t>
            </w:r>
            <w:smartTag w:uri="urn:schemas-microsoft-com:office:smarttags" w:element="City">
              <w:smartTag w:uri="urn:schemas-microsoft-com:office:smarttags" w:element="place">
                <w:smartTag w:uri="urn:schemas-microsoft-com:office:smarttags" w:element="City">
                  <w:r w:rsidRPr="004F25A3">
                    <w:rPr>
                      <w:b/>
                    </w:rPr>
                    <w:t>Waste</w:t>
                  </w:r>
                </w:smartTag>
                <w:r w:rsidRPr="004F25A3">
                  <w:rPr>
                    <w:b/>
                  </w:rPr>
                  <w:t xml:space="preserve">, </w:t>
                </w:r>
                <w:smartTag w:uri="urn:schemas-microsoft-com:office:smarttags" w:element="country-region">
                  <w:r w:rsidRPr="004F25A3">
                    <w:rPr>
                      <w:b/>
                    </w:rPr>
                    <w:t>Norway</w:t>
                  </w:r>
                </w:smartTag>
              </w:smartTag>
            </w:smartTag>
            <w:r w:rsidRPr="004F25A3">
              <w:rPr>
                <w:b/>
              </w:rPr>
              <w:t>, 2010</w:t>
            </w:r>
          </w:p>
        </w:tc>
        <w:tc>
          <w:tcPr>
            <w:tcW w:w="4428" w:type="dxa"/>
          </w:tcPr>
          <w:p w:rsidR="00B94D0D" w:rsidRPr="004F25A3" w:rsidRDefault="00B94D0D" w:rsidP="007455BB">
            <w:pPr>
              <w:spacing w:line="360" w:lineRule="auto"/>
              <w:jc w:val="lowKashida"/>
            </w:pPr>
            <w:r w:rsidRPr="004F25A3">
              <w:rPr>
                <w:b/>
              </w:rPr>
              <w:t>Units 1,000 tonnes</w:t>
            </w:r>
          </w:p>
        </w:tc>
      </w:tr>
      <w:tr w:rsidR="00B94D0D" w:rsidRPr="004F25A3" w:rsidTr="00D5035D">
        <w:tc>
          <w:tcPr>
            <w:tcW w:w="4428" w:type="dxa"/>
          </w:tcPr>
          <w:p w:rsidR="00B94D0D" w:rsidRPr="004F25A3" w:rsidRDefault="00B94D0D" w:rsidP="007455BB">
            <w:pPr>
              <w:spacing w:line="360" w:lineRule="auto"/>
              <w:jc w:val="lowKashida"/>
            </w:pPr>
            <w:r w:rsidRPr="004F25A3">
              <w:t>Sorted for material recovery</w:t>
            </w:r>
          </w:p>
        </w:tc>
        <w:tc>
          <w:tcPr>
            <w:tcW w:w="4428" w:type="dxa"/>
          </w:tcPr>
          <w:p w:rsidR="00B94D0D" w:rsidRPr="004F25A3" w:rsidRDefault="00B94D0D" w:rsidP="007455BB">
            <w:pPr>
              <w:spacing w:line="360" w:lineRule="auto"/>
              <w:jc w:val="lowKashida"/>
            </w:pPr>
            <w:r w:rsidRPr="004F25A3">
              <w:t>343</w:t>
            </w:r>
          </w:p>
        </w:tc>
      </w:tr>
      <w:tr w:rsidR="00B94D0D" w:rsidRPr="004F25A3" w:rsidTr="00D5035D">
        <w:tc>
          <w:tcPr>
            <w:tcW w:w="4428" w:type="dxa"/>
          </w:tcPr>
          <w:p w:rsidR="00B94D0D" w:rsidRPr="004F25A3" w:rsidRDefault="00B94D0D" w:rsidP="007455BB">
            <w:pPr>
              <w:spacing w:line="360" w:lineRule="auto"/>
              <w:jc w:val="lowKashida"/>
            </w:pPr>
            <w:r w:rsidRPr="004F25A3">
              <w:t>Biological treatment</w:t>
            </w:r>
          </w:p>
        </w:tc>
        <w:tc>
          <w:tcPr>
            <w:tcW w:w="4428" w:type="dxa"/>
          </w:tcPr>
          <w:p w:rsidR="00B94D0D" w:rsidRPr="004F25A3" w:rsidRDefault="00B94D0D" w:rsidP="007455BB">
            <w:pPr>
              <w:spacing w:line="360" w:lineRule="auto"/>
              <w:jc w:val="lowKashida"/>
            </w:pPr>
            <w:r w:rsidRPr="004F25A3">
              <w:t xml:space="preserve">297 </w:t>
            </w:r>
          </w:p>
        </w:tc>
      </w:tr>
      <w:tr w:rsidR="00B94D0D" w:rsidRPr="004F25A3" w:rsidTr="00D5035D">
        <w:tc>
          <w:tcPr>
            <w:tcW w:w="4428" w:type="dxa"/>
          </w:tcPr>
          <w:p w:rsidR="00B94D0D" w:rsidRPr="004F25A3" w:rsidRDefault="00B94D0D" w:rsidP="007455BB">
            <w:pPr>
              <w:spacing w:line="360" w:lineRule="auto"/>
              <w:jc w:val="lowKashida"/>
            </w:pPr>
            <w:r w:rsidRPr="004F25A3">
              <w:t>Energy recovery</w:t>
            </w:r>
          </w:p>
        </w:tc>
        <w:tc>
          <w:tcPr>
            <w:tcW w:w="4428" w:type="dxa"/>
          </w:tcPr>
          <w:p w:rsidR="00B94D0D" w:rsidRPr="004F25A3" w:rsidRDefault="00B94D0D" w:rsidP="007455BB">
            <w:pPr>
              <w:spacing w:line="360" w:lineRule="auto"/>
              <w:jc w:val="lowKashida"/>
            </w:pPr>
            <w:r w:rsidRPr="004F25A3">
              <w:t xml:space="preserve">535 </w:t>
            </w:r>
          </w:p>
        </w:tc>
      </w:tr>
      <w:tr w:rsidR="00B94D0D" w:rsidRPr="004F25A3" w:rsidTr="00D5035D">
        <w:tc>
          <w:tcPr>
            <w:tcW w:w="4428" w:type="dxa"/>
          </w:tcPr>
          <w:p w:rsidR="00B94D0D" w:rsidRPr="004F25A3" w:rsidRDefault="00B94D0D" w:rsidP="007455BB">
            <w:pPr>
              <w:spacing w:line="360" w:lineRule="auto"/>
              <w:jc w:val="lowKashida"/>
            </w:pPr>
            <w:r w:rsidRPr="004F25A3">
              <w:t>Cover material</w:t>
            </w:r>
          </w:p>
        </w:tc>
        <w:tc>
          <w:tcPr>
            <w:tcW w:w="4428" w:type="dxa"/>
          </w:tcPr>
          <w:p w:rsidR="00B94D0D" w:rsidRPr="004F25A3" w:rsidRDefault="00B94D0D" w:rsidP="007455BB">
            <w:pPr>
              <w:spacing w:line="360" w:lineRule="auto"/>
              <w:jc w:val="lowKashida"/>
            </w:pPr>
            <w:r w:rsidRPr="004F25A3">
              <w:t xml:space="preserve">8 </w:t>
            </w:r>
          </w:p>
        </w:tc>
      </w:tr>
      <w:tr w:rsidR="00B94D0D" w:rsidRPr="004F25A3" w:rsidTr="00D5035D">
        <w:tc>
          <w:tcPr>
            <w:tcW w:w="4428" w:type="dxa"/>
          </w:tcPr>
          <w:p w:rsidR="00B94D0D" w:rsidRPr="004F25A3" w:rsidRDefault="00B94D0D" w:rsidP="007455BB">
            <w:pPr>
              <w:spacing w:line="360" w:lineRule="auto"/>
              <w:jc w:val="lowKashida"/>
            </w:pPr>
            <w:proofErr w:type="spellStart"/>
            <w:r w:rsidRPr="004F25A3">
              <w:t>Incin</w:t>
            </w:r>
            <w:proofErr w:type="spellEnd"/>
            <w:r w:rsidRPr="004F25A3">
              <w:t xml:space="preserve"> without energy recovery</w:t>
            </w:r>
          </w:p>
        </w:tc>
        <w:tc>
          <w:tcPr>
            <w:tcW w:w="4428" w:type="dxa"/>
          </w:tcPr>
          <w:p w:rsidR="00B94D0D" w:rsidRPr="004F25A3" w:rsidRDefault="00B94D0D" w:rsidP="007455BB">
            <w:pPr>
              <w:spacing w:line="360" w:lineRule="auto"/>
              <w:jc w:val="lowKashida"/>
            </w:pPr>
            <w:r w:rsidRPr="004F25A3">
              <w:t>159</w:t>
            </w:r>
          </w:p>
        </w:tc>
      </w:tr>
      <w:tr w:rsidR="00B94D0D" w:rsidRPr="004F25A3" w:rsidTr="00D5035D">
        <w:tc>
          <w:tcPr>
            <w:tcW w:w="4428" w:type="dxa"/>
          </w:tcPr>
          <w:p w:rsidR="00B94D0D" w:rsidRPr="004F25A3" w:rsidRDefault="00B94D0D" w:rsidP="007455BB">
            <w:pPr>
              <w:spacing w:line="360" w:lineRule="auto"/>
              <w:jc w:val="lowKashida"/>
            </w:pPr>
            <w:r w:rsidRPr="004F25A3">
              <w:t>Landfill</w:t>
            </w:r>
          </w:p>
        </w:tc>
        <w:tc>
          <w:tcPr>
            <w:tcW w:w="4428" w:type="dxa"/>
          </w:tcPr>
          <w:p w:rsidR="00B94D0D" w:rsidRPr="004F25A3" w:rsidRDefault="00B94D0D" w:rsidP="007455BB">
            <w:pPr>
              <w:spacing w:line="360" w:lineRule="auto"/>
              <w:jc w:val="lowKashida"/>
            </w:pPr>
            <w:r w:rsidRPr="004F25A3">
              <w:t>71</w:t>
            </w:r>
          </w:p>
        </w:tc>
      </w:tr>
      <w:tr w:rsidR="00B94D0D" w:rsidRPr="004F25A3" w:rsidTr="00D5035D">
        <w:tc>
          <w:tcPr>
            <w:tcW w:w="4428" w:type="dxa"/>
          </w:tcPr>
          <w:p w:rsidR="00B94D0D" w:rsidRPr="004F25A3" w:rsidRDefault="00B94D0D" w:rsidP="007455BB">
            <w:pPr>
              <w:spacing w:line="360" w:lineRule="auto"/>
              <w:jc w:val="lowKashida"/>
            </w:pPr>
            <w:r w:rsidRPr="004F25A3">
              <w:t>Other</w:t>
            </w:r>
          </w:p>
        </w:tc>
        <w:tc>
          <w:tcPr>
            <w:tcW w:w="4428" w:type="dxa"/>
          </w:tcPr>
          <w:p w:rsidR="00B94D0D" w:rsidRPr="004F25A3" w:rsidRDefault="00B94D0D" w:rsidP="007455BB">
            <w:pPr>
              <w:spacing w:line="360" w:lineRule="auto"/>
              <w:jc w:val="lowKashida"/>
            </w:pPr>
            <w:r w:rsidRPr="004F25A3">
              <w:t>79</w:t>
            </w:r>
          </w:p>
        </w:tc>
      </w:tr>
    </w:tbl>
    <w:p w:rsidR="00B94D0D" w:rsidRPr="004F25A3" w:rsidRDefault="00B94D0D" w:rsidP="007455BB">
      <w:pPr>
        <w:spacing w:line="360" w:lineRule="auto"/>
        <w:jc w:val="lowKashida"/>
        <w:rPr>
          <w:ins w:id="26" w:author="THEKEY" w:date="2013-04-07T13:03:00Z"/>
          <w:b/>
        </w:rPr>
      </w:pPr>
      <w:ins w:id="27" w:author="THEKEY" w:date="2013-04-03T14:41:00Z">
        <w:r w:rsidRPr="004F25A3">
          <w:rPr>
            <w:b/>
          </w:rPr>
          <w:t>Table 1..................</w:t>
        </w:r>
      </w:ins>
    </w:p>
    <w:p w:rsidR="00B94D0D" w:rsidRPr="004F25A3" w:rsidRDefault="00B94D0D" w:rsidP="007455BB">
      <w:pPr>
        <w:spacing w:line="360" w:lineRule="auto"/>
        <w:jc w:val="lowKashida"/>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B94D0D" w:rsidRPr="004F25A3" w:rsidTr="00D5035D">
        <w:tc>
          <w:tcPr>
            <w:tcW w:w="4428" w:type="dxa"/>
          </w:tcPr>
          <w:p w:rsidR="00B94D0D" w:rsidRPr="004F25A3" w:rsidRDefault="00B94D0D" w:rsidP="007455BB">
            <w:pPr>
              <w:spacing w:line="360" w:lineRule="auto"/>
              <w:jc w:val="lowKashida"/>
              <w:rPr>
                <w:b/>
              </w:rPr>
            </w:pPr>
            <w:r w:rsidRPr="004F25A3">
              <w:rPr>
                <w:b/>
              </w:rPr>
              <w:t xml:space="preserve">Wet organic waste, for </w:t>
            </w:r>
            <w:smartTag w:uri="urn:schemas-microsoft-com:office:smarttags" w:element="country-region">
              <w:smartTag w:uri="urn:schemas-microsoft-com:office:smarttags" w:element="place">
                <w:r w:rsidRPr="004F25A3">
                  <w:rPr>
                    <w:b/>
                  </w:rPr>
                  <w:t>Norway</w:t>
                </w:r>
              </w:smartTag>
            </w:smartTag>
            <w:r w:rsidRPr="004F25A3">
              <w:rPr>
                <w:b/>
              </w:rPr>
              <w:t xml:space="preserve">, in 2010 </w:t>
            </w:r>
          </w:p>
        </w:tc>
        <w:tc>
          <w:tcPr>
            <w:tcW w:w="4428" w:type="dxa"/>
          </w:tcPr>
          <w:p w:rsidR="00B94D0D" w:rsidRPr="004F25A3" w:rsidRDefault="00B94D0D" w:rsidP="007455BB">
            <w:pPr>
              <w:spacing w:line="360" w:lineRule="auto"/>
              <w:jc w:val="lowKashida"/>
              <w:rPr>
                <w:b/>
              </w:rPr>
            </w:pPr>
            <w:r w:rsidRPr="004F25A3">
              <w:rPr>
                <w:b/>
              </w:rPr>
              <w:t>Units 1,000 tonnes</w:t>
            </w:r>
          </w:p>
        </w:tc>
      </w:tr>
      <w:tr w:rsidR="00B94D0D" w:rsidRPr="004F25A3" w:rsidTr="00D5035D">
        <w:tc>
          <w:tcPr>
            <w:tcW w:w="4428" w:type="dxa"/>
          </w:tcPr>
          <w:p w:rsidR="00B94D0D" w:rsidRPr="004F25A3" w:rsidRDefault="00B94D0D" w:rsidP="007455BB">
            <w:pPr>
              <w:spacing w:line="360" w:lineRule="auto"/>
              <w:jc w:val="lowKashida"/>
              <w:rPr>
                <w:color w:val="3366FF"/>
              </w:rPr>
            </w:pPr>
            <w:r w:rsidRPr="004F25A3">
              <w:rPr>
                <w:color w:val="3366FF"/>
              </w:rPr>
              <w:t>Households</w:t>
            </w:r>
          </w:p>
        </w:tc>
        <w:tc>
          <w:tcPr>
            <w:tcW w:w="4428" w:type="dxa"/>
          </w:tcPr>
          <w:p w:rsidR="00B94D0D" w:rsidRPr="004F25A3" w:rsidRDefault="00B94D0D" w:rsidP="007455BB">
            <w:pPr>
              <w:spacing w:line="360" w:lineRule="auto"/>
              <w:jc w:val="lowKashida"/>
              <w:rPr>
                <w:color w:val="3366FF"/>
              </w:rPr>
            </w:pPr>
            <w:r w:rsidRPr="004F25A3">
              <w:rPr>
                <w:color w:val="3366FF"/>
              </w:rPr>
              <w:t>556</w:t>
            </w:r>
          </w:p>
        </w:tc>
      </w:tr>
      <w:tr w:rsidR="00B94D0D" w:rsidRPr="004F25A3" w:rsidTr="00D5035D">
        <w:tc>
          <w:tcPr>
            <w:tcW w:w="4428" w:type="dxa"/>
          </w:tcPr>
          <w:p w:rsidR="00B94D0D" w:rsidRPr="004F25A3" w:rsidRDefault="00B94D0D" w:rsidP="007455BB">
            <w:pPr>
              <w:spacing w:line="360" w:lineRule="auto"/>
              <w:jc w:val="lowKashida"/>
            </w:pPr>
            <w:r w:rsidRPr="004F25A3">
              <w:t>Agriculture</w:t>
            </w:r>
          </w:p>
        </w:tc>
        <w:tc>
          <w:tcPr>
            <w:tcW w:w="4428" w:type="dxa"/>
          </w:tcPr>
          <w:p w:rsidR="00B94D0D" w:rsidRPr="004F25A3" w:rsidRDefault="00B94D0D" w:rsidP="007455BB">
            <w:pPr>
              <w:spacing w:line="360" w:lineRule="auto"/>
              <w:jc w:val="lowKashida"/>
            </w:pPr>
            <w:r w:rsidRPr="004F25A3">
              <w:t>110</w:t>
            </w:r>
          </w:p>
        </w:tc>
      </w:tr>
      <w:tr w:rsidR="00B94D0D" w:rsidRPr="004F25A3" w:rsidTr="00D5035D">
        <w:tc>
          <w:tcPr>
            <w:tcW w:w="4428" w:type="dxa"/>
          </w:tcPr>
          <w:p w:rsidR="00B94D0D" w:rsidRPr="004F25A3" w:rsidRDefault="00B94D0D" w:rsidP="007455BB">
            <w:pPr>
              <w:spacing w:line="360" w:lineRule="auto"/>
              <w:jc w:val="lowKashida"/>
            </w:pPr>
            <w:r w:rsidRPr="004F25A3">
              <w:t>Mining</w:t>
            </w:r>
          </w:p>
        </w:tc>
        <w:tc>
          <w:tcPr>
            <w:tcW w:w="4428" w:type="dxa"/>
          </w:tcPr>
          <w:p w:rsidR="00B94D0D" w:rsidRPr="004F25A3" w:rsidRDefault="00B94D0D" w:rsidP="007455BB">
            <w:pPr>
              <w:spacing w:line="360" w:lineRule="auto"/>
              <w:jc w:val="lowKashida"/>
            </w:pPr>
            <w:r w:rsidRPr="004F25A3">
              <w:t>5</w:t>
            </w:r>
          </w:p>
        </w:tc>
      </w:tr>
      <w:tr w:rsidR="00B94D0D" w:rsidRPr="004F25A3" w:rsidTr="00D5035D">
        <w:tc>
          <w:tcPr>
            <w:tcW w:w="4428" w:type="dxa"/>
          </w:tcPr>
          <w:p w:rsidR="00B94D0D" w:rsidRPr="004F25A3" w:rsidRDefault="00B94D0D" w:rsidP="007455BB">
            <w:pPr>
              <w:spacing w:line="360" w:lineRule="auto"/>
              <w:jc w:val="lowKashida"/>
              <w:rPr>
                <w:color w:val="3366FF"/>
              </w:rPr>
            </w:pPr>
            <w:r w:rsidRPr="004F25A3">
              <w:rPr>
                <w:color w:val="3366FF"/>
              </w:rPr>
              <w:t>Manufacturing</w:t>
            </w:r>
          </w:p>
        </w:tc>
        <w:tc>
          <w:tcPr>
            <w:tcW w:w="4428" w:type="dxa"/>
          </w:tcPr>
          <w:p w:rsidR="00B94D0D" w:rsidRPr="004F25A3" w:rsidRDefault="00B94D0D" w:rsidP="007455BB">
            <w:pPr>
              <w:spacing w:line="360" w:lineRule="auto"/>
              <w:jc w:val="lowKashida"/>
              <w:rPr>
                <w:color w:val="3366FF"/>
              </w:rPr>
            </w:pPr>
            <w:r w:rsidRPr="004F25A3">
              <w:rPr>
                <w:color w:val="3366FF"/>
              </w:rPr>
              <w:t>401</w:t>
            </w:r>
          </w:p>
        </w:tc>
      </w:tr>
      <w:tr w:rsidR="00B94D0D" w:rsidRPr="004F25A3" w:rsidTr="00D5035D">
        <w:tc>
          <w:tcPr>
            <w:tcW w:w="4428" w:type="dxa"/>
          </w:tcPr>
          <w:p w:rsidR="00B94D0D" w:rsidRPr="004F25A3" w:rsidRDefault="00B94D0D" w:rsidP="007455BB">
            <w:pPr>
              <w:spacing w:line="360" w:lineRule="auto"/>
              <w:jc w:val="lowKashida"/>
            </w:pPr>
            <w:r w:rsidRPr="004F25A3">
              <w:t>Electricity</w:t>
            </w:r>
          </w:p>
        </w:tc>
        <w:tc>
          <w:tcPr>
            <w:tcW w:w="4428" w:type="dxa"/>
          </w:tcPr>
          <w:p w:rsidR="00B94D0D" w:rsidRPr="004F25A3" w:rsidRDefault="00B94D0D" w:rsidP="007455BB">
            <w:pPr>
              <w:spacing w:line="360" w:lineRule="auto"/>
              <w:jc w:val="lowKashida"/>
            </w:pPr>
            <w:r w:rsidRPr="004F25A3">
              <w:t>1</w:t>
            </w:r>
          </w:p>
        </w:tc>
      </w:tr>
      <w:tr w:rsidR="00B94D0D" w:rsidRPr="004F25A3" w:rsidTr="00D5035D">
        <w:tc>
          <w:tcPr>
            <w:tcW w:w="4428" w:type="dxa"/>
          </w:tcPr>
          <w:p w:rsidR="00B94D0D" w:rsidRPr="004F25A3" w:rsidRDefault="00B94D0D" w:rsidP="007455BB">
            <w:pPr>
              <w:spacing w:line="360" w:lineRule="auto"/>
              <w:jc w:val="lowKashida"/>
            </w:pPr>
            <w:r w:rsidRPr="004F25A3">
              <w:t>Construction</w:t>
            </w:r>
          </w:p>
        </w:tc>
        <w:tc>
          <w:tcPr>
            <w:tcW w:w="4428" w:type="dxa"/>
          </w:tcPr>
          <w:p w:rsidR="00B94D0D" w:rsidRPr="004F25A3" w:rsidRDefault="00B94D0D" w:rsidP="007455BB">
            <w:pPr>
              <w:spacing w:line="360" w:lineRule="auto"/>
              <w:jc w:val="lowKashida"/>
            </w:pPr>
            <w:r w:rsidRPr="004F25A3">
              <w:t>73</w:t>
            </w:r>
          </w:p>
        </w:tc>
      </w:tr>
      <w:tr w:rsidR="00B94D0D" w:rsidRPr="004F25A3" w:rsidTr="00D5035D">
        <w:tc>
          <w:tcPr>
            <w:tcW w:w="4428" w:type="dxa"/>
          </w:tcPr>
          <w:p w:rsidR="00B94D0D" w:rsidRPr="004F25A3" w:rsidRDefault="00B94D0D" w:rsidP="007455BB">
            <w:pPr>
              <w:spacing w:line="360" w:lineRule="auto"/>
              <w:jc w:val="lowKashida"/>
              <w:rPr>
                <w:color w:val="3366FF"/>
              </w:rPr>
            </w:pPr>
            <w:r w:rsidRPr="004F25A3">
              <w:rPr>
                <w:color w:val="3366FF"/>
              </w:rPr>
              <w:t>Service Industry</w:t>
            </w:r>
          </w:p>
        </w:tc>
        <w:tc>
          <w:tcPr>
            <w:tcW w:w="4428" w:type="dxa"/>
          </w:tcPr>
          <w:p w:rsidR="00B94D0D" w:rsidRPr="004F25A3" w:rsidRDefault="00B94D0D" w:rsidP="007455BB">
            <w:pPr>
              <w:spacing w:line="360" w:lineRule="auto"/>
              <w:jc w:val="lowKashida"/>
              <w:rPr>
                <w:color w:val="3366FF"/>
              </w:rPr>
            </w:pPr>
            <w:r w:rsidRPr="004F25A3">
              <w:rPr>
                <w:color w:val="3366FF"/>
              </w:rPr>
              <w:t>346</w:t>
            </w:r>
          </w:p>
        </w:tc>
      </w:tr>
      <w:tr w:rsidR="00B94D0D" w:rsidRPr="004F25A3" w:rsidTr="00D5035D">
        <w:tc>
          <w:tcPr>
            <w:tcW w:w="4428" w:type="dxa"/>
          </w:tcPr>
          <w:p w:rsidR="00B94D0D" w:rsidRPr="004F25A3" w:rsidRDefault="00B94D0D" w:rsidP="007455BB">
            <w:pPr>
              <w:spacing w:line="360" w:lineRule="auto"/>
              <w:jc w:val="lowKashida"/>
            </w:pPr>
            <w:r w:rsidRPr="004F25A3">
              <w:t>Absolute Total</w:t>
            </w:r>
          </w:p>
        </w:tc>
        <w:tc>
          <w:tcPr>
            <w:tcW w:w="4428" w:type="dxa"/>
          </w:tcPr>
          <w:p w:rsidR="00B94D0D" w:rsidRPr="004F25A3" w:rsidRDefault="00B94D0D" w:rsidP="007455BB">
            <w:pPr>
              <w:spacing w:line="360" w:lineRule="auto"/>
              <w:jc w:val="lowKashida"/>
            </w:pPr>
            <w:r w:rsidRPr="004F25A3">
              <w:t>1493</w:t>
            </w:r>
          </w:p>
        </w:tc>
      </w:tr>
      <w:tr w:rsidR="00B94D0D" w:rsidRPr="004F25A3" w:rsidTr="00D5035D">
        <w:tc>
          <w:tcPr>
            <w:tcW w:w="4428" w:type="dxa"/>
          </w:tcPr>
          <w:p w:rsidR="00B94D0D" w:rsidRPr="004F25A3" w:rsidRDefault="00B94D0D" w:rsidP="007455BB">
            <w:pPr>
              <w:spacing w:line="360" w:lineRule="auto"/>
              <w:jc w:val="lowKashida"/>
              <w:rPr>
                <w:color w:val="3366FF"/>
              </w:rPr>
            </w:pPr>
            <w:r w:rsidRPr="004F25A3">
              <w:rPr>
                <w:color w:val="3366FF"/>
              </w:rPr>
              <w:t>Total for us</w:t>
            </w:r>
          </w:p>
        </w:tc>
        <w:tc>
          <w:tcPr>
            <w:tcW w:w="4428" w:type="dxa"/>
          </w:tcPr>
          <w:p w:rsidR="00B94D0D" w:rsidRPr="004F25A3" w:rsidRDefault="00B94D0D" w:rsidP="007455BB">
            <w:pPr>
              <w:spacing w:line="360" w:lineRule="auto"/>
              <w:jc w:val="lowKashida"/>
              <w:rPr>
                <w:color w:val="3366FF"/>
              </w:rPr>
            </w:pPr>
            <w:r w:rsidRPr="004F25A3">
              <w:rPr>
                <w:color w:val="3366FF"/>
              </w:rPr>
              <w:t>1303</w:t>
            </w:r>
          </w:p>
        </w:tc>
      </w:tr>
    </w:tbl>
    <w:p w:rsidR="00B94D0D" w:rsidRPr="004F25A3" w:rsidRDefault="00B94D0D" w:rsidP="007455BB">
      <w:pPr>
        <w:spacing w:line="360" w:lineRule="auto"/>
        <w:jc w:val="lowKashida"/>
        <w:rPr>
          <w:ins w:id="28" w:author="THEKEY" w:date="2013-04-03T14:40:00Z"/>
        </w:rPr>
      </w:pPr>
    </w:p>
    <w:p w:rsidR="00B94D0D" w:rsidRPr="00B94D0D" w:rsidRDefault="00B94D0D" w:rsidP="007455BB">
      <w:pPr>
        <w:spacing w:line="360" w:lineRule="auto"/>
        <w:jc w:val="lowKashida"/>
        <w:rPr>
          <w:rPrChange w:id="29" w:author="Unknown">
            <w:rPr>
              <w:color w:val="3366FF"/>
            </w:rPr>
          </w:rPrChange>
        </w:rPr>
      </w:pPr>
      <w:ins w:id="30" w:author="THEKEY" w:date="2013-04-03T14:40:00Z">
        <w:r w:rsidRPr="004F25A3">
          <w:t>Take down table</w:t>
        </w:r>
      </w:ins>
    </w:p>
    <w:p w:rsidR="00B94D0D" w:rsidRPr="004F25A3" w:rsidRDefault="00B94D0D" w:rsidP="007455BB">
      <w:pPr>
        <w:spacing w:line="360" w:lineRule="auto"/>
        <w:jc w:val="lowKashida"/>
      </w:pPr>
    </w:p>
    <w:p w:rsidR="00B94D0D" w:rsidRPr="004F25A3" w:rsidRDefault="00B94D0D" w:rsidP="007455BB">
      <w:pPr>
        <w:spacing w:line="360" w:lineRule="auto"/>
        <w:jc w:val="lowKashida"/>
      </w:pPr>
      <w:r w:rsidRPr="004F25A3">
        <w:t xml:space="preserve">In order to get an estimate of the amount of biogas we can produce from food waste in </w:t>
      </w:r>
      <w:smartTag w:uri="urn:schemas-microsoft-com:office:smarttags" w:element="country-region">
        <w:smartTag w:uri="urn:schemas-microsoft-com:office:smarttags" w:element="place">
          <w:r w:rsidRPr="004F25A3">
            <w:t>Norway</w:t>
          </w:r>
        </w:smartTag>
      </w:smartTag>
      <w:r w:rsidRPr="004F25A3">
        <w:t xml:space="preserve">, we need hard numbers of the amount of feedstock available, it’s composition and where it is produced. We decided that, for simplicity of logistics and information, initially we will not deal with agricultural residues, though it is a large portion of the biomass available. This allows room for our production to increase in the future. As shown in Table </w:t>
      </w:r>
      <w:r w:rsidR="00BD43AA" w:rsidRPr="00BD43AA">
        <w:rPr>
          <w:color w:val="FF0000"/>
          <w:highlight w:val="yellow"/>
          <w:rPrChange w:id="31" w:author="THEKEY" w:date="2013-04-03T10:32:00Z">
            <w:rPr>
              <w:rFonts w:eastAsia="Times New Roman"/>
              <w:lang w:val="en-US" w:eastAsia="zh-CN"/>
            </w:rPr>
          </w:rPrChange>
        </w:rPr>
        <w:t>#??</w:t>
      </w:r>
      <w:r w:rsidRPr="004F25A3">
        <w:t xml:space="preserve"> </w:t>
      </w:r>
      <w:smartTag w:uri="urn:schemas-microsoft-com:office:smarttags" w:element="country-region">
        <w:smartTag w:uri="urn:schemas-microsoft-com:office:smarttags" w:element="place">
          <w:r w:rsidRPr="004F25A3">
            <w:t>Norway</w:t>
          </w:r>
        </w:smartTag>
      </w:smartTag>
      <w:r w:rsidRPr="004F25A3">
        <w:t xml:space="preserve"> produces nearly 1.5 million tons of wet organic waste per year, using 2010 statistics (Stats Norway). As mentioned we will exclude agriculture, and </w:t>
      </w:r>
      <w:r w:rsidRPr="004F25A3">
        <w:lastRenderedPageBreak/>
        <w:t xml:space="preserve">we will also neglect mining, electricity and construction industries. This leaves approximately 1.3 million tons of biomass available for biogas production in all of </w:t>
      </w:r>
      <w:smartTag w:uri="urn:schemas-microsoft-com:office:smarttags" w:element="country-region">
        <w:smartTag w:uri="urn:schemas-microsoft-com:office:smarttags" w:element="place">
          <w:r w:rsidRPr="004F25A3">
            <w:t>Norway</w:t>
          </w:r>
        </w:smartTag>
      </w:smartTag>
      <w:r w:rsidRPr="004F25A3">
        <w:t xml:space="preserve">. Obviously not all of this waste will be available for our purposes so this is used as the higher boundary of our feedstock supply range. At the moment this resource is diverted as shown in Table </w:t>
      </w:r>
      <w:r w:rsidR="00BD43AA" w:rsidRPr="00BD43AA">
        <w:rPr>
          <w:highlight w:val="yellow"/>
          <w:rPrChange w:id="32" w:author="THEKEY" w:date="2013-04-03T10:33:00Z">
            <w:rPr>
              <w:rFonts w:eastAsia="Times New Roman"/>
              <w:lang w:val="en-US" w:eastAsia="zh-CN"/>
            </w:rPr>
          </w:rPrChange>
        </w:rPr>
        <w:t>#???.</w:t>
      </w:r>
      <w:r w:rsidRPr="004F25A3">
        <w:t xml:space="preserve"> As of July 2009, </w:t>
      </w:r>
      <w:smartTag w:uri="urn:schemas-microsoft-com:office:smarttags" w:element="country-region">
        <w:smartTag w:uri="urn:schemas-microsoft-com:office:smarttags" w:element="place">
          <w:r w:rsidRPr="004F25A3">
            <w:t>Norway</w:t>
          </w:r>
        </w:smartTag>
      </w:smartTag>
      <w:r w:rsidRPr="004F25A3">
        <w:t xml:space="preserve"> instituted a law against the landfilling of biodegradable waste (Section 9.4a of Waste Regulations). As we can see from the 2010 statistics, there are exceptions to this. </w:t>
      </w:r>
    </w:p>
    <w:p w:rsidR="00B94D0D" w:rsidRPr="004F25A3" w:rsidRDefault="00B94D0D" w:rsidP="007455BB">
      <w:pPr>
        <w:spacing w:line="360" w:lineRule="auto"/>
        <w:jc w:val="lowKashida"/>
      </w:pPr>
      <w:r w:rsidRPr="004F25A3">
        <w:t xml:space="preserve">To estimate the lower boundary of this resource we looked to information gathered by the </w:t>
      </w:r>
      <w:proofErr w:type="spellStart"/>
      <w:r w:rsidRPr="004F25A3">
        <w:t>ForMat</w:t>
      </w:r>
      <w:proofErr w:type="spellEnd"/>
      <w:r w:rsidRPr="004F25A3">
        <w:t xml:space="preserve"> project in Norway, which aims to decrease usable food waste by 25% by 2015 </w:t>
      </w:r>
      <w:commentRangeStart w:id="33"/>
      <w:r w:rsidRPr="004F25A3">
        <w:t>().</w:t>
      </w:r>
      <w:commentRangeEnd w:id="33"/>
      <w:r w:rsidRPr="004F25A3">
        <w:rPr>
          <w:rStyle w:val="CommentReference"/>
        </w:rPr>
        <w:commentReference w:id="33"/>
      </w:r>
      <w:r w:rsidRPr="004F25A3">
        <w:t xml:space="preserve"> They have found that each person in </w:t>
      </w:r>
      <w:smartTag w:uri="urn:schemas-microsoft-com:office:smarttags" w:element="country-region">
        <w:smartTag w:uri="urn:schemas-microsoft-com:office:smarttags" w:element="place">
          <w:r w:rsidRPr="004F25A3">
            <w:t>Norway</w:t>
          </w:r>
        </w:smartTag>
      </w:smartTag>
      <w:r w:rsidRPr="004F25A3">
        <w:t xml:space="preserve"> throws away 51 kg of perfectly edible food every year. They found 377,000 tons of total food waste but they do not include primary production, large households, hotels or restaurants. Also for our purposes it is not relevant that the food still be edible. Therefore these numbers represent an absolute lower boundary of our feedstock supply.</w:t>
      </w:r>
    </w:p>
    <w:p w:rsidR="00B94D0D" w:rsidRPr="004F25A3" w:rsidRDefault="00B94D0D" w:rsidP="007455BB">
      <w:pPr>
        <w:spacing w:line="360" w:lineRule="auto"/>
        <w:jc w:val="lowKashida"/>
      </w:pPr>
      <w:r w:rsidRPr="004F25A3">
        <w:t>This waste is currently collected by either the municipality or private collectors that are paid by the grocer or restaurant. (</w:t>
      </w:r>
      <w:r w:rsidR="00BD43AA" w:rsidRPr="00BD43AA">
        <w:rPr>
          <w:highlight w:val="yellow"/>
          <w:rPrChange w:id="34" w:author="THEKEY" w:date="2013-04-03T10:35:00Z">
            <w:rPr>
              <w:rFonts w:eastAsia="Times New Roman"/>
              <w:lang w:val="en-US" w:eastAsia="zh-CN"/>
            </w:rPr>
          </w:rPrChange>
        </w:rPr>
        <w:t>source</w:t>
      </w:r>
      <w:r w:rsidRPr="004F25A3">
        <w:t xml:space="preserve">) </w:t>
      </w:r>
    </w:p>
    <w:p w:rsidR="00B94D0D" w:rsidRPr="004F25A3" w:rsidRDefault="00B94D0D" w:rsidP="007455BB">
      <w:pPr>
        <w:spacing w:line="360" w:lineRule="auto"/>
        <w:jc w:val="lowKashida"/>
      </w:pPr>
    </w:p>
    <w:p w:rsidR="00B94D0D" w:rsidRPr="004F25A3" w:rsidRDefault="00B94D0D" w:rsidP="007455BB">
      <w:pPr>
        <w:shd w:val="clear" w:color="auto" w:fill="FFFFFF"/>
        <w:spacing w:line="360" w:lineRule="auto"/>
        <w:jc w:val="lowKashida"/>
      </w:pPr>
      <w:r w:rsidRPr="004F25A3">
        <w:t xml:space="preserve">According to the </w:t>
      </w:r>
      <w:proofErr w:type="spellStart"/>
      <w:r w:rsidRPr="004F25A3">
        <w:t>ForMat</w:t>
      </w:r>
      <w:proofErr w:type="spellEnd"/>
      <w:r w:rsidRPr="004F25A3">
        <w:t xml:space="preserve"> report, there are several categories of food waste that make up the majority. Milk and cream are the most often wasted, though they are emptied into the sink so that resource is not available for our purposes. Following dairy, the most wasted categories are fresh fruit, fresh vegetables, fresh baked goods and meal leftovers. Based on the 51.1 kg/person/year, fresh fruits and vegetables make up 12.5 kg/person/year, leftovers are 11.3 kg/person/year and fresh bread is 10.1 kg/person/year. This gives us an approximation of the composition of our food waste and allows us to choose appropriate biological tools and processes. </w:t>
      </w:r>
    </w:p>
    <w:p w:rsidR="00B94D0D" w:rsidRPr="004F25A3" w:rsidRDefault="00B94D0D" w:rsidP="007455BB">
      <w:pPr>
        <w:spacing w:line="360" w:lineRule="auto"/>
        <w:jc w:val="lowKashida"/>
      </w:pPr>
    </w:p>
    <w:p w:rsidR="00B94D0D" w:rsidRPr="004F25A3" w:rsidRDefault="00B94D0D" w:rsidP="007455BB">
      <w:pPr>
        <w:spacing w:line="360" w:lineRule="auto"/>
        <w:jc w:val="lowKashida"/>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B94D0D" w:rsidRPr="004F25A3" w:rsidTr="00141008">
        <w:tc>
          <w:tcPr>
            <w:tcW w:w="8856" w:type="dxa"/>
          </w:tcPr>
          <w:p w:rsidR="00B94D0D" w:rsidRPr="00141008" w:rsidRDefault="00B94D0D" w:rsidP="00141008">
            <w:pPr>
              <w:spacing w:line="360" w:lineRule="auto"/>
              <w:jc w:val="lowKashida"/>
            </w:pPr>
            <w:r w:rsidRPr="00141008">
              <w:t xml:space="preserve">Table </w:t>
            </w:r>
            <w:r w:rsidRPr="00141008">
              <w:rPr>
                <w:highlight w:val="yellow"/>
              </w:rPr>
              <w:t>#??</w:t>
            </w:r>
            <w:r w:rsidRPr="00141008">
              <w:t xml:space="preserve"> Wasted Usable Food, Norway, 2011</w:t>
            </w:r>
          </w:p>
        </w:tc>
      </w:tr>
      <w:tr w:rsidR="00B94D0D" w:rsidRPr="004F25A3" w:rsidTr="00141008">
        <w:tc>
          <w:tcPr>
            <w:tcW w:w="8856" w:type="dxa"/>
          </w:tcPr>
          <w:p w:rsidR="00B94D0D" w:rsidRPr="00141008" w:rsidRDefault="00B94D0D" w:rsidP="00141008">
            <w:pPr>
              <w:spacing w:line="360" w:lineRule="auto"/>
              <w:jc w:val="lowKashida"/>
              <w:rPr>
                <w:b/>
                <w:bCs/>
                <w:color w:val="000000"/>
                <w:sz w:val="20"/>
                <w:szCs w:val="20"/>
                <w:shd w:val="clear" w:color="auto" w:fill="E6ECF9"/>
              </w:rPr>
            </w:pPr>
            <w:r w:rsidRPr="00141008">
              <w:rPr>
                <w:b/>
                <w:bCs/>
                <w:color w:val="000000"/>
                <w:sz w:val="20"/>
                <w:szCs w:val="20"/>
                <w:shd w:val="clear" w:color="auto" w:fill="E6ECF9"/>
              </w:rPr>
              <w:sym w:font="Arial" w:char="003F"/>
            </w:r>
            <w:r w:rsidRPr="00141008">
              <w:rPr>
                <w:b/>
                <w:bCs/>
                <w:color w:val="000000"/>
                <w:sz w:val="20"/>
                <w:szCs w:val="20"/>
                <w:shd w:val="clear" w:color="auto" w:fill="E6ECF9"/>
              </w:rPr>
              <w:t xml:space="preserve"> Total wasted usable food: 377 000 tons</w:t>
            </w:r>
          </w:p>
        </w:tc>
      </w:tr>
      <w:tr w:rsidR="00B94D0D" w:rsidRPr="004F25A3" w:rsidTr="00141008">
        <w:tc>
          <w:tcPr>
            <w:tcW w:w="8856" w:type="dxa"/>
          </w:tcPr>
          <w:p w:rsidR="00B94D0D" w:rsidRPr="00141008" w:rsidRDefault="00B94D0D" w:rsidP="00141008">
            <w:pPr>
              <w:spacing w:line="360" w:lineRule="auto"/>
              <w:jc w:val="lowKashida"/>
              <w:rPr>
                <w:b/>
                <w:bCs/>
                <w:color w:val="000000"/>
                <w:sz w:val="20"/>
                <w:szCs w:val="20"/>
                <w:shd w:val="clear" w:color="auto" w:fill="E6ECF9"/>
              </w:rPr>
            </w:pPr>
            <w:r w:rsidRPr="00141008">
              <w:rPr>
                <w:b/>
                <w:bCs/>
                <w:color w:val="000000"/>
                <w:sz w:val="20"/>
                <w:szCs w:val="20"/>
                <w:shd w:val="clear" w:color="auto" w:fill="E6ECF9"/>
              </w:rPr>
              <w:sym w:font="Arial" w:char="003F"/>
            </w:r>
            <w:r w:rsidRPr="00141008">
              <w:rPr>
                <w:b/>
                <w:bCs/>
                <w:color w:val="000000"/>
                <w:sz w:val="20"/>
                <w:szCs w:val="20"/>
                <w:shd w:val="clear" w:color="auto" w:fill="E6ECF9"/>
              </w:rPr>
              <w:t xml:space="preserve"> 52 000 tons from producers</w:t>
            </w:r>
          </w:p>
        </w:tc>
      </w:tr>
      <w:tr w:rsidR="00B94D0D" w:rsidRPr="004F25A3" w:rsidTr="00141008">
        <w:tc>
          <w:tcPr>
            <w:tcW w:w="8856" w:type="dxa"/>
          </w:tcPr>
          <w:p w:rsidR="00B94D0D" w:rsidRPr="00141008" w:rsidRDefault="00B94D0D" w:rsidP="00141008">
            <w:pPr>
              <w:spacing w:line="360" w:lineRule="auto"/>
              <w:jc w:val="lowKashida"/>
              <w:rPr>
                <w:b/>
                <w:bCs/>
                <w:color w:val="000000"/>
                <w:sz w:val="20"/>
                <w:szCs w:val="20"/>
                <w:shd w:val="clear" w:color="auto" w:fill="E6ECF9"/>
              </w:rPr>
            </w:pPr>
            <w:r w:rsidRPr="00141008">
              <w:rPr>
                <w:b/>
                <w:bCs/>
                <w:color w:val="000000"/>
                <w:sz w:val="20"/>
                <w:szCs w:val="20"/>
                <w:shd w:val="clear" w:color="auto" w:fill="E6ECF9"/>
              </w:rPr>
              <w:sym w:font="Arial" w:char="003F"/>
            </w:r>
            <w:r w:rsidRPr="00141008">
              <w:rPr>
                <w:b/>
                <w:bCs/>
                <w:color w:val="000000"/>
                <w:sz w:val="20"/>
                <w:szCs w:val="20"/>
                <w:shd w:val="clear" w:color="auto" w:fill="E6ECF9"/>
              </w:rPr>
              <w:t xml:space="preserve"> 2 000 tons from wholesale</w:t>
            </w:r>
          </w:p>
        </w:tc>
      </w:tr>
      <w:tr w:rsidR="00B94D0D" w:rsidRPr="004F25A3" w:rsidTr="00141008">
        <w:tc>
          <w:tcPr>
            <w:tcW w:w="8856" w:type="dxa"/>
          </w:tcPr>
          <w:p w:rsidR="00B94D0D" w:rsidRPr="00141008" w:rsidRDefault="00B94D0D" w:rsidP="00141008">
            <w:pPr>
              <w:spacing w:line="360" w:lineRule="auto"/>
              <w:jc w:val="lowKashida"/>
              <w:rPr>
                <w:b/>
                <w:bCs/>
                <w:color w:val="000000"/>
                <w:sz w:val="20"/>
                <w:szCs w:val="20"/>
                <w:shd w:val="clear" w:color="auto" w:fill="E6ECF9"/>
              </w:rPr>
            </w:pPr>
            <w:r w:rsidRPr="00141008">
              <w:rPr>
                <w:b/>
                <w:bCs/>
                <w:color w:val="000000"/>
                <w:sz w:val="20"/>
                <w:szCs w:val="20"/>
                <w:shd w:val="clear" w:color="auto" w:fill="E6ECF9"/>
              </w:rPr>
              <w:lastRenderedPageBreak/>
              <w:sym w:font="Arial" w:char="003F"/>
            </w:r>
            <w:r w:rsidRPr="00141008">
              <w:rPr>
                <w:b/>
                <w:bCs/>
                <w:color w:val="000000"/>
                <w:sz w:val="20"/>
                <w:szCs w:val="20"/>
                <w:shd w:val="clear" w:color="auto" w:fill="E6ECF9"/>
              </w:rPr>
              <w:t xml:space="preserve"> 68 000 tons from retailers</w:t>
            </w:r>
          </w:p>
        </w:tc>
      </w:tr>
      <w:tr w:rsidR="00B94D0D" w:rsidRPr="004F25A3" w:rsidTr="00141008">
        <w:tc>
          <w:tcPr>
            <w:tcW w:w="8856" w:type="dxa"/>
          </w:tcPr>
          <w:p w:rsidR="00B94D0D" w:rsidRPr="00141008" w:rsidRDefault="00B94D0D" w:rsidP="00141008">
            <w:pPr>
              <w:keepNext/>
              <w:spacing w:line="360" w:lineRule="auto"/>
              <w:jc w:val="lowKashida"/>
              <w:rPr>
                <w:b/>
                <w:bCs/>
                <w:color w:val="000000"/>
                <w:sz w:val="20"/>
                <w:szCs w:val="20"/>
                <w:shd w:val="clear" w:color="auto" w:fill="E6ECF9"/>
              </w:rPr>
            </w:pPr>
            <w:r w:rsidRPr="00141008">
              <w:rPr>
                <w:b/>
                <w:bCs/>
                <w:color w:val="000000"/>
                <w:sz w:val="20"/>
                <w:szCs w:val="20"/>
                <w:shd w:val="clear" w:color="auto" w:fill="E6ECF9"/>
              </w:rPr>
              <w:sym w:font="Arial" w:char="003F"/>
            </w:r>
            <w:r w:rsidRPr="00141008">
              <w:rPr>
                <w:b/>
                <w:bCs/>
                <w:color w:val="000000"/>
                <w:sz w:val="20"/>
                <w:szCs w:val="20"/>
                <w:shd w:val="clear" w:color="auto" w:fill="E6ECF9"/>
              </w:rPr>
              <w:t xml:space="preserve"> 255 000 tons from consumers</w:t>
            </w:r>
          </w:p>
        </w:tc>
      </w:tr>
    </w:tbl>
    <w:p w:rsidR="000267C6" w:rsidRDefault="00B94D0D">
      <w:pPr>
        <w:pStyle w:val="Caption"/>
        <w:spacing w:line="360" w:lineRule="auto"/>
        <w:jc w:val="lowKashida"/>
        <w:pPrChange w:id="35" w:author="THEKEY" w:date="2013-04-03T10:38:00Z">
          <w:pPr>
            <w:pStyle w:val="Caption"/>
            <w:spacing w:line="360" w:lineRule="auto"/>
          </w:pPr>
        </w:pPrChange>
      </w:pPr>
      <w:ins w:id="36" w:author="THEKEY" w:date="2013-04-03T10:38:00Z">
        <w:r w:rsidRPr="004F25A3">
          <w:t xml:space="preserve">Table </w:t>
        </w:r>
        <w:r w:rsidR="00BD43AA" w:rsidRPr="004F25A3">
          <w:fldChar w:fldCharType="begin"/>
        </w:r>
        <w:r w:rsidRPr="004F25A3">
          <w:instrText xml:space="preserve"> SEQ Table \* ARABIC </w:instrText>
        </w:r>
        <w:r w:rsidR="00BD43AA" w:rsidRPr="004F25A3">
          <w:fldChar w:fldCharType="separate"/>
        </w:r>
        <w:r w:rsidRPr="004F25A3">
          <w:rPr>
            <w:noProof/>
          </w:rPr>
          <w:t>3</w:t>
        </w:r>
        <w:r w:rsidR="00BD43AA" w:rsidRPr="004F25A3">
          <w:fldChar w:fldCharType="end"/>
        </w:r>
        <w:r w:rsidRPr="004F25A3">
          <w:t xml:space="preserve"> .........</w:t>
        </w:r>
      </w:ins>
    </w:p>
    <w:p w:rsidR="00B94D0D" w:rsidRPr="004F25A3" w:rsidRDefault="00B94D0D" w:rsidP="007455BB">
      <w:pPr>
        <w:spacing w:line="360" w:lineRule="auto"/>
        <w:jc w:val="lowKashida"/>
      </w:pPr>
    </w:p>
    <w:p w:rsidR="00B94D0D" w:rsidRPr="004F25A3" w:rsidRDefault="00B94D0D" w:rsidP="007455BB">
      <w:pPr>
        <w:spacing w:line="360" w:lineRule="auto"/>
        <w:jc w:val="lowKashida"/>
      </w:pPr>
      <w:r w:rsidRPr="004F25A3">
        <w:t>Waste Regulations Online. http://www.lovdata.no/cgi-wift/ldles?doc=/sf/sf/sf-20040601-0930.html#9-4)</w:t>
      </w:r>
    </w:p>
    <w:p w:rsidR="00B94D0D" w:rsidRPr="004F25A3" w:rsidRDefault="00B94D0D" w:rsidP="007455BB">
      <w:pPr>
        <w:spacing w:line="360" w:lineRule="auto"/>
        <w:jc w:val="lowKashida"/>
      </w:pPr>
    </w:p>
    <w:p w:rsidR="00B94D0D" w:rsidRPr="004F25A3" w:rsidRDefault="00B94D0D" w:rsidP="007455BB">
      <w:pPr>
        <w:pStyle w:val="Heading2"/>
        <w:spacing w:line="360" w:lineRule="auto"/>
        <w:jc w:val="lowKashida"/>
        <w:rPr>
          <w:rFonts w:ascii="Times New Roman" w:hAnsi="Times New Roman"/>
        </w:rPr>
      </w:pPr>
      <w:bookmarkStart w:id="37" w:name="_Toc353125466"/>
      <w:ins w:id="38" w:author="THEKEY" w:date="2013-04-03T11:14:00Z">
        <w:r w:rsidRPr="004F25A3">
          <w:rPr>
            <w:rFonts w:ascii="Times New Roman" w:hAnsi="Times New Roman"/>
          </w:rPr>
          <w:t xml:space="preserve">2.2 </w:t>
        </w:r>
      </w:ins>
      <w:r w:rsidR="00BD43AA" w:rsidRPr="00BD43AA">
        <w:rPr>
          <w:rFonts w:ascii="Times New Roman" w:hAnsi="Times New Roman"/>
          <w:rPrChange w:id="39" w:author="THEKEY" w:date="2013-04-03T10:39:00Z">
            <w:rPr>
              <w:rFonts w:ascii="Times New Roman" w:eastAsia="MS Mincho" w:hAnsi="Times New Roman"/>
              <w:b w:val="0"/>
              <w:color w:val="auto"/>
              <w:sz w:val="24"/>
              <w:szCs w:val="18"/>
            </w:rPr>
          </w:rPrChange>
        </w:rPr>
        <w:t>Characterization of Food Waste:</w:t>
      </w:r>
      <w:bookmarkEnd w:id="37"/>
    </w:p>
    <w:p w:rsidR="00B94D0D" w:rsidRPr="004F25A3" w:rsidRDefault="00B94D0D" w:rsidP="007455BB">
      <w:pPr>
        <w:spacing w:line="360" w:lineRule="auto"/>
        <w:jc w:val="lowKashida"/>
      </w:pPr>
    </w:p>
    <w:p w:rsidR="00B94D0D" w:rsidRPr="004F25A3" w:rsidRDefault="00B94D0D" w:rsidP="007455BB">
      <w:pPr>
        <w:spacing w:line="360" w:lineRule="auto"/>
        <w:jc w:val="lowKashida"/>
      </w:pPr>
      <w:r w:rsidRPr="004F25A3">
        <w:t xml:space="preserve">Food waste characteristics are key to anaerobic digestion because they govern yield of biogas and process stability. There are different types of waste food characteristics which are very important such moisture content </w:t>
      </w:r>
      <w:ins w:id="40" w:author="THEKEY" w:date="2013-04-03T10:40:00Z">
        <w:r w:rsidRPr="004F25A3">
          <w:t>(</w:t>
        </w:r>
      </w:ins>
      <w:r w:rsidRPr="004F25A3">
        <w:t>MC</w:t>
      </w:r>
      <w:ins w:id="41" w:author="THEKEY" w:date="2013-04-03T10:40:00Z">
        <w:r w:rsidRPr="004F25A3">
          <w:t>)</w:t>
        </w:r>
      </w:ins>
      <w:r w:rsidRPr="004F25A3">
        <w:t xml:space="preserve">, Volatile Solid </w:t>
      </w:r>
      <w:ins w:id="42" w:author="THEKEY" w:date="2013-04-03T10:40:00Z">
        <w:r w:rsidRPr="004F25A3">
          <w:t>(</w:t>
        </w:r>
      </w:ins>
      <w:r w:rsidRPr="004F25A3">
        <w:t>VS</w:t>
      </w:r>
      <w:ins w:id="43" w:author="THEKEY" w:date="2013-04-03T10:40:00Z">
        <w:r w:rsidRPr="004F25A3">
          <w:t>)</w:t>
        </w:r>
      </w:ins>
      <w:r w:rsidRPr="004F25A3">
        <w:t xml:space="preserve">, biodegradability, Carbon to Nitrogen Ratio, nutrients etc. Some characteristics of food waste given in literature is represented in </w:t>
      </w:r>
      <w:commentRangeStart w:id="44"/>
      <w:r w:rsidRPr="004F25A3">
        <w:t>table</w:t>
      </w:r>
      <w:commentRangeEnd w:id="44"/>
      <w:r w:rsidRPr="004F25A3">
        <w:rPr>
          <w:rStyle w:val="CommentReference"/>
        </w:rPr>
        <w:commentReference w:id="44"/>
      </w:r>
      <w:r w:rsidRPr="004F25A3">
        <w:t>.</w:t>
      </w:r>
    </w:p>
    <w:p w:rsidR="00B94D0D" w:rsidRPr="004F25A3" w:rsidRDefault="00B94D0D" w:rsidP="007455BB">
      <w:pPr>
        <w:spacing w:line="360" w:lineRule="auto"/>
        <w:jc w:val="lowKashida"/>
      </w:pPr>
    </w:p>
    <w:p w:rsidR="00B94D0D" w:rsidRPr="004F25A3" w:rsidRDefault="00B94D0D" w:rsidP="007455BB">
      <w:pPr>
        <w:pStyle w:val="Heading3"/>
        <w:spacing w:line="360" w:lineRule="auto"/>
        <w:jc w:val="lowKashida"/>
        <w:rPr>
          <w:rFonts w:ascii="Times New Roman" w:hAnsi="Times New Roman"/>
        </w:rPr>
      </w:pPr>
      <w:bookmarkStart w:id="45" w:name="_Toc353125467"/>
      <w:ins w:id="46" w:author="THEKEY" w:date="2013-04-03T11:14:00Z">
        <w:r w:rsidRPr="004F25A3">
          <w:rPr>
            <w:rFonts w:ascii="Times New Roman" w:hAnsi="Times New Roman"/>
          </w:rPr>
          <w:t>2.</w:t>
        </w:r>
      </w:ins>
      <w:r w:rsidRPr="004F25A3">
        <w:rPr>
          <w:rFonts w:ascii="Times New Roman" w:hAnsi="Times New Roman"/>
        </w:rPr>
        <w:t xml:space="preserve">2.1 </w:t>
      </w:r>
      <w:ins w:id="47" w:author="THEKEY" w:date="2013-04-03T11:14:00Z">
        <w:r w:rsidRPr="004F25A3">
          <w:rPr>
            <w:rFonts w:ascii="Times New Roman" w:hAnsi="Times New Roman"/>
          </w:rPr>
          <w:t xml:space="preserve"> </w:t>
        </w:r>
      </w:ins>
      <w:r w:rsidR="00BD43AA" w:rsidRPr="00BD43AA">
        <w:rPr>
          <w:rFonts w:ascii="Times New Roman" w:hAnsi="Times New Roman"/>
          <w:rPrChange w:id="48" w:author="THEKEY" w:date="2013-04-03T10:42:00Z">
            <w:rPr>
              <w:rFonts w:ascii="Times New Roman" w:eastAsia="MS Mincho" w:hAnsi="Times New Roman"/>
              <w:b w:val="0"/>
              <w:color w:val="auto"/>
              <w:sz w:val="18"/>
              <w:szCs w:val="18"/>
            </w:rPr>
          </w:rPrChange>
        </w:rPr>
        <w:t>Biodegradability</w:t>
      </w:r>
      <w:r w:rsidRPr="004F25A3">
        <w:rPr>
          <w:rFonts w:ascii="Times New Roman" w:hAnsi="Times New Roman"/>
        </w:rPr>
        <w:t>:</w:t>
      </w:r>
      <w:bookmarkEnd w:id="45"/>
    </w:p>
    <w:p w:rsidR="00B94D0D" w:rsidRPr="004F25A3" w:rsidRDefault="00B94D0D" w:rsidP="007455BB">
      <w:pPr>
        <w:spacing w:line="360" w:lineRule="auto"/>
        <w:jc w:val="lowKashida"/>
      </w:pPr>
      <w:r w:rsidRPr="004F25A3">
        <w:t xml:space="preserve">Food waste is typically biodegradable organic waste and therefore it can be converted into biogas. The biodegradability of food waste is due to presence of carbohydrate, lipid, </w:t>
      </w:r>
      <w:commentRangeStart w:id="49"/>
      <w:r w:rsidRPr="004F25A3">
        <w:t xml:space="preserve">cellulose and protein and extent of biodegradability </w:t>
      </w:r>
      <w:commentRangeEnd w:id="49"/>
      <w:r w:rsidRPr="004F25A3">
        <w:rPr>
          <w:rStyle w:val="CommentReference"/>
        </w:rPr>
        <w:commentReference w:id="49"/>
      </w:r>
      <w:r w:rsidRPr="004F25A3">
        <w:t>depends upon the relative amount of each component. The yield and production of biogas is directly related to biodegradability.</w:t>
      </w:r>
    </w:p>
    <w:p w:rsidR="00B94D0D" w:rsidRPr="004F25A3" w:rsidRDefault="00B94D0D" w:rsidP="007455BB">
      <w:pPr>
        <w:spacing w:line="360" w:lineRule="auto"/>
        <w:jc w:val="lowKashida"/>
      </w:pPr>
    </w:p>
    <w:p w:rsidR="00B94D0D" w:rsidRPr="004F25A3" w:rsidRDefault="00B94D0D" w:rsidP="007455BB">
      <w:pPr>
        <w:pStyle w:val="Heading3"/>
        <w:spacing w:line="360" w:lineRule="auto"/>
        <w:jc w:val="lowKashida"/>
        <w:rPr>
          <w:rFonts w:ascii="Times New Roman" w:hAnsi="Times New Roman"/>
        </w:rPr>
      </w:pPr>
      <w:bookmarkStart w:id="50" w:name="_Toc353125468"/>
      <w:ins w:id="51" w:author="THEKEY" w:date="2013-04-03T11:15:00Z">
        <w:r w:rsidRPr="004F25A3">
          <w:rPr>
            <w:rFonts w:ascii="Times New Roman" w:hAnsi="Times New Roman"/>
          </w:rPr>
          <w:t>2.</w:t>
        </w:r>
      </w:ins>
      <w:r w:rsidRPr="004F25A3">
        <w:rPr>
          <w:rFonts w:ascii="Times New Roman" w:hAnsi="Times New Roman"/>
        </w:rPr>
        <w:t>2</w:t>
      </w:r>
      <w:ins w:id="52" w:author="THEKEY" w:date="2013-04-03T11:15:00Z">
        <w:r w:rsidRPr="004F25A3">
          <w:rPr>
            <w:rFonts w:ascii="Times New Roman" w:hAnsi="Times New Roman"/>
          </w:rPr>
          <w:t>.</w:t>
        </w:r>
      </w:ins>
      <w:r w:rsidRPr="004F25A3">
        <w:rPr>
          <w:rFonts w:ascii="Times New Roman" w:hAnsi="Times New Roman"/>
        </w:rPr>
        <w:t>2</w:t>
      </w:r>
      <w:ins w:id="53" w:author="THEKEY" w:date="2013-04-03T11:15:00Z">
        <w:r w:rsidRPr="004F25A3">
          <w:rPr>
            <w:rFonts w:ascii="Times New Roman" w:hAnsi="Times New Roman"/>
          </w:rPr>
          <w:t xml:space="preserve"> </w:t>
        </w:r>
      </w:ins>
      <w:r w:rsidRPr="004F25A3">
        <w:rPr>
          <w:rFonts w:ascii="Times New Roman" w:hAnsi="Times New Roman"/>
        </w:rPr>
        <w:t>Carbohydrate and Lipid Contents:</w:t>
      </w:r>
      <w:bookmarkEnd w:id="50"/>
    </w:p>
    <w:p w:rsidR="00B94D0D" w:rsidRPr="004F25A3" w:rsidRDefault="00B94D0D" w:rsidP="007455BB">
      <w:pPr>
        <w:spacing w:line="360" w:lineRule="auto"/>
        <w:jc w:val="lowKashida"/>
      </w:pPr>
      <w:r w:rsidRPr="004F25A3">
        <w:t>The composition of food waste depends upon the type of food and on different factors such as season and location. </w:t>
      </w:r>
      <w:proofErr w:type="spellStart"/>
      <w:r w:rsidRPr="004F25A3">
        <w:t>Lets</w:t>
      </w:r>
      <w:proofErr w:type="spellEnd"/>
      <w:r w:rsidRPr="004F25A3">
        <w:t xml:space="preserve"> see the effect of type on the composition of food, for example, the waste from a meat processing plant will contain high fat and protein content. The fat content are lipid and therefore less degradable and harder to digest. However, lipid content has positive impact because they have very high energy content and through digestion they will yield high quality biogas. When lipid contents are 20-30%, it increases chemical oxygen demand COD removal rate (need to define before </w:t>
      </w:r>
      <w:r w:rsidRPr="004F25A3">
        <w:lastRenderedPageBreak/>
        <w:t xml:space="preserve">use) of 13% and methane production rate 7 to 15%. However if lipid content increases above 40%, the </w:t>
      </w:r>
      <w:proofErr w:type="spellStart"/>
      <w:r w:rsidRPr="004F25A3">
        <w:t>methagenosis</w:t>
      </w:r>
      <w:proofErr w:type="spellEnd"/>
      <w:r w:rsidRPr="004F25A3">
        <w:t xml:space="preserve"> is inhibited by long chain fatty acids.</w:t>
      </w:r>
    </w:p>
    <w:p w:rsidR="00B94D0D" w:rsidRPr="004F25A3" w:rsidRDefault="00B94D0D" w:rsidP="007455BB">
      <w:pPr>
        <w:spacing w:line="360" w:lineRule="auto"/>
        <w:jc w:val="lowKashida"/>
      </w:pPr>
      <w:r w:rsidRPr="004F25A3">
        <w:t>Food waste coming from the canning industry contains carbohydrates such as sugar and starch which are easily degradable; from here we can see the effect of location on the composition of food. </w:t>
      </w:r>
    </w:p>
    <w:p w:rsidR="00B94D0D" w:rsidRPr="004F25A3" w:rsidRDefault="00B94D0D" w:rsidP="007455BB">
      <w:pPr>
        <w:spacing w:line="360" w:lineRule="auto"/>
        <w:jc w:val="lowKashida"/>
      </w:pPr>
    </w:p>
    <w:p w:rsidR="00B94D0D" w:rsidRPr="004F25A3" w:rsidRDefault="00B94D0D" w:rsidP="007455BB">
      <w:pPr>
        <w:pStyle w:val="Heading3"/>
        <w:tabs>
          <w:tab w:val="center" w:pos="4320"/>
        </w:tabs>
        <w:spacing w:line="360" w:lineRule="auto"/>
        <w:jc w:val="lowKashida"/>
        <w:rPr>
          <w:rFonts w:ascii="Times New Roman" w:hAnsi="Times New Roman"/>
        </w:rPr>
      </w:pPr>
      <w:bookmarkStart w:id="54" w:name="_Toc353125469"/>
      <w:r w:rsidRPr="004F25A3">
        <w:rPr>
          <w:rFonts w:ascii="Times New Roman" w:hAnsi="Times New Roman"/>
        </w:rPr>
        <w:t>2.2.3 Carbon to Nitrogen</w:t>
      </w:r>
      <w:ins w:id="55" w:author="THEKEY" w:date="2013-04-02T14:59:00Z">
        <w:r w:rsidRPr="004F25A3">
          <w:rPr>
            <w:rFonts w:ascii="Times New Roman" w:hAnsi="Times New Roman"/>
          </w:rPr>
          <w:t>(C/N)</w:t>
        </w:r>
      </w:ins>
      <w:r w:rsidRPr="004F25A3">
        <w:rPr>
          <w:rFonts w:ascii="Times New Roman" w:hAnsi="Times New Roman"/>
        </w:rPr>
        <w:t xml:space="preserve"> Ration:</w:t>
      </w:r>
      <w:bookmarkEnd w:id="54"/>
      <w:r w:rsidRPr="004F25A3">
        <w:rPr>
          <w:rFonts w:ascii="Times New Roman" w:hAnsi="Times New Roman"/>
        </w:rPr>
        <w:tab/>
      </w:r>
    </w:p>
    <w:p w:rsidR="00B94D0D" w:rsidRPr="004F25A3" w:rsidRDefault="00B94D0D" w:rsidP="007455BB">
      <w:pPr>
        <w:spacing w:line="360" w:lineRule="auto"/>
        <w:jc w:val="lowKashida"/>
      </w:pPr>
    </w:p>
    <w:p w:rsidR="00B94D0D" w:rsidRPr="004F25A3" w:rsidDel="00011101" w:rsidRDefault="00B94D0D" w:rsidP="007455BB">
      <w:pPr>
        <w:spacing w:line="360" w:lineRule="auto"/>
        <w:jc w:val="lowKashida"/>
        <w:rPr>
          <w:del w:id="56" w:author="THEKEY" w:date="2013-04-02T15:02:00Z"/>
        </w:rPr>
      </w:pPr>
      <w:r w:rsidRPr="004F25A3">
        <w:t>C/N ratio is an important factor for production of biogas from food waste. Presence of Nitrogen is important to build up bacterial communities which are essential for fermentation. The C/N ratio of 20-30 is optimum, if this ratio is high it will affect microorganisms. If the ratio is too low, nitrogen will come out from waste and accumulate at top in form of Ammonia, which increases the PH up to 8.5, which eventually affects </w:t>
      </w:r>
      <w:proofErr w:type="spellStart"/>
      <w:r w:rsidRPr="004F25A3">
        <w:t>methanogenic</w:t>
      </w:r>
      <w:proofErr w:type="spellEnd"/>
      <w:r w:rsidRPr="004F25A3">
        <w:t xml:space="preserve"> communities.</w:t>
      </w:r>
      <w:del w:id="57" w:author="THEKEY" w:date="2013-04-02T15:02:00Z">
        <w:r w:rsidRPr="004F25A3" w:rsidDel="00011101">
          <w:delText> </w:delText>
        </w:r>
      </w:del>
    </w:p>
    <w:p w:rsidR="00B94D0D" w:rsidRPr="004F25A3" w:rsidDel="00011101" w:rsidRDefault="00B94D0D" w:rsidP="007455BB">
      <w:pPr>
        <w:spacing w:line="360" w:lineRule="auto"/>
        <w:jc w:val="lowKashida"/>
        <w:rPr>
          <w:del w:id="58" w:author="THEKEY" w:date="2013-04-02T15:02:00Z"/>
        </w:rPr>
      </w:pPr>
    </w:p>
    <w:p w:rsidR="00B94D0D" w:rsidRPr="004F25A3" w:rsidRDefault="00B94D0D" w:rsidP="007455BB">
      <w:pPr>
        <w:spacing w:line="360" w:lineRule="auto"/>
        <w:jc w:val="lowKashida"/>
      </w:pPr>
      <w:commentRangeStart w:id="59"/>
      <w:r w:rsidRPr="004F25A3">
        <w:t>   Anaerobic digestion process description</w:t>
      </w:r>
    </w:p>
    <w:p w:rsidR="00B94D0D" w:rsidRPr="004F25A3" w:rsidRDefault="00B94D0D" w:rsidP="007455BB">
      <w:pPr>
        <w:spacing w:line="360" w:lineRule="auto"/>
        <w:jc w:val="lowKashida"/>
        <w:rPr>
          <w:b/>
          <w:bCs/>
        </w:rPr>
      </w:pPr>
    </w:p>
    <w:p w:rsidR="00B94D0D" w:rsidRDefault="00B94D0D" w:rsidP="007455BB">
      <w:pPr>
        <w:spacing w:line="360" w:lineRule="auto"/>
        <w:jc w:val="lowKashida"/>
      </w:pPr>
      <w:del w:id="60" w:author="THEKEY" w:date="2013-04-02T15:22:00Z">
        <w:r w:rsidRPr="004F25A3" w:rsidDel="00B86762">
          <w:delText> </w:delText>
        </w:r>
      </w:del>
      <w:commentRangeEnd w:id="59"/>
      <w:r w:rsidRPr="004F25A3">
        <w:rPr>
          <w:rStyle w:val="CommentReference"/>
        </w:rPr>
        <w:commentReference w:id="59"/>
      </w:r>
    </w:p>
    <w:p w:rsidR="00B94D0D" w:rsidRDefault="00B94D0D" w:rsidP="0018087B">
      <w:pPr>
        <w:pStyle w:val="Heading2"/>
        <w:rPr>
          <w:rFonts w:ascii="Times New Roman" w:hAnsi="Times New Roman"/>
        </w:rPr>
      </w:pPr>
      <w:bookmarkStart w:id="61" w:name="_Toc353125470"/>
      <w:r>
        <w:rPr>
          <w:rStyle w:val="Heading2Char"/>
        </w:rPr>
        <w:t xml:space="preserve">2.3 </w:t>
      </w:r>
      <w:r w:rsidRPr="0018087B">
        <w:rPr>
          <w:rStyle w:val="Heading2Char"/>
        </w:rPr>
        <w:t>Pre-treatment</w:t>
      </w:r>
      <w:bookmarkEnd w:id="61"/>
      <w:r w:rsidRPr="004F25A3">
        <w:rPr>
          <w:rFonts w:ascii="Times New Roman" w:hAnsi="Times New Roman"/>
        </w:rPr>
        <w:tab/>
      </w:r>
    </w:p>
    <w:p w:rsidR="00B94D0D" w:rsidRPr="0018087B" w:rsidRDefault="00B94D0D" w:rsidP="0018087B">
      <w:r w:rsidRPr="004F25A3">
        <w:rPr>
          <w:b/>
          <w:bCs/>
        </w:rPr>
        <w:br/>
      </w:r>
      <w:r w:rsidRPr="0018087B">
        <w:t xml:space="preserve">Pre-treatment is used to increasing productivity and decreasing HRT which has a direct impact on the size of the reactors. Pre-treatment process could be changed by varying the composition of the feedstock. </w:t>
      </w:r>
      <w:commentRangeStart w:id="62"/>
      <w:r w:rsidRPr="0018087B">
        <w:t>Pre-treatment is divided to five main parts:</w:t>
      </w:r>
    </w:p>
    <w:p w:rsidR="00B94D0D" w:rsidRPr="004F25A3" w:rsidRDefault="00B94D0D" w:rsidP="007455BB">
      <w:pPr>
        <w:pStyle w:val="ListParagraph"/>
        <w:numPr>
          <w:ilvl w:val="0"/>
          <w:numId w:val="14"/>
        </w:numPr>
        <w:autoSpaceDE w:val="0"/>
        <w:autoSpaceDN w:val="0"/>
        <w:adjustRightInd w:val="0"/>
        <w:spacing w:line="360" w:lineRule="auto"/>
        <w:jc w:val="lowKashida"/>
        <w:rPr>
          <w:rFonts w:ascii="Times New Roman" w:hAnsi="Times New Roman" w:cs="Times New Roman"/>
        </w:rPr>
      </w:pPr>
      <w:r w:rsidRPr="004F25A3">
        <w:rPr>
          <w:rFonts w:ascii="Times New Roman" w:hAnsi="Times New Roman" w:cs="Times New Roman"/>
        </w:rPr>
        <w:t>Size reduction</w:t>
      </w:r>
    </w:p>
    <w:p w:rsidR="00B94D0D" w:rsidRPr="004F25A3" w:rsidRDefault="00B94D0D" w:rsidP="007455BB">
      <w:pPr>
        <w:pStyle w:val="ListParagraph"/>
        <w:numPr>
          <w:ilvl w:val="0"/>
          <w:numId w:val="14"/>
        </w:numPr>
        <w:autoSpaceDE w:val="0"/>
        <w:autoSpaceDN w:val="0"/>
        <w:adjustRightInd w:val="0"/>
        <w:spacing w:line="360" w:lineRule="auto"/>
        <w:jc w:val="lowKashida"/>
        <w:rPr>
          <w:rFonts w:ascii="Times New Roman" w:hAnsi="Times New Roman" w:cs="Times New Roman"/>
        </w:rPr>
      </w:pPr>
      <w:r w:rsidRPr="004F25A3">
        <w:rPr>
          <w:rFonts w:ascii="Times New Roman" w:hAnsi="Times New Roman" w:cs="Times New Roman"/>
        </w:rPr>
        <w:t>Separation</w:t>
      </w:r>
    </w:p>
    <w:p w:rsidR="00B94D0D" w:rsidRPr="004F25A3" w:rsidRDefault="00B94D0D" w:rsidP="007455BB">
      <w:pPr>
        <w:pStyle w:val="ListParagraph"/>
        <w:numPr>
          <w:ilvl w:val="0"/>
          <w:numId w:val="14"/>
        </w:numPr>
        <w:autoSpaceDE w:val="0"/>
        <w:autoSpaceDN w:val="0"/>
        <w:adjustRightInd w:val="0"/>
        <w:spacing w:line="360" w:lineRule="auto"/>
        <w:jc w:val="lowKashida"/>
        <w:rPr>
          <w:rFonts w:ascii="Times New Roman" w:hAnsi="Times New Roman" w:cs="Times New Roman"/>
        </w:rPr>
      </w:pPr>
      <w:proofErr w:type="spellStart"/>
      <w:r w:rsidRPr="004F25A3">
        <w:rPr>
          <w:rFonts w:ascii="Times New Roman" w:hAnsi="Times New Roman" w:cs="Times New Roman"/>
        </w:rPr>
        <w:t>Hygienisation</w:t>
      </w:r>
      <w:proofErr w:type="spellEnd"/>
    </w:p>
    <w:p w:rsidR="00B94D0D" w:rsidRPr="004F25A3" w:rsidRDefault="00B94D0D" w:rsidP="007455BB">
      <w:pPr>
        <w:pStyle w:val="ListParagraph"/>
        <w:numPr>
          <w:ilvl w:val="0"/>
          <w:numId w:val="14"/>
        </w:numPr>
        <w:autoSpaceDE w:val="0"/>
        <w:autoSpaceDN w:val="0"/>
        <w:adjustRightInd w:val="0"/>
        <w:spacing w:line="360" w:lineRule="auto"/>
        <w:jc w:val="lowKashida"/>
        <w:rPr>
          <w:rFonts w:ascii="Times New Roman" w:hAnsi="Times New Roman" w:cs="Times New Roman"/>
        </w:rPr>
      </w:pPr>
      <w:r w:rsidRPr="004F25A3">
        <w:rPr>
          <w:rFonts w:ascii="Times New Roman" w:hAnsi="Times New Roman" w:cs="Times New Roman"/>
        </w:rPr>
        <w:t xml:space="preserve">Mechanical </w:t>
      </w:r>
      <w:proofErr w:type="spellStart"/>
      <w:r w:rsidRPr="004F25A3">
        <w:rPr>
          <w:rFonts w:ascii="Times New Roman" w:hAnsi="Times New Roman" w:cs="Times New Roman"/>
        </w:rPr>
        <w:t>hydrolusis</w:t>
      </w:r>
      <w:proofErr w:type="spellEnd"/>
    </w:p>
    <w:p w:rsidR="00B94D0D" w:rsidRDefault="00B94D0D" w:rsidP="007455BB">
      <w:pPr>
        <w:pStyle w:val="ListParagraph"/>
        <w:numPr>
          <w:ilvl w:val="0"/>
          <w:numId w:val="14"/>
        </w:numPr>
        <w:autoSpaceDE w:val="0"/>
        <w:autoSpaceDN w:val="0"/>
        <w:adjustRightInd w:val="0"/>
        <w:spacing w:line="360" w:lineRule="auto"/>
        <w:jc w:val="lowKashida"/>
        <w:rPr>
          <w:rFonts w:ascii="Times New Roman" w:hAnsi="Times New Roman" w:cs="Times New Roman"/>
          <w:b/>
          <w:bCs/>
        </w:rPr>
      </w:pPr>
      <w:r w:rsidRPr="004F25A3">
        <w:rPr>
          <w:rFonts w:ascii="Times New Roman" w:hAnsi="Times New Roman" w:cs="Times New Roman"/>
          <w:highlight w:val="yellow"/>
        </w:rPr>
        <w:t>Biochemical conversion</w:t>
      </w:r>
      <w:r w:rsidRPr="004F25A3">
        <w:rPr>
          <w:rFonts w:ascii="Times New Roman" w:hAnsi="Times New Roman" w:cs="Times New Roman"/>
          <w:b/>
          <w:bCs/>
        </w:rPr>
        <w:t xml:space="preserve"> </w:t>
      </w:r>
      <w:r w:rsidRPr="004F25A3">
        <w:rPr>
          <w:rFonts w:ascii="Times New Roman" w:hAnsi="Times New Roman" w:cs="Times New Roman"/>
        </w:rPr>
        <w:br/>
      </w:r>
      <w:commentRangeEnd w:id="62"/>
      <w:r w:rsidRPr="004F25A3">
        <w:rPr>
          <w:rStyle w:val="CommentReference"/>
          <w:rFonts w:ascii="Times New Roman" w:hAnsi="Times New Roman"/>
        </w:rPr>
        <w:commentReference w:id="62"/>
      </w:r>
      <w:r w:rsidRPr="004F25A3">
        <w:rPr>
          <w:rFonts w:ascii="Times New Roman" w:hAnsi="Times New Roman" w:cs="Times New Roman"/>
        </w:rPr>
        <w:t>Different companies were reviewed and the</w:t>
      </w:r>
      <w:r>
        <w:rPr>
          <w:rFonts w:ascii="Times New Roman" w:hAnsi="Times New Roman" w:cs="Times New Roman"/>
        </w:rPr>
        <w:t xml:space="preserve"> detailed information extracted</w:t>
      </w:r>
    </w:p>
    <w:p w:rsidR="00B94D0D" w:rsidRPr="0018087B" w:rsidRDefault="00B94D0D" w:rsidP="0018087B">
      <w:pPr>
        <w:pStyle w:val="Heading3"/>
        <w:rPr>
          <w:rFonts w:ascii="Times New Roman" w:hAnsi="Times New Roman"/>
        </w:rPr>
      </w:pPr>
      <w:bookmarkStart w:id="63" w:name="_Toc353125471"/>
      <w:r>
        <w:rPr>
          <w:rStyle w:val="Heading2Char"/>
        </w:rPr>
        <w:t>2.3.1 Size Reduction</w:t>
      </w:r>
      <w:bookmarkEnd w:id="63"/>
      <w:r w:rsidRPr="004F25A3">
        <w:rPr>
          <w:rFonts w:ascii="Times New Roman" w:hAnsi="Times New Roman"/>
        </w:rPr>
        <w:tab/>
      </w:r>
    </w:p>
    <w:p w:rsidR="00B94D0D" w:rsidRPr="004F25A3" w:rsidRDefault="00B94D0D" w:rsidP="0018087B">
      <w:pPr>
        <w:autoSpaceDE w:val="0"/>
        <w:autoSpaceDN w:val="0"/>
        <w:adjustRightInd w:val="0"/>
        <w:spacing w:line="360" w:lineRule="auto"/>
      </w:pPr>
      <w:r w:rsidRPr="004F25A3">
        <w:rPr>
          <w:b/>
          <w:bCs/>
        </w:rPr>
        <w:br/>
      </w:r>
      <w:r w:rsidRPr="004F25A3">
        <w:t>Size reduction usually take places in four different processes:</w:t>
      </w:r>
    </w:p>
    <w:p w:rsidR="00B94D0D" w:rsidRPr="004F25A3" w:rsidRDefault="00B94D0D" w:rsidP="007455BB">
      <w:pPr>
        <w:pStyle w:val="ListParagraph"/>
        <w:numPr>
          <w:ilvl w:val="0"/>
          <w:numId w:val="1"/>
        </w:numPr>
        <w:autoSpaceDE w:val="0"/>
        <w:autoSpaceDN w:val="0"/>
        <w:adjustRightInd w:val="0"/>
        <w:spacing w:after="0" w:line="360" w:lineRule="auto"/>
        <w:jc w:val="lowKashida"/>
        <w:rPr>
          <w:rFonts w:ascii="Times New Roman" w:hAnsi="Times New Roman" w:cs="Times New Roman"/>
          <w:b/>
          <w:bCs/>
          <w:sz w:val="24"/>
          <w:szCs w:val="24"/>
        </w:rPr>
      </w:pPr>
      <w:r w:rsidRPr="004F25A3">
        <w:rPr>
          <w:rFonts w:ascii="Times New Roman" w:hAnsi="Times New Roman" w:cs="Times New Roman"/>
          <w:b/>
          <w:bCs/>
          <w:sz w:val="24"/>
          <w:szCs w:val="24"/>
        </w:rPr>
        <w:lastRenderedPageBreak/>
        <w:t xml:space="preserve">Grinding </w:t>
      </w:r>
    </w:p>
    <w:p w:rsidR="00B94D0D" w:rsidRPr="004F25A3" w:rsidRDefault="00B94D0D" w:rsidP="007455BB">
      <w:pPr>
        <w:pStyle w:val="ListParagraph"/>
        <w:numPr>
          <w:ilvl w:val="0"/>
          <w:numId w:val="1"/>
        </w:numPr>
        <w:autoSpaceDE w:val="0"/>
        <w:autoSpaceDN w:val="0"/>
        <w:adjustRightInd w:val="0"/>
        <w:spacing w:after="0" w:line="360" w:lineRule="auto"/>
        <w:jc w:val="lowKashida"/>
        <w:rPr>
          <w:rFonts w:ascii="Times New Roman" w:hAnsi="Times New Roman" w:cs="Times New Roman"/>
          <w:b/>
          <w:bCs/>
          <w:sz w:val="24"/>
          <w:szCs w:val="24"/>
        </w:rPr>
      </w:pPr>
      <w:r w:rsidRPr="004F25A3">
        <w:rPr>
          <w:rFonts w:ascii="Times New Roman" w:hAnsi="Times New Roman" w:cs="Times New Roman"/>
          <w:b/>
          <w:bCs/>
          <w:sz w:val="24"/>
          <w:szCs w:val="24"/>
        </w:rPr>
        <w:t>Maceration</w:t>
      </w:r>
    </w:p>
    <w:p w:rsidR="00B94D0D" w:rsidRPr="004F25A3" w:rsidRDefault="00B94D0D" w:rsidP="007455BB">
      <w:pPr>
        <w:pStyle w:val="ListParagraph"/>
        <w:numPr>
          <w:ilvl w:val="0"/>
          <w:numId w:val="1"/>
        </w:numPr>
        <w:autoSpaceDE w:val="0"/>
        <w:autoSpaceDN w:val="0"/>
        <w:adjustRightInd w:val="0"/>
        <w:spacing w:after="0" w:line="360" w:lineRule="auto"/>
        <w:jc w:val="lowKashida"/>
        <w:rPr>
          <w:rFonts w:ascii="Times New Roman" w:hAnsi="Times New Roman" w:cs="Times New Roman"/>
          <w:b/>
          <w:bCs/>
          <w:sz w:val="24"/>
          <w:szCs w:val="24"/>
        </w:rPr>
      </w:pPr>
      <w:r w:rsidRPr="004F25A3">
        <w:rPr>
          <w:rFonts w:ascii="Times New Roman" w:hAnsi="Times New Roman" w:cs="Times New Roman"/>
          <w:b/>
          <w:bCs/>
          <w:sz w:val="24"/>
          <w:szCs w:val="24"/>
        </w:rPr>
        <w:t>Pulverization</w:t>
      </w:r>
    </w:p>
    <w:p w:rsidR="00B94D0D" w:rsidRPr="004F25A3" w:rsidRDefault="00B94D0D" w:rsidP="007455BB">
      <w:pPr>
        <w:pStyle w:val="ListParagraph"/>
        <w:numPr>
          <w:ilvl w:val="0"/>
          <w:numId w:val="1"/>
        </w:numPr>
        <w:autoSpaceDE w:val="0"/>
        <w:autoSpaceDN w:val="0"/>
        <w:adjustRightInd w:val="0"/>
        <w:spacing w:after="0" w:line="360" w:lineRule="auto"/>
        <w:jc w:val="lowKashida"/>
        <w:rPr>
          <w:rFonts w:ascii="Times New Roman" w:hAnsi="Times New Roman" w:cs="Times New Roman"/>
          <w:b/>
          <w:bCs/>
          <w:sz w:val="24"/>
          <w:szCs w:val="24"/>
        </w:rPr>
      </w:pPr>
      <w:r w:rsidRPr="004F25A3">
        <w:rPr>
          <w:rFonts w:ascii="Times New Roman" w:hAnsi="Times New Roman" w:cs="Times New Roman"/>
          <w:b/>
          <w:bCs/>
          <w:sz w:val="24"/>
          <w:szCs w:val="24"/>
        </w:rPr>
        <w:t>Slurry</w:t>
      </w:r>
    </w:p>
    <w:p w:rsidR="00B94D0D" w:rsidRPr="004F25A3" w:rsidRDefault="00B94D0D" w:rsidP="00AA3968">
      <w:pPr>
        <w:autoSpaceDE w:val="0"/>
        <w:autoSpaceDN w:val="0"/>
        <w:adjustRightInd w:val="0"/>
        <w:spacing w:line="360" w:lineRule="auto"/>
      </w:pPr>
      <w:r w:rsidRPr="004F25A3">
        <w:t xml:space="preserve"> Depends on the deed stock one or combination of these processes used for </w:t>
      </w:r>
      <w:proofErr w:type="spellStart"/>
      <w:r w:rsidRPr="004F25A3">
        <w:t>pretreatment</w:t>
      </w:r>
      <w:proofErr w:type="spellEnd"/>
      <w:r w:rsidRPr="004F25A3">
        <w:t xml:space="preserve">. Since livestock from agriculture manure requires less pre-treatment than animal </w:t>
      </w:r>
      <w:proofErr w:type="spellStart"/>
      <w:r w:rsidRPr="004F25A3">
        <w:t>byproducts</w:t>
      </w:r>
      <w:proofErr w:type="spellEnd"/>
      <w:r w:rsidRPr="004F25A3">
        <w:t xml:space="preserve"> require considerable pre-processing.</w:t>
      </w:r>
      <w:r w:rsidRPr="004F25A3">
        <w:br/>
        <w:t xml:space="preserve">Nowadays, lots of companies work on producing biogas from food processing waste, slaughterhouse offal and animal mortalities. Pre-processing and equipment of each company varies as the feedstock changes. </w:t>
      </w:r>
    </w:p>
    <w:p w:rsidR="00B94D0D" w:rsidRPr="0018087B" w:rsidRDefault="00B94D0D" w:rsidP="0018087B">
      <w:pPr>
        <w:pStyle w:val="Heading3"/>
        <w:rPr>
          <w:rFonts w:ascii="Times New Roman" w:hAnsi="Times New Roman"/>
        </w:rPr>
      </w:pPr>
      <w:bookmarkStart w:id="64" w:name="_Toc353125472"/>
      <w:r>
        <w:rPr>
          <w:rStyle w:val="Heading2Char"/>
        </w:rPr>
        <w:t>2.3.2 Separation</w:t>
      </w:r>
      <w:bookmarkEnd w:id="64"/>
      <w:r w:rsidRPr="004F25A3">
        <w:rPr>
          <w:rFonts w:ascii="Times New Roman" w:hAnsi="Times New Roman"/>
        </w:rPr>
        <w:tab/>
      </w:r>
    </w:p>
    <w:p w:rsidR="00B94D0D" w:rsidRPr="004F25A3" w:rsidRDefault="00B94D0D" w:rsidP="0018087B">
      <w:pPr>
        <w:autoSpaceDE w:val="0"/>
        <w:autoSpaceDN w:val="0"/>
        <w:adjustRightInd w:val="0"/>
        <w:spacing w:line="360" w:lineRule="auto"/>
        <w:rPr>
          <w:b/>
          <w:bCs/>
        </w:rPr>
      </w:pPr>
      <w:r w:rsidRPr="004F25A3">
        <w:rPr>
          <w:b/>
          <w:bCs/>
        </w:rPr>
        <w:br/>
      </w:r>
      <w:r w:rsidRPr="004F25A3">
        <w:t>Separation is mainly for ensuring whether all feedstock is biodegradable and clean organic material. Non-biodegradable material take space and have a negative impact on HRT and size of the reactor. Separation process for food waste usually contains three main steps:</w:t>
      </w:r>
    </w:p>
    <w:p w:rsidR="00B94D0D" w:rsidRPr="004F25A3" w:rsidRDefault="00B94D0D" w:rsidP="007455BB">
      <w:pPr>
        <w:pStyle w:val="Default"/>
        <w:spacing w:line="360" w:lineRule="auto"/>
        <w:jc w:val="lowKashida"/>
        <w:rPr>
          <w:rFonts w:ascii="Times New Roman" w:hAnsi="Times New Roman" w:cs="Times New Roman"/>
          <w:color w:val="auto"/>
        </w:rPr>
      </w:pPr>
    </w:p>
    <w:p w:rsidR="00B94D0D" w:rsidRPr="004F25A3" w:rsidRDefault="00B94D0D" w:rsidP="007455BB">
      <w:pPr>
        <w:pStyle w:val="Default"/>
        <w:numPr>
          <w:ilvl w:val="0"/>
          <w:numId w:val="2"/>
        </w:numPr>
        <w:spacing w:line="360" w:lineRule="auto"/>
        <w:jc w:val="lowKashida"/>
        <w:rPr>
          <w:rFonts w:ascii="Times New Roman" w:hAnsi="Times New Roman" w:cs="Times New Roman"/>
          <w:color w:val="auto"/>
        </w:rPr>
      </w:pPr>
      <w:r w:rsidRPr="004F25A3">
        <w:rPr>
          <w:rFonts w:ascii="Times New Roman" w:hAnsi="Times New Roman" w:cs="Times New Roman"/>
          <w:b/>
          <w:bCs/>
          <w:color w:val="auto"/>
        </w:rPr>
        <w:t>Food  Separation:</w:t>
      </w:r>
      <w:r w:rsidRPr="004F25A3">
        <w:rPr>
          <w:rFonts w:ascii="Times New Roman" w:hAnsi="Times New Roman" w:cs="Times New Roman"/>
          <w:color w:val="auto"/>
        </w:rPr>
        <w:t xml:space="preserve"> Separation in home, restaurant or food industry</w:t>
      </w:r>
    </w:p>
    <w:p w:rsidR="00B94D0D" w:rsidRPr="004F25A3" w:rsidRDefault="00B94D0D" w:rsidP="007455BB">
      <w:pPr>
        <w:pStyle w:val="Default"/>
        <w:numPr>
          <w:ilvl w:val="0"/>
          <w:numId w:val="2"/>
        </w:numPr>
        <w:spacing w:line="360" w:lineRule="auto"/>
        <w:jc w:val="lowKashida"/>
        <w:rPr>
          <w:rFonts w:ascii="Times New Roman" w:hAnsi="Times New Roman" w:cs="Times New Roman"/>
          <w:b/>
          <w:bCs/>
          <w:color w:val="auto"/>
        </w:rPr>
      </w:pPr>
      <w:r w:rsidRPr="004F25A3">
        <w:rPr>
          <w:rFonts w:ascii="Times New Roman" w:hAnsi="Times New Roman" w:cs="Times New Roman"/>
          <w:b/>
          <w:bCs/>
          <w:color w:val="auto"/>
        </w:rPr>
        <w:t xml:space="preserve">Manual Sorting : </w:t>
      </w:r>
      <w:r w:rsidRPr="004F25A3">
        <w:rPr>
          <w:rFonts w:ascii="Times New Roman" w:hAnsi="Times New Roman" w:cs="Times New Roman"/>
          <w:color w:val="auto"/>
        </w:rPr>
        <w:t>Remove inorganic material like rock and metal</w:t>
      </w:r>
    </w:p>
    <w:p w:rsidR="00B94D0D" w:rsidRPr="004F25A3" w:rsidRDefault="00B94D0D" w:rsidP="007455BB">
      <w:pPr>
        <w:pStyle w:val="Default"/>
        <w:numPr>
          <w:ilvl w:val="0"/>
          <w:numId w:val="2"/>
        </w:numPr>
        <w:spacing w:line="360" w:lineRule="auto"/>
        <w:jc w:val="lowKashida"/>
        <w:rPr>
          <w:rFonts w:ascii="Times New Roman" w:hAnsi="Times New Roman" w:cs="Times New Roman"/>
          <w:b/>
          <w:bCs/>
          <w:color w:val="auto"/>
        </w:rPr>
      </w:pPr>
      <w:r w:rsidRPr="004F25A3">
        <w:rPr>
          <w:rFonts w:ascii="Times New Roman" w:hAnsi="Times New Roman" w:cs="Times New Roman"/>
          <w:b/>
          <w:bCs/>
          <w:color w:val="auto"/>
        </w:rPr>
        <w:t>Mechanical Sorters :</w:t>
      </w:r>
      <w:r w:rsidRPr="004F25A3">
        <w:rPr>
          <w:rFonts w:ascii="Times New Roman" w:hAnsi="Times New Roman" w:cs="Times New Roman"/>
          <w:color w:val="auto"/>
        </w:rPr>
        <w:t xml:space="preserve">  Screens, Rotating </w:t>
      </w:r>
      <w:proofErr w:type="spellStart"/>
      <w:r w:rsidRPr="004F25A3">
        <w:rPr>
          <w:rFonts w:ascii="Times New Roman" w:hAnsi="Times New Roman" w:cs="Times New Roman"/>
          <w:color w:val="auto"/>
        </w:rPr>
        <w:t>Trommels</w:t>
      </w:r>
      <w:proofErr w:type="spellEnd"/>
      <w:r w:rsidRPr="004F25A3">
        <w:rPr>
          <w:rFonts w:ascii="Times New Roman" w:hAnsi="Times New Roman" w:cs="Times New Roman"/>
          <w:color w:val="auto"/>
        </w:rPr>
        <w:t xml:space="preserve">, magnetic separation. </w:t>
      </w:r>
    </w:p>
    <w:p w:rsidR="00B94D0D" w:rsidRPr="004F25A3" w:rsidRDefault="00B94D0D" w:rsidP="007455BB">
      <w:pPr>
        <w:pStyle w:val="Heading3"/>
        <w:spacing w:line="360" w:lineRule="auto"/>
        <w:jc w:val="lowKashida"/>
        <w:rPr>
          <w:rFonts w:ascii="Times New Roman" w:hAnsi="Times New Roman"/>
        </w:rPr>
      </w:pPr>
      <w:bookmarkStart w:id="65" w:name="_Toc353125473"/>
      <w:r w:rsidRPr="004F25A3">
        <w:rPr>
          <w:rFonts w:ascii="Times New Roman" w:hAnsi="Times New Roman"/>
        </w:rPr>
        <w:t xml:space="preserve">2.3.3 </w:t>
      </w:r>
      <w:proofErr w:type="spellStart"/>
      <w:r w:rsidRPr="004F25A3">
        <w:rPr>
          <w:rFonts w:ascii="Times New Roman" w:hAnsi="Times New Roman"/>
        </w:rPr>
        <w:t>Hygienisation</w:t>
      </w:r>
      <w:proofErr w:type="spellEnd"/>
      <w:r w:rsidRPr="004F25A3">
        <w:rPr>
          <w:rFonts w:ascii="Times New Roman" w:hAnsi="Times New Roman"/>
        </w:rPr>
        <w:t>:</w:t>
      </w:r>
      <w:bookmarkEnd w:id="65"/>
    </w:p>
    <w:p w:rsidR="00B94D0D" w:rsidRPr="004F25A3" w:rsidRDefault="00B94D0D" w:rsidP="007455BB">
      <w:pPr>
        <w:pStyle w:val="Default"/>
        <w:spacing w:line="360" w:lineRule="auto"/>
        <w:jc w:val="lowKashida"/>
        <w:rPr>
          <w:rFonts w:ascii="Times New Roman" w:hAnsi="Times New Roman" w:cs="Times New Roman"/>
          <w:color w:val="auto"/>
        </w:rPr>
      </w:pPr>
    </w:p>
    <w:p w:rsidR="00B94D0D" w:rsidRPr="004F25A3" w:rsidRDefault="00B94D0D" w:rsidP="007455BB">
      <w:pPr>
        <w:pStyle w:val="Default"/>
        <w:spacing w:line="360" w:lineRule="auto"/>
        <w:jc w:val="lowKashida"/>
        <w:rPr>
          <w:rFonts w:ascii="Times New Roman" w:hAnsi="Times New Roman" w:cs="Times New Roman"/>
          <w:color w:val="auto"/>
        </w:rPr>
      </w:pPr>
      <w:proofErr w:type="spellStart"/>
      <w:r w:rsidRPr="004F25A3">
        <w:rPr>
          <w:rFonts w:ascii="Times New Roman" w:hAnsi="Times New Roman" w:cs="Times New Roman"/>
          <w:color w:val="auto"/>
        </w:rPr>
        <w:t>Hygienisation</w:t>
      </w:r>
      <w:proofErr w:type="spellEnd"/>
      <w:r w:rsidRPr="004F25A3">
        <w:rPr>
          <w:rFonts w:ascii="Times New Roman" w:hAnsi="Times New Roman" w:cs="Times New Roman"/>
          <w:color w:val="auto"/>
        </w:rPr>
        <w:t xml:space="preserve"> is used for feedstock which contaminated in some form or contain pathogens or infectious material. Many companies don’t consider this part because pathogens is considered to be destroyed with simple </w:t>
      </w:r>
      <w:proofErr w:type="spellStart"/>
      <w:r w:rsidRPr="004F25A3">
        <w:rPr>
          <w:rFonts w:ascii="Times New Roman" w:hAnsi="Times New Roman" w:cs="Times New Roman"/>
          <w:color w:val="auto"/>
        </w:rPr>
        <w:t>mesosphilic</w:t>
      </w:r>
      <w:proofErr w:type="spellEnd"/>
      <w:r w:rsidRPr="004F25A3">
        <w:rPr>
          <w:rFonts w:ascii="Times New Roman" w:hAnsi="Times New Roman" w:cs="Times New Roman"/>
          <w:color w:val="auto"/>
        </w:rPr>
        <w:t xml:space="preserve"> 32C digestion.</w:t>
      </w:r>
      <w:r w:rsidRPr="004F25A3">
        <w:rPr>
          <w:rFonts w:ascii="Times New Roman" w:hAnsi="Times New Roman" w:cs="Times New Roman"/>
          <w:color w:val="auto"/>
        </w:rPr>
        <w:br/>
      </w:r>
    </w:p>
    <w:p w:rsidR="00B94D0D" w:rsidRPr="00AA3968" w:rsidRDefault="00B94D0D" w:rsidP="00AA3968">
      <w:pPr>
        <w:pStyle w:val="Heading3"/>
      </w:pPr>
      <w:bookmarkStart w:id="66" w:name="_Toc353125474"/>
      <w:r w:rsidRPr="00AA3968">
        <w:t>2.3.4  Mechanical hydrolysis:</w:t>
      </w:r>
      <w:bookmarkEnd w:id="66"/>
      <w:r w:rsidRPr="00AA3968">
        <w:t xml:space="preserve"> </w:t>
      </w:r>
      <w:r w:rsidRPr="00AA3968">
        <w:br/>
      </w:r>
    </w:p>
    <w:p w:rsidR="00B94D0D" w:rsidRPr="004F25A3" w:rsidRDefault="00B94D0D" w:rsidP="007455BB">
      <w:pPr>
        <w:spacing w:line="360" w:lineRule="auto"/>
        <w:jc w:val="lowKashida"/>
      </w:pPr>
      <w:r w:rsidRPr="004F25A3">
        <w:t xml:space="preserve">Thermal pre-treatment (incineration) of MSW and Mechanical Biological </w:t>
      </w:r>
      <w:proofErr w:type="spellStart"/>
      <w:r w:rsidRPr="004F25A3">
        <w:t>pretreatment</w:t>
      </w:r>
      <w:proofErr w:type="spellEnd"/>
      <w:r w:rsidRPr="004F25A3">
        <w:t xml:space="preserve"> of waste are the most common methods in use for the </w:t>
      </w:r>
      <w:proofErr w:type="spellStart"/>
      <w:r w:rsidRPr="004F25A3">
        <w:t>pretreatment</w:t>
      </w:r>
      <w:proofErr w:type="spellEnd"/>
      <w:r w:rsidRPr="004F25A3">
        <w:t xml:space="preserve"> of municipal solid waste. </w:t>
      </w:r>
      <w:r w:rsidRPr="004F25A3">
        <w:lastRenderedPageBreak/>
        <w:t xml:space="preserve">Thermal pre-treatment of waste involves the controlled burning of waste, with or without energy recovery. This method of waste pre-treatment has increasingly been in use over the past few years mainly to reduce the amount of waste and to decrease their biological activity. However, this method of waste pre-treatment entails a much higher cost; longer pay back periods due to high capital investment and although, modern incinerators do comply with existing emission regulations, the public are still concerned with the adverse effects associated with the emissions from incinerators on health. </w:t>
      </w:r>
    </w:p>
    <w:p w:rsidR="00B94D0D" w:rsidRPr="004F25A3" w:rsidRDefault="00B94D0D" w:rsidP="007455BB">
      <w:pPr>
        <w:pStyle w:val="Default"/>
        <w:spacing w:line="360" w:lineRule="auto"/>
        <w:jc w:val="lowKashida"/>
        <w:rPr>
          <w:rFonts w:ascii="Times New Roman" w:hAnsi="Times New Roman" w:cs="Times New Roman"/>
          <w:color w:val="auto"/>
        </w:rPr>
      </w:pPr>
      <w:r w:rsidRPr="004F25A3">
        <w:rPr>
          <w:rFonts w:ascii="Times New Roman" w:hAnsi="Times New Roman" w:cs="Times New Roman"/>
          <w:color w:val="auto"/>
        </w:rPr>
        <w:t>Thermal hydrolysis has many advantageous to use which brought bellow:</w:t>
      </w:r>
    </w:p>
    <w:p w:rsidR="00B94D0D" w:rsidRPr="004F25A3" w:rsidRDefault="00B94D0D" w:rsidP="007455BB">
      <w:pPr>
        <w:pStyle w:val="Default"/>
        <w:spacing w:line="360" w:lineRule="auto"/>
        <w:jc w:val="lowKashida"/>
        <w:rPr>
          <w:rFonts w:ascii="Times New Roman" w:hAnsi="Times New Roman" w:cs="Times New Roman"/>
          <w:color w:val="auto"/>
        </w:rPr>
      </w:pPr>
    </w:p>
    <w:p w:rsidR="00B94D0D" w:rsidRPr="004F25A3" w:rsidRDefault="00B94D0D" w:rsidP="007455BB">
      <w:pPr>
        <w:pStyle w:val="Default"/>
        <w:numPr>
          <w:ilvl w:val="0"/>
          <w:numId w:val="4"/>
        </w:numPr>
        <w:spacing w:line="360" w:lineRule="auto"/>
        <w:jc w:val="lowKashida"/>
        <w:rPr>
          <w:rFonts w:ascii="Times New Roman" w:hAnsi="Times New Roman" w:cs="Times New Roman"/>
          <w:color w:val="auto"/>
        </w:rPr>
      </w:pPr>
      <w:r w:rsidRPr="004F25A3">
        <w:rPr>
          <w:rFonts w:ascii="Times New Roman" w:hAnsi="Times New Roman" w:cs="Times New Roman"/>
          <w:color w:val="auto"/>
        </w:rPr>
        <w:t>Enhanced biogas production up to 55-65%</w:t>
      </w:r>
    </w:p>
    <w:p w:rsidR="00B94D0D" w:rsidRPr="004F25A3" w:rsidRDefault="00B94D0D" w:rsidP="007455BB">
      <w:pPr>
        <w:pStyle w:val="Default"/>
        <w:numPr>
          <w:ilvl w:val="0"/>
          <w:numId w:val="4"/>
        </w:numPr>
        <w:spacing w:line="360" w:lineRule="auto"/>
        <w:jc w:val="lowKashida"/>
        <w:rPr>
          <w:rFonts w:ascii="Times New Roman" w:hAnsi="Times New Roman" w:cs="Times New Roman"/>
          <w:color w:val="auto"/>
        </w:rPr>
      </w:pPr>
      <w:r w:rsidRPr="004F25A3">
        <w:rPr>
          <w:rFonts w:ascii="Times New Roman" w:hAnsi="Times New Roman" w:cs="Times New Roman"/>
          <w:color w:val="auto"/>
        </w:rPr>
        <w:t xml:space="preserve">The improved </w:t>
      </w:r>
      <w:proofErr w:type="spellStart"/>
      <w:r w:rsidRPr="004F25A3">
        <w:rPr>
          <w:rFonts w:ascii="Times New Roman" w:hAnsi="Times New Roman" w:cs="Times New Roman"/>
          <w:color w:val="auto"/>
        </w:rPr>
        <w:t>dewaterability</w:t>
      </w:r>
      <w:proofErr w:type="spellEnd"/>
      <w:r w:rsidRPr="004F25A3">
        <w:rPr>
          <w:rFonts w:ascii="Times New Roman" w:hAnsi="Times New Roman" w:cs="Times New Roman"/>
          <w:color w:val="auto"/>
        </w:rPr>
        <w:t xml:space="preserve"> after digestion by 50% - 100% results in energy savings</w:t>
      </w:r>
    </w:p>
    <w:p w:rsidR="00B94D0D" w:rsidRPr="004F25A3" w:rsidRDefault="00B94D0D" w:rsidP="007455BB">
      <w:pPr>
        <w:pStyle w:val="Default"/>
        <w:numPr>
          <w:ilvl w:val="0"/>
          <w:numId w:val="4"/>
        </w:numPr>
        <w:spacing w:line="360" w:lineRule="auto"/>
        <w:jc w:val="lowKashida"/>
        <w:rPr>
          <w:rFonts w:ascii="Times New Roman" w:hAnsi="Times New Roman" w:cs="Times New Roman"/>
          <w:color w:val="auto"/>
        </w:rPr>
      </w:pPr>
      <w:r w:rsidRPr="004F25A3">
        <w:rPr>
          <w:rFonts w:ascii="Times New Roman" w:hAnsi="Times New Roman" w:cs="Times New Roman"/>
          <w:color w:val="auto"/>
        </w:rPr>
        <w:t>Lower retention time and higher dry-solids content in digester which increase the capacity of the plant up to two or three times.[ http://www.cambi.no]</w:t>
      </w:r>
    </w:p>
    <w:p w:rsidR="00B94D0D" w:rsidRPr="004F25A3" w:rsidRDefault="00B94D0D" w:rsidP="007455BB">
      <w:pPr>
        <w:spacing w:line="360" w:lineRule="auto"/>
        <w:jc w:val="lowKashida"/>
        <w:rPr>
          <w:lang w:val="en-US"/>
        </w:rPr>
      </w:pPr>
    </w:p>
    <w:p w:rsidR="00B94D0D" w:rsidRPr="004F25A3" w:rsidRDefault="00B94D0D" w:rsidP="007455BB">
      <w:pPr>
        <w:spacing w:line="360" w:lineRule="auto"/>
        <w:jc w:val="lowKashida"/>
      </w:pPr>
      <w:r w:rsidRPr="004F25A3">
        <w:rPr>
          <w:rStyle w:val="CommentReference"/>
        </w:rPr>
        <w:commentReference w:id="67"/>
      </w:r>
    </w:p>
    <w:p w:rsidR="00B94D0D" w:rsidRPr="004F25A3" w:rsidRDefault="00B94D0D" w:rsidP="007455BB">
      <w:pPr>
        <w:pStyle w:val="Heading3"/>
        <w:spacing w:line="360" w:lineRule="auto"/>
        <w:jc w:val="lowKashida"/>
        <w:rPr>
          <w:rFonts w:ascii="Times New Roman" w:hAnsi="Times New Roman"/>
          <w:i/>
          <w:iCs/>
        </w:rPr>
      </w:pPr>
      <w:bookmarkStart w:id="68" w:name="_Toc353125475"/>
      <w:r w:rsidRPr="004F25A3">
        <w:rPr>
          <w:rFonts w:ascii="Times New Roman" w:hAnsi="Times New Roman"/>
        </w:rPr>
        <w:t>2.3.5 Biochemical conversion:</w:t>
      </w:r>
      <w:bookmarkEnd w:id="68"/>
    </w:p>
    <w:p w:rsidR="00B94D0D" w:rsidRPr="004F25A3" w:rsidRDefault="00B94D0D" w:rsidP="007455BB">
      <w:pPr>
        <w:spacing w:line="360" w:lineRule="auto"/>
        <w:jc w:val="lowKashida"/>
      </w:pPr>
    </w:p>
    <w:p w:rsidR="00B94D0D" w:rsidRPr="004F25A3" w:rsidRDefault="00B94D0D" w:rsidP="007455BB">
      <w:pPr>
        <w:spacing w:line="360" w:lineRule="auto"/>
        <w:jc w:val="lowKashida"/>
        <w:rPr>
          <w:highlight w:val="yellow"/>
        </w:rPr>
      </w:pPr>
      <w:r w:rsidRPr="004F25A3">
        <w:rPr>
          <w:highlight w:val="yellow"/>
        </w:rPr>
        <w:t xml:space="preserve">Energy conversion of organic materials can proceed along three main pathways—thermochemical, biochemical, and </w:t>
      </w:r>
      <w:commentRangeStart w:id="69"/>
      <w:r w:rsidRPr="004F25A3">
        <w:rPr>
          <w:highlight w:val="yellow"/>
        </w:rPr>
        <w:t>physicochemical</w:t>
      </w:r>
      <w:commentRangeEnd w:id="69"/>
      <w:r w:rsidRPr="004F25A3">
        <w:rPr>
          <w:rStyle w:val="CommentReference"/>
          <w:highlight w:val="yellow"/>
        </w:rPr>
        <w:commentReference w:id="69"/>
      </w:r>
      <w:r w:rsidRPr="004F25A3">
        <w:rPr>
          <w:highlight w:val="yellow"/>
        </w:rPr>
        <w:t xml:space="preserve">. Currently, all three pathways are utilized to varying degrees with fossil fuel </w:t>
      </w:r>
      <w:proofErr w:type="spellStart"/>
      <w:r w:rsidRPr="004F25A3">
        <w:rPr>
          <w:highlight w:val="yellow"/>
        </w:rPr>
        <w:t>feedstocks</w:t>
      </w:r>
      <w:proofErr w:type="spellEnd"/>
      <w:r w:rsidRPr="004F25A3">
        <w:rPr>
          <w:highlight w:val="yellow"/>
        </w:rPr>
        <w:t>.</w:t>
      </w:r>
    </w:p>
    <w:p w:rsidR="00B94D0D" w:rsidRPr="004F25A3" w:rsidRDefault="00B94D0D" w:rsidP="007455BB">
      <w:pPr>
        <w:spacing w:line="360" w:lineRule="auto"/>
        <w:jc w:val="lowKashida"/>
      </w:pPr>
      <w:r w:rsidRPr="004F25A3">
        <w:rPr>
          <w:highlight w:val="yellow"/>
        </w:rPr>
        <w:t xml:space="preserve">Biochemical conversion proceeds at lower temperatures and lower reaction rates. Higher moisture </w:t>
      </w:r>
      <w:proofErr w:type="spellStart"/>
      <w:r w:rsidRPr="004F25A3">
        <w:rPr>
          <w:highlight w:val="yellow"/>
        </w:rPr>
        <w:t>feedstocks</w:t>
      </w:r>
      <w:proofErr w:type="spellEnd"/>
      <w:r w:rsidRPr="004F25A3">
        <w:rPr>
          <w:highlight w:val="yellow"/>
        </w:rPr>
        <w:t xml:space="preserve"> are generally good candidates for biochemical processes. Thermochemical conversion is characterized by higher temperatures and faster conversion rates. It is best suited for lower moisture feedstock.</w:t>
      </w:r>
    </w:p>
    <w:p w:rsidR="00B94D0D" w:rsidRPr="004F25A3" w:rsidRDefault="00B94D0D" w:rsidP="007455BB">
      <w:pPr>
        <w:spacing w:line="360" w:lineRule="auto"/>
        <w:jc w:val="lowKashida"/>
      </w:pPr>
    </w:p>
    <w:p w:rsidR="00B94D0D" w:rsidRPr="004F25A3" w:rsidRDefault="00B94D0D" w:rsidP="007455BB">
      <w:pPr>
        <w:spacing w:line="360" w:lineRule="auto"/>
        <w:jc w:val="lowKashida"/>
      </w:pPr>
    </w:p>
    <w:p w:rsidR="00B94D0D" w:rsidRPr="004F25A3" w:rsidRDefault="00B94D0D" w:rsidP="007455BB">
      <w:pPr>
        <w:spacing w:line="360" w:lineRule="auto"/>
        <w:jc w:val="lowKashida"/>
      </w:pPr>
      <w:del w:id="70" w:author="THEKEY" w:date="2013-04-02T15:11:00Z">
        <w:r w:rsidRPr="004F25A3" w:rsidDel="001C791C">
          <w:delText>Pretreatment</w:delText>
        </w:r>
      </w:del>
      <w:ins w:id="71" w:author="THEKEY" w:date="2013-04-02T15:11:00Z">
        <w:r w:rsidRPr="004F25A3">
          <w:t>Pre-treatment</w:t>
        </w:r>
      </w:ins>
      <w:r w:rsidRPr="004F25A3">
        <w:t xml:space="preserve"> fulfills the first three components of the waste hierarchy mainly: reduction, reuse, recovery and disposal. As stated by SITA UK (2002), </w:t>
      </w:r>
      <w:commentRangeStart w:id="72"/>
      <w:r w:rsidRPr="004F25A3">
        <w:t xml:space="preserve">the following three criteria are considered to be fulfilled by </w:t>
      </w:r>
      <w:del w:id="73" w:author="THEKEY" w:date="2013-04-02T15:11:00Z">
        <w:r w:rsidRPr="004F25A3" w:rsidDel="001C791C">
          <w:delText>pretreatment</w:delText>
        </w:r>
      </w:del>
      <w:ins w:id="74" w:author="THEKEY" w:date="2013-04-02T15:11:00Z">
        <w:r w:rsidRPr="004F25A3">
          <w:t>pre-treatment</w:t>
        </w:r>
      </w:ins>
      <w:r w:rsidRPr="004F25A3">
        <w:t xml:space="preserve"> </w:t>
      </w:r>
      <w:r w:rsidRPr="004F25A3">
        <w:lastRenderedPageBreak/>
        <w:t>technologies.</w:t>
      </w:r>
      <w:commentRangeEnd w:id="72"/>
      <w:r w:rsidRPr="004F25A3">
        <w:rPr>
          <w:rStyle w:val="CommentReference"/>
        </w:rPr>
        <w:commentReference w:id="72"/>
      </w:r>
      <w:r w:rsidRPr="004F25A3">
        <w:t xml:space="preserve"> It must be a physical/ thermal/, chemical or biological process including sorting.</w:t>
      </w:r>
    </w:p>
    <w:p w:rsidR="00B94D0D" w:rsidRPr="004F25A3" w:rsidRDefault="00B94D0D" w:rsidP="007455BB">
      <w:pPr>
        <w:pStyle w:val="ListParagraph"/>
        <w:numPr>
          <w:ilvl w:val="0"/>
          <w:numId w:val="8"/>
        </w:numPr>
        <w:spacing w:line="360" w:lineRule="auto"/>
        <w:jc w:val="lowKashida"/>
        <w:rPr>
          <w:rFonts w:ascii="Times New Roman" w:hAnsi="Times New Roman" w:cs="Times New Roman"/>
        </w:rPr>
      </w:pPr>
      <w:r w:rsidRPr="004F25A3">
        <w:rPr>
          <w:rFonts w:ascii="Times New Roman" w:hAnsi="Times New Roman" w:cs="Times New Roman"/>
        </w:rPr>
        <w:t>Biological: focusing on aerobic (with air) or anaerobic (without air) waste processing techniques.</w:t>
      </w:r>
    </w:p>
    <w:p w:rsidR="00B94D0D" w:rsidRPr="004F25A3" w:rsidRDefault="00B94D0D" w:rsidP="007455BB">
      <w:pPr>
        <w:pStyle w:val="ListParagraph"/>
        <w:numPr>
          <w:ilvl w:val="0"/>
          <w:numId w:val="8"/>
        </w:numPr>
        <w:spacing w:line="360" w:lineRule="auto"/>
        <w:jc w:val="lowKashida"/>
        <w:rPr>
          <w:rFonts w:ascii="Times New Roman" w:hAnsi="Times New Roman" w:cs="Times New Roman"/>
        </w:rPr>
      </w:pPr>
      <w:r w:rsidRPr="004F25A3">
        <w:rPr>
          <w:rFonts w:ascii="Times New Roman" w:hAnsi="Times New Roman" w:cs="Times New Roman"/>
        </w:rPr>
        <w:t>Chemical: study on pyrolysis, incineration and gasification technologies.</w:t>
      </w:r>
    </w:p>
    <w:p w:rsidR="00B94D0D" w:rsidRPr="004F25A3" w:rsidRDefault="00B94D0D" w:rsidP="007455BB">
      <w:pPr>
        <w:pStyle w:val="ListParagraph"/>
        <w:numPr>
          <w:ilvl w:val="0"/>
          <w:numId w:val="8"/>
        </w:numPr>
        <w:spacing w:line="360" w:lineRule="auto"/>
        <w:jc w:val="lowKashida"/>
        <w:rPr>
          <w:rFonts w:ascii="Times New Roman" w:hAnsi="Times New Roman" w:cs="Times New Roman"/>
        </w:rPr>
      </w:pPr>
      <w:r w:rsidRPr="004F25A3">
        <w:rPr>
          <w:rFonts w:ascii="Times New Roman" w:hAnsi="Times New Roman" w:cs="Times New Roman"/>
        </w:rPr>
        <w:t xml:space="preserve">Physical: studies of waste processing plants that use autoclaving and </w:t>
      </w:r>
      <w:proofErr w:type="spellStart"/>
      <w:r w:rsidRPr="004F25A3">
        <w:rPr>
          <w:rFonts w:ascii="Times New Roman" w:hAnsi="Times New Roman" w:cs="Times New Roman"/>
        </w:rPr>
        <w:t>thermotreatment</w:t>
      </w:r>
      <w:proofErr w:type="spellEnd"/>
      <w:r w:rsidRPr="004F25A3">
        <w:rPr>
          <w:rFonts w:ascii="Times New Roman" w:hAnsi="Times New Roman" w:cs="Times New Roman"/>
        </w:rPr>
        <w:t xml:space="preserve"> techniques.</w:t>
      </w:r>
    </w:p>
    <w:p w:rsidR="00B94D0D" w:rsidRPr="004F25A3" w:rsidRDefault="00B94D0D" w:rsidP="007455BB">
      <w:pPr>
        <w:spacing w:line="360" w:lineRule="auto"/>
        <w:jc w:val="lowKashida"/>
      </w:pPr>
    </w:p>
    <w:p w:rsidR="00B94D0D" w:rsidRPr="004F25A3" w:rsidRDefault="00B94D0D" w:rsidP="007455BB">
      <w:pPr>
        <w:spacing w:line="360" w:lineRule="auto"/>
        <w:jc w:val="lowKashida"/>
      </w:pPr>
      <w:r w:rsidRPr="004F25A3">
        <w:t>The pre-treatment process must permanently change the characteristics of waste; the process must facilitate the waste’s handling or recovery.</w:t>
      </w:r>
    </w:p>
    <w:p w:rsidR="00B94D0D" w:rsidRPr="004F25A3" w:rsidRDefault="00B94D0D" w:rsidP="007455BB">
      <w:pPr>
        <w:spacing w:line="360" w:lineRule="auto"/>
        <w:jc w:val="lowKashida"/>
      </w:pPr>
      <w:r w:rsidRPr="004F25A3">
        <w:t xml:space="preserve"> </w:t>
      </w:r>
    </w:p>
    <w:p w:rsidR="00B94D0D" w:rsidRPr="004F25A3" w:rsidRDefault="00B94D0D" w:rsidP="007455BB">
      <w:pPr>
        <w:spacing w:line="360" w:lineRule="auto"/>
        <w:jc w:val="lowKashida"/>
      </w:pPr>
      <w:r w:rsidRPr="004F25A3">
        <w:t>However, biological processes have become popular among other technologies and gained an interest in the field of waste treatment. These treatment technologies can maximize the recycling and recovery of waste components.</w:t>
      </w:r>
    </w:p>
    <w:p w:rsidR="00B94D0D" w:rsidRPr="004F25A3" w:rsidRDefault="00B94D0D" w:rsidP="007455BB">
      <w:pPr>
        <w:pStyle w:val="Heading2"/>
        <w:spacing w:line="360" w:lineRule="auto"/>
        <w:jc w:val="lowKashida"/>
        <w:rPr>
          <w:rFonts w:ascii="Times New Roman" w:hAnsi="Times New Roman"/>
        </w:rPr>
      </w:pPr>
      <w:bookmarkStart w:id="75" w:name="_Toc353125476"/>
      <w:r w:rsidRPr="004F25A3">
        <w:rPr>
          <w:rFonts w:ascii="Times New Roman" w:hAnsi="Times New Roman"/>
        </w:rPr>
        <w:t>2.4 Stages for anaerobic digestion</w:t>
      </w:r>
      <w:bookmarkEnd w:id="75"/>
      <w:r w:rsidRPr="004F25A3">
        <w:rPr>
          <w:rFonts w:ascii="Times New Roman" w:hAnsi="Times New Roman"/>
        </w:rPr>
        <w:t xml:space="preserve"> </w:t>
      </w:r>
    </w:p>
    <w:p w:rsidR="00B94D0D" w:rsidRPr="004F25A3" w:rsidRDefault="00B94D0D" w:rsidP="007455BB">
      <w:pPr>
        <w:pStyle w:val="Heading3"/>
        <w:spacing w:line="360" w:lineRule="auto"/>
        <w:jc w:val="lowKashida"/>
        <w:rPr>
          <w:rFonts w:ascii="Times New Roman" w:hAnsi="Times New Roman"/>
        </w:rPr>
      </w:pPr>
      <w:bookmarkStart w:id="76" w:name="_Toc353125477"/>
      <w:r w:rsidRPr="004F25A3">
        <w:rPr>
          <w:rFonts w:ascii="Times New Roman" w:hAnsi="Times New Roman"/>
        </w:rPr>
        <w:t>2.4.1 Hydrolysis</w:t>
      </w:r>
      <w:bookmarkEnd w:id="76"/>
    </w:p>
    <w:p w:rsidR="00B94D0D" w:rsidRPr="004F25A3" w:rsidRDefault="00B94D0D" w:rsidP="007455BB">
      <w:pPr>
        <w:spacing w:line="360" w:lineRule="auto"/>
        <w:jc w:val="lowKashida"/>
        <w:rPr>
          <w:b/>
        </w:rPr>
      </w:pPr>
    </w:p>
    <w:p w:rsidR="00B94D0D" w:rsidRPr="004F25A3" w:rsidRDefault="00B94D0D" w:rsidP="007455BB">
      <w:pPr>
        <w:pStyle w:val="Heading3"/>
        <w:spacing w:line="360" w:lineRule="auto"/>
        <w:jc w:val="lowKashida"/>
        <w:rPr>
          <w:rFonts w:ascii="Times New Roman" w:hAnsi="Times New Roman"/>
          <w:lang w:val="en-US"/>
        </w:rPr>
      </w:pPr>
      <w:bookmarkStart w:id="77" w:name="_Toc353125478"/>
      <w:r w:rsidRPr="004F25A3">
        <w:rPr>
          <w:rFonts w:ascii="Times New Roman" w:hAnsi="Times New Roman"/>
          <w:lang w:val="en-US"/>
        </w:rPr>
        <w:t>2.4.2 Acidification (or acid-forming stage)</w:t>
      </w:r>
      <w:bookmarkEnd w:id="77"/>
    </w:p>
    <w:p w:rsidR="00B94D0D" w:rsidRPr="004F25A3" w:rsidRDefault="00B94D0D" w:rsidP="007455BB">
      <w:pPr>
        <w:spacing w:line="360" w:lineRule="auto"/>
        <w:jc w:val="lowKashida"/>
        <w:rPr>
          <w:lang w:val="en-US"/>
        </w:rPr>
      </w:pPr>
    </w:p>
    <w:p w:rsidR="00B94D0D" w:rsidRPr="004F25A3" w:rsidRDefault="00B94D0D" w:rsidP="007455BB">
      <w:pPr>
        <w:spacing w:line="360" w:lineRule="auto"/>
        <w:jc w:val="lowKashida"/>
        <w:rPr>
          <w:lang w:val="en-US"/>
        </w:rPr>
      </w:pPr>
      <w:proofErr w:type="spellStart"/>
      <w:r w:rsidRPr="004F25A3">
        <w:rPr>
          <w:lang w:val="en-US"/>
        </w:rPr>
        <w:t>Lignocellulosic</w:t>
      </w:r>
      <w:proofErr w:type="spellEnd"/>
      <w:r w:rsidRPr="004F25A3">
        <w:rPr>
          <w:lang w:val="en-US"/>
        </w:rPr>
        <w:t xml:space="preserve"> material accounts for a significant fraction in solid components of food wastes </w:t>
      </w:r>
      <w:r w:rsidRPr="004F25A3">
        <w:rPr>
          <w:lang w:val="en-US" w:eastAsia="vi-VN"/>
        </w:rPr>
        <w:t xml:space="preserve">and has direct effects to the acidification step during the production of biogas yield </w:t>
      </w:r>
      <w:r w:rsidRPr="004F25A3">
        <w:rPr>
          <w:noProof/>
          <w:lang w:val="en-US" w:eastAsia="vi-VN"/>
        </w:rPr>
        <w:t>(Javad Asgari, 2011)</w:t>
      </w:r>
      <w:r w:rsidRPr="004F25A3">
        <w:rPr>
          <w:lang w:val="en-US" w:eastAsia="vi-VN"/>
        </w:rPr>
        <w:t xml:space="preserve">. </w:t>
      </w:r>
    </w:p>
    <w:p w:rsidR="00B94D0D" w:rsidRPr="004F25A3" w:rsidRDefault="00B94D0D" w:rsidP="007455BB">
      <w:pPr>
        <w:spacing w:line="360" w:lineRule="auto"/>
        <w:jc w:val="lowKashida"/>
        <w:rPr>
          <w:lang w:val="en-US" w:eastAsia="vi-VN"/>
        </w:rPr>
      </w:pPr>
    </w:p>
    <w:p w:rsidR="00B94D0D" w:rsidRPr="004F25A3" w:rsidRDefault="00B94D0D" w:rsidP="007455BB">
      <w:pPr>
        <w:spacing w:line="360" w:lineRule="auto"/>
        <w:jc w:val="lowKashida"/>
        <w:rPr>
          <w:lang w:val="en-US" w:eastAsia="vi-VN"/>
        </w:rPr>
      </w:pPr>
      <w:proofErr w:type="spellStart"/>
      <w:r w:rsidRPr="004F25A3">
        <w:rPr>
          <w:lang w:val="en-US" w:eastAsia="vi-VN"/>
        </w:rPr>
        <w:t>Acidogenesis</w:t>
      </w:r>
      <w:proofErr w:type="spellEnd"/>
      <w:r w:rsidRPr="004F25A3">
        <w:rPr>
          <w:lang w:val="en-US" w:eastAsia="vi-VN"/>
        </w:rPr>
        <w:t xml:space="preserve"> comprises two different reactions of fermentation and </w:t>
      </w:r>
      <w:proofErr w:type="spellStart"/>
      <w:r w:rsidRPr="004F25A3">
        <w:rPr>
          <w:lang w:val="en-US" w:eastAsia="vi-VN"/>
        </w:rPr>
        <w:t>acetogenesis</w:t>
      </w:r>
      <w:proofErr w:type="spellEnd"/>
      <w:r w:rsidRPr="004F25A3">
        <w:rPr>
          <w:lang w:val="en-US" w:eastAsia="vi-VN"/>
        </w:rPr>
        <w:t xml:space="preserve">. </w:t>
      </w:r>
      <w:proofErr w:type="spellStart"/>
      <w:r w:rsidRPr="004F25A3">
        <w:rPr>
          <w:lang w:val="en-US" w:eastAsia="vi-VN"/>
        </w:rPr>
        <w:t>Acedogenic</w:t>
      </w:r>
      <w:proofErr w:type="spellEnd"/>
      <w:r w:rsidRPr="004F25A3">
        <w:rPr>
          <w:lang w:val="en-US" w:eastAsia="vi-VN"/>
        </w:rPr>
        <w:t xml:space="preserve"> </w:t>
      </w:r>
      <w:proofErr w:type="spellStart"/>
      <w:r w:rsidRPr="004F25A3">
        <w:rPr>
          <w:lang w:val="en-US" w:eastAsia="vi-VN"/>
        </w:rPr>
        <w:t>bateria</w:t>
      </w:r>
      <w:proofErr w:type="spellEnd"/>
      <w:r w:rsidRPr="004F25A3">
        <w:rPr>
          <w:lang w:val="en-US" w:eastAsia="vi-VN"/>
        </w:rPr>
        <w:t xml:space="preserve"> are facultative anaerobes that can grow well in acid condition, therefore they can be used in fermentation stage to convert amino acids and sugars to organic compounds (fatty acids), acetate and NH</w:t>
      </w:r>
      <w:r w:rsidRPr="004F25A3">
        <w:rPr>
          <w:vertAlign w:val="subscript"/>
          <w:lang w:val="en-US" w:eastAsia="vi-VN"/>
        </w:rPr>
        <w:t xml:space="preserve">3, </w:t>
      </w:r>
      <w:r w:rsidRPr="004F25A3">
        <w:rPr>
          <w:lang w:val="en-US" w:eastAsia="vi-VN"/>
        </w:rPr>
        <w:t>alcohols and some other organic acids (</w:t>
      </w:r>
      <w:r w:rsidRPr="004F25A3">
        <w:rPr>
          <w:highlight w:val="yellow"/>
          <w:lang w:val="en-US" w:eastAsia="vi-VN"/>
        </w:rPr>
        <w:t>Figure…).</w:t>
      </w:r>
      <w:r w:rsidRPr="004F25A3">
        <w:rPr>
          <w:lang w:val="en-US" w:eastAsia="vi-VN"/>
        </w:rPr>
        <w:t xml:space="preserve"> Among these products, </w:t>
      </w:r>
      <w:r w:rsidRPr="004F25A3">
        <w:t xml:space="preserve">the hydrogen, carbon dioxide and acetic acid will skip the </w:t>
      </w:r>
      <w:proofErr w:type="spellStart"/>
      <w:r w:rsidRPr="004F25A3">
        <w:rPr>
          <w:lang w:val="en-US"/>
        </w:rPr>
        <w:t>acetogenesis</w:t>
      </w:r>
      <w:proofErr w:type="spellEnd"/>
      <w:r w:rsidRPr="004F25A3">
        <w:t xml:space="preserve"> stage</w:t>
      </w:r>
      <w:r w:rsidRPr="004F25A3">
        <w:rPr>
          <w:lang w:val="en-US"/>
        </w:rPr>
        <w:t xml:space="preserve"> </w:t>
      </w:r>
      <w:r w:rsidRPr="004F25A3">
        <w:t xml:space="preserve">and be </w:t>
      </w:r>
      <w:r w:rsidRPr="004F25A3">
        <w:rPr>
          <w:lang w:val="en-US"/>
        </w:rPr>
        <w:t xml:space="preserve">used </w:t>
      </w:r>
      <w:r w:rsidRPr="004F25A3">
        <w:t xml:space="preserve">directly by the </w:t>
      </w:r>
      <w:proofErr w:type="spellStart"/>
      <w:r w:rsidRPr="004F25A3">
        <w:t>methanogenic</w:t>
      </w:r>
      <w:proofErr w:type="spellEnd"/>
      <w:r w:rsidRPr="004F25A3">
        <w:t xml:space="preserve"> bacteria </w:t>
      </w:r>
      <w:r w:rsidRPr="004F25A3">
        <w:rPr>
          <w:lang w:val="en-US"/>
        </w:rPr>
        <w:t xml:space="preserve">to produce methane </w:t>
      </w:r>
      <w:r w:rsidRPr="004F25A3">
        <w:t>in the final stage</w:t>
      </w:r>
      <w:r w:rsidRPr="004F25A3">
        <w:rPr>
          <w:lang w:val="en-US" w:eastAsia="vi-VN"/>
        </w:rPr>
        <w:t xml:space="preserve"> </w:t>
      </w:r>
      <w:r w:rsidRPr="004F25A3">
        <w:rPr>
          <w:noProof/>
          <w:lang w:val="en-US" w:eastAsia="vi-VN"/>
        </w:rPr>
        <w:t>(Nayono, 2009)</w:t>
      </w:r>
    </w:p>
    <w:p w:rsidR="00B94D0D" w:rsidRPr="004F25A3" w:rsidRDefault="00B94D0D" w:rsidP="007455BB">
      <w:pPr>
        <w:spacing w:line="360" w:lineRule="auto"/>
        <w:jc w:val="lowKashida"/>
        <w:rPr>
          <w:lang w:val="en-US" w:eastAsia="vi-VN"/>
        </w:rPr>
      </w:pPr>
      <w:proofErr w:type="spellStart"/>
      <w:r w:rsidRPr="004F25A3">
        <w:rPr>
          <w:lang w:val="en-US" w:eastAsia="vi-VN"/>
        </w:rPr>
        <w:lastRenderedPageBreak/>
        <w:t>Futhermore</w:t>
      </w:r>
      <w:proofErr w:type="spellEnd"/>
      <w:r w:rsidRPr="004F25A3">
        <w:rPr>
          <w:lang w:val="en-US" w:eastAsia="vi-VN"/>
        </w:rPr>
        <w:t xml:space="preserve">, the rest of </w:t>
      </w:r>
      <w:proofErr w:type="spellStart"/>
      <w:r w:rsidRPr="004F25A3">
        <w:rPr>
          <w:lang w:val="en-US" w:eastAsia="vi-VN"/>
        </w:rPr>
        <w:t>acedogenesis</w:t>
      </w:r>
      <w:proofErr w:type="spellEnd"/>
      <w:r w:rsidRPr="004F25A3">
        <w:rPr>
          <w:lang w:val="en-US" w:eastAsia="vi-VN"/>
        </w:rPr>
        <w:t xml:space="preserve"> products will be transformed to </w:t>
      </w:r>
      <w:r w:rsidRPr="004F25A3">
        <w:t>hydrogen, carbon dioxide and acetic acid</w:t>
      </w:r>
      <w:r w:rsidRPr="004F25A3">
        <w:rPr>
          <w:lang w:val="en-US"/>
        </w:rPr>
        <w:t xml:space="preserve"> by </w:t>
      </w:r>
      <w:proofErr w:type="spellStart"/>
      <w:r w:rsidRPr="004F25A3">
        <w:rPr>
          <w:lang w:val="en-US"/>
        </w:rPr>
        <w:t>acetogenic</w:t>
      </w:r>
      <w:proofErr w:type="spellEnd"/>
      <w:r w:rsidRPr="004F25A3">
        <w:rPr>
          <w:lang w:val="en-US"/>
        </w:rPr>
        <w:t xml:space="preserve"> bacteria (</w:t>
      </w:r>
      <w:r w:rsidRPr="004F25A3">
        <w:rPr>
          <w:highlight w:val="yellow"/>
          <w:lang w:val="en-US"/>
        </w:rPr>
        <w:t>Figure…).</w:t>
      </w:r>
      <w:r w:rsidRPr="004F25A3">
        <w:rPr>
          <w:lang w:val="en-US"/>
        </w:rPr>
        <w:t xml:space="preserve"> In </w:t>
      </w:r>
      <w:proofErr w:type="spellStart"/>
      <w:r w:rsidRPr="004F25A3">
        <w:rPr>
          <w:lang w:val="en-US"/>
        </w:rPr>
        <w:t>acetogenesis</w:t>
      </w:r>
      <w:proofErr w:type="spellEnd"/>
      <w:r w:rsidRPr="004F25A3">
        <w:rPr>
          <w:lang w:val="en-US"/>
        </w:rPr>
        <w:t xml:space="preserve"> stage, it is important to keep hydrogen partial pressure at low level in order to allow for the conversion reactions of acids occur in methane formation step </w:t>
      </w:r>
      <w:r w:rsidRPr="004F25A3">
        <w:rPr>
          <w:noProof/>
          <w:lang w:val="en-US" w:eastAsia="vi-VN"/>
        </w:rPr>
        <w:t>(Javad Asgari, 2011)</w:t>
      </w:r>
      <w:r w:rsidRPr="004F25A3">
        <w:rPr>
          <w:lang w:val="en-US" w:eastAsia="vi-VN"/>
        </w:rPr>
        <w:t xml:space="preserve">. </w:t>
      </w:r>
    </w:p>
    <w:p w:rsidR="00B94D0D" w:rsidRPr="004F25A3" w:rsidRDefault="00AE096C" w:rsidP="007455BB">
      <w:pPr>
        <w:spacing w:line="360" w:lineRule="auto"/>
        <w:jc w:val="lowKashida"/>
        <w:rPr>
          <w:lang w:val="en-US" w:eastAsia="vi-VN"/>
        </w:rPr>
      </w:pPr>
      <w:r>
        <w:rPr>
          <w:noProof/>
          <w:lang w:val="nb-NO" w:eastAsia="nb-NO"/>
        </w:rPr>
        <w:drawing>
          <wp:inline distT="0" distB="0" distL="0" distR="0">
            <wp:extent cx="4114800" cy="241935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2419350"/>
                    </a:xfrm>
                    <a:prstGeom prst="rect">
                      <a:avLst/>
                    </a:prstGeom>
                    <a:noFill/>
                    <a:ln>
                      <a:noFill/>
                    </a:ln>
                  </pic:spPr>
                </pic:pic>
              </a:graphicData>
            </a:graphic>
          </wp:inline>
        </w:drawing>
      </w:r>
    </w:p>
    <w:p w:rsidR="00B94D0D" w:rsidRPr="004F25A3" w:rsidRDefault="00B94D0D" w:rsidP="007455BB">
      <w:pPr>
        <w:spacing w:line="360" w:lineRule="auto"/>
        <w:jc w:val="lowKashida"/>
        <w:rPr>
          <w:lang w:val="en-US" w:eastAsia="vi-VN"/>
        </w:rPr>
      </w:pPr>
      <w:r w:rsidRPr="004F25A3">
        <w:rPr>
          <w:lang w:val="en-US" w:eastAsia="vi-VN"/>
        </w:rPr>
        <w:t xml:space="preserve">Figure…: Anaerobic methane generation from organic materials (with </w:t>
      </w:r>
      <w:proofErr w:type="spellStart"/>
      <w:r w:rsidRPr="004F25A3">
        <w:rPr>
          <w:lang w:val="en-US" w:eastAsia="vi-VN"/>
        </w:rPr>
        <w:t>microorgnasims</w:t>
      </w:r>
      <w:proofErr w:type="spellEnd"/>
      <w:r w:rsidRPr="004F25A3">
        <w:rPr>
          <w:lang w:val="en-US" w:eastAsia="vi-VN"/>
        </w:rPr>
        <w:t xml:space="preserve"> involved) (</w:t>
      </w:r>
      <w:proofErr w:type="spellStart"/>
      <w:r w:rsidRPr="004F25A3">
        <w:t>Aivasidis</w:t>
      </w:r>
      <w:proofErr w:type="spellEnd"/>
      <w:r w:rsidRPr="004F25A3">
        <w:t>, A. (2000)</w:t>
      </w:r>
      <w:r w:rsidRPr="004F25A3">
        <w:rPr>
          <w:lang w:val="en-US"/>
        </w:rPr>
        <w:t>)</w:t>
      </w:r>
    </w:p>
    <w:p w:rsidR="00B94D0D" w:rsidRPr="004F25A3" w:rsidRDefault="00B94D0D" w:rsidP="007455BB">
      <w:pPr>
        <w:spacing w:line="360" w:lineRule="auto"/>
        <w:jc w:val="lowKashida"/>
        <w:rPr>
          <w:lang w:val="en-US"/>
        </w:rPr>
      </w:pPr>
    </w:p>
    <w:p w:rsidR="00B94D0D" w:rsidRPr="004F25A3" w:rsidRDefault="00B94D0D" w:rsidP="007455BB">
      <w:pPr>
        <w:pStyle w:val="Heading3"/>
        <w:spacing w:line="360" w:lineRule="auto"/>
        <w:jc w:val="lowKashida"/>
        <w:rPr>
          <w:rFonts w:ascii="Times New Roman" w:hAnsi="Times New Roman"/>
          <w:lang w:val="en-US"/>
        </w:rPr>
      </w:pPr>
      <w:bookmarkStart w:id="78" w:name="_Toc353125479"/>
      <w:r w:rsidRPr="004F25A3">
        <w:rPr>
          <w:rFonts w:ascii="Times New Roman" w:hAnsi="Times New Roman"/>
          <w:lang w:val="en-US"/>
        </w:rPr>
        <w:t xml:space="preserve">2.4.3 </w:t>
      </w:r>
      <w:proofErr w:type="spellStart"/>
      <w:r w:rsidRPr="004F25A3">
        <w:rPr>
          <w:rFonts w:ascii="Times New Roman" w:hAnsi="Times New Roman"/>
          <w:lang w:val="en-US"/>
        </w:rPr>
        <w:t>Methanogenesis</w:t>
      </w:r>
      <w:proofErr w:type="spellEnd"/>
      <w:r w:rsidRPr="004F25A3">
        <w:rPr>
          <w:rFonts w:ascii="Times New Roman" w:hAnsi="Times New Roman"/>
          <w:lang w:val="en-US"/>
        </w:rPr>
        <w:t xml:space="preserve"> (Methane formation)</w:t>
      </w:r>
      <w:bookmarkEnd w:id="78"/>
    </w:p>
    <w:p w:rsidR="00B94D0D" w:rsidRPr="004F25A3" w:rsidRDefault="00B94D0D" w:rsidP="007455BB">
      <w:pPr>
        <w:spacing w:line="360" w:lineRule="auto"/>
        <w:jc w:val="lowKashida"/>
        <w:rPr>
          <w:lang w:val="en-US"/>
        </w:rPr>
      </w:pPr>
    </w:p>
    <w:p w:rsidR="00B94D0D" w:rsidRPr="004F25A3" w:rsidRDefault="00B94D0D" w:rsidP="007455BB">
      <w:pPr>
        <w:spacing w:line="360" w:lineRule="auto"/>
        <w:jc w:val="lowKashida"/>
        <w:rPr>
          <w:lang w:val="en-US"/>
        </w:rPr>
      </w:pPr>
      <w:r w:rsidRPr="004F25A3">
        <w:rPr>
          <w:lang w:val="en-US"/>
        </w:rPr>
        <w:t xml:space="preserve">The production of methane requires the presence of methane producing bacteria (called methanogens) </w:t>
      </w:r>
      <w:r w:rsidRPr="004F25A3">
        <w:rPr>
          <w:noProof/>
          <w:lang w:val="en-US"/>
        </w:rPr>
        <w:t>(Javad Asgari, 2011)</w:t>
      </w:r>
      <w:r w:rsidRPr="004F25A3">
        <w:rPr>
          <w:lang w:val="en-US"/>
        </w:rPr>
        <w:t xml:space="preserve">. These bacteria prefer the environment with strict anaerobic conditions for their growth, are very sensitive to the changing of environment and has important function on converting hydrogen, carbon dioxide and acetic acid into methane and carbon dioxide </w:t>
      </w:r>
      <w:r w:rsidRPr="004F25A3">
        <w:rPr>
          <w:noProof/>
          <w:lang w:val="en-US"/>
        </w:rPr>
        <w:t>(Javad Asgari, 2011)</w:t>
      </w:r>
      <w:r w:rsidRPr="004F25A3">
        <w:rPr>
          <w:lang w:val="en-US"/>
        </w:rPr>
        <w:t>.</w:t>
      </w:r>
    </w:p>
    <w:p w:rsidR="00B94D0D" w:rsidRPr="004F25A3" w:rsidRDefault="00B94D0D" w:rsidP="007455BB">
      <w:pPr>
        <w:spacing w:line="360" w:lineRule="auto"/>
        <w:jc w:val="lowKashida"/>
        <w:rPr>
          <w:lang w:val="en-US"/>
        </w:rPr>
      </w:pPr>
      <w:r w:rsidRPr="004F25A3">
        <w:rPr>
          <w:lang w:val="en-US"/>
        </w:rPr>
        <w:t xml:space="preserve">During this stage, there is around 66% of methane that is produced from acetate and the fermentation of alcohol formed in the second stage by using </w:t>
      </w:r>
      <w:proofErr w:type="spellStart"/>
      <w:r w:rsidRPr="004F25A3">
        <w:rPr>
          <w:lang w:val="en-US"/>
        </w:rPr>
        <w:t>acetoclastic</w:t>
      </w:r>
      <w:proofErr w:type="spellEnd"/>
      <w:r w:rsidRPr="004F25A3">
        <w:rPr>
          <w:lang w:val="en-US"/>
        </w:rPr>
        <w:t xml:space="preserve"> </w:t>
      </w:r>
      <w:proofErr w:type="spellStart"/>
      <w:r w:rsidRPr="004F25A3">
        <w:rPr>
          <w:lang w:val="en-US"/>
        </w:rPr>
        <w:t>methanogenic</w:t>
      </w:r>
      <w:proofErr w:type="spellEnd"/>
      <w:r w:rsidRPr="004F25A3">
        <w:rPr>
          <w:lang w:val="en-US"/>
        </w:rPr>
        <w:t xml:space="preserve"> bacteria  (</w:t>
      </w:r>
      <w:proofErr w:type="spellStart"/>
      <w:r w:rsidRPr="004F25A3">
        <w:rPr>
          <w:i/>
          <w:lang w:val="en-US"/>
        </w:rPr>
        <w:t>Methanosaeta</w:t>
      </w:r>
      <w:proofErr w:type="spellEnd"/>
      <w:r w:rsidRPr="004F25A3">
        <w:rPr>
          <w:i/>
          <w:lang w:val="en-US"/>
        </w:rPr>
        <w:t xml:space="preserve"> spp</w:t>
      </w:r>
      <w:r w:rsidRPr="004F25A3">
        <w:rPr>
          <w:lang w:val="en-US"/>
        </w:rPr>
        <w:t xml:space="preserve">. and </w:t>
      </w:r>
      <w:proofErr w:type="spellStart"/>
      <w:r w:rsidRPr="004F25A3">
        <w:rPr>
          <w:i/>
          <w:lang w:val="en-US"/>
        </w:rPr>
        <w:t>Methanosarcina</w:t>
      </w:r>
      <w:proofErr w:type="spellEnd"/>
      <w:r w:rsidRPr="004F25A3">
        <w:rPr>
          <w:i/>
          <w:lang w:val="en-US"/>
        </w:rPr>
        <w:t xml:space="preserve"> spp</w:t>
      </w:r>
      <w:r w:rsidRPr="004F25A3">
        <w:rPr>
          <w:lang w:val="en-US"/>
        </w:rPr>
        <w:t xml:space="preserve">.), and remaining 34% of methane is produced by using </w:t>
      </w:r>
      <w:proofErr w:type="spellStart"/>
      <w:r w:rsidRPr="004F25A3">
        <w:rPr>
          <w:lang w:val="en-US"/>
        </w:rPr>
        <w:t>methanogenic</w:t>
      </w:r>
      <w:proofErr w:type="spellEnd"/>
      <w:r w:rsidRPr="004F25A3">
        <w:rPr>
          <w:lang w:val="en-US"/>
        </w:rPr>
        <w:t xml:space="preserve"> bacteria to reduce carbon dioxide by hydrogen </w:t>
      </w:r>
      <w:r w:rsidRPr="004F25A3">
        <w:rPr>
          <w:noProof/>
          <w:lang w:val="en-US"/>
        </w:rPr>
        <w:t>(Nayono, 2009)</w:t>
      </w:r>
      <w:r w:rsidRPr="004F25A3">
        <w:rPr>
          <w:lang w:val="en-US"/>
        </w:rPr>
        <w:t>. Table… indicates the bacterial groups that involved in each step of AD process.</w:t>
      </w:r>
    </w:p>
    <w:p w:rsidR="00B94D0D" w:rsidRPr="004F25A3" w:rsidRDefault="00AE096C" w:rsidP="007455BB">
      <w:pPr>
        <w:spacing w:line="360" w:lineRule="auto"/>
        <w:jc w:val="lowKashida"/>
        <w:rPr>
          <w:color w:val="FF0000"/>
          <w:highlight w:val="yellow"/>
          <w:lang w:val="en-US"/>
        </w:rPr>
      </w:pPr>
      <w:r>
        <w:rPr>
          <w:noProof/>
          <w:color w:val="FF0000"/>
          <w:lang w:val="nb-NO" w:eastAsia="nb-NO"/>
        </w:rPr>
        <w:lastRenderedPageBreak/>
        <w:drawing>
          <wp:inline distT="0" distB="0" distL="0" distR="0">
            <wp:extent cx="3409950" cy="5676900"/>
            <wp:effectExtent l="9525" t="0" r="9525" b="9525"/>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3409950" cy="5676900"/>
                    </a:xfrm>
                    <a:prstGeom prst="rect">
                      <a:avLst/>
                    </a:prstGeom>
                    <a:noFill/>
                    <a:ln>
                      <a:noFill/>
                    </a:ln>
                  </pic:spPr>
                </pic:pic>
              </a:graphicData>
            </a:graphic>
          </wp:inline>
        </w:drawing>
      </w:r>
      <w:r w:rsidR="00445C5D">
        <w:rPr>
          <w:noProof/>
          <w:lang w:val="nb-NO" w:eastAsia="nb-NO"/>
        </w:rPr>
        <mc:AlternateContent>
          <mc:Choice Requires="wps">
            <w:drawing>
              <wp:anchor distT="0" distB="0" distL="114300" distR="114300" simplePos="0" relativeHeight="251658240" behindDoc="0" locked="0" layoutInCell="1" allowOverlap="1">
                <wp:simplePos x="0" y="0"/>
                <wp:positionH relativeFrom="column">
                  <wp:posOffset>846455</wp:posOffset>
                </wp:positionH>
                <wp:positionV relativeFrom="paragraph">
                  <wp:posOffset>3422015</wp:posOffset>
                </wp:positionV>
                <wp:extent cx="4772025" cy="285750"/>
                <wp:effectExtent l="0" t="0" r="28575" b="1905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2025" cy="285750"/>
                        </a:xfrm>
                        <a:prstGeom prst="rect">
                          <a:avLst/>
                        </a:prstGeom>
                        <a:solidFill>
                          <a:srgbClr val="FFFFFF"/>
                        </a:solidFill>
                        <a:ln w="9525">
                          <a:solidFill>
                            <a:srgbClr val="FFFFFF"/>
                          </a:solidFill>
                          <a:miter lim="800000"/>
                          <a:headEnd/>
                          <a:tailEnd/>
                        </a:ln>
                      </wps:spPr>
                      <wps:txbx>
                        <w:txbxContent>
                          <w:p w:rsidR="00572C48" w:rsidRDefault="00572C48" w:rsidP="00B6692F">
                            <w:r w:rsidRPr="00141008">
                              <w:rPr>
                                <w:rFonts w:ascii="Calibri Light" w:hAnsi="Calibri Light" w:cs="Calibri Light"/>
                                <w:b/>
                                <w:lang w:val="en-US"/>
                              </w:rPr>
                              <w:t xml:space="preserve">Table…: </w:t>
                            </w:r>
                            <w:r w:rsidRPr="00141008">
                              <w:rPr>
                                <w:rFonts w:ascii="Calibri Light" w:hAnsi="Calibri Light" w:cs="Calibri Light"/>
                                <w:lang w:val="en-US"/>
                              </w:rPr>
                              <w:t>Types of bacteria involved in each step of organic material</w:t>
                            </w:r>
                            <w:r w:rsidRPr="00141008">
                              <w:rPr>
                                <w:rFonts w:ascii="Calibri Light" w:hAnsi="Calibri Light" w:cs="Calibri Light"/>
                                <w:b/>
                                <w:lang w:val="en-US"/>
                              </w:rPr>
                              <w:t xml:space="preserve"> digestion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left:0;text-align:left;margin-left:66.65pt;margin-top:269.45pt;width:375.75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" strokecolor="white">
                <v:textbox>
                  <w:txbxContent>
                    <w:p w:rsidR="00572C48" w:rsidRDefault="00572C48" w:rsidP="00B6692F">
                      <w:r w:rsidRPr="00141008">
                        <w:rPr>
                          <w:rFonts w:ascii="Calibri Light" w:hAnsi="Calibri Light" w:cs="Calibri Light"/>
                          <w:b/>
                          <w:lang w:val="en-US"/>
                        </w:rPr>
                        <w:t xml:space="preserve">Table…: </w:t>
                      </w:r>
                      <w:r w:rsidRPr="00141008">
                        <w:rPr>
                          <w:rFonts w:ascii="Calibri Light" w:hAnsi="Calibri Light" w:cs="Calibri Light"/>
                          <w:lang w:val="en-US"/>
                        </w:rPr>
                        <w:t>Types of bacteria involved in each step of organic material</w:t>
                      </w:r>
                      <w:r w:rsidRPr="00141008">
                        <w:rPr>
                          <w:rFonts w:ascii="Calibri Light" w:hAnsi="Calibri Light" w:cs="Calibri Light"/>
                          <w:b/>
                          <w:lang w:val="en-US"/>
                        </w:rPr>
                        <w:t xml:space="preserve"> digestion</w:t>
                      </w:r>
                    </w:p>
                  </w:txbxContent>
                </v:textbox>
              </v:rect>
            </w:pict>
          </mc:Fallback>
        </mc:AlternateContent>
      </w:r>
    </w:p>
    <w:p w:rsidR="00B94D0D" w:rsidRPr="004F25A3" w:rsidRDefault="00B94D0D" w:rsidP="007455BB">
      <w:pPr>
        <w:spacing w:line="360" w:lineRule="auto"/>
        <w:jc w:val="lowKashida"/>
        <w:rPr>
          <w:lang w:val="en-US"/>
        </w:rPr>
      </w:pPr>
    </w:p>
    <w:p w:rsidR="00B94D0D" w:rsidRPr="004F25A3" w:rsidRDefault="00B94D0D" w:rsidP="007455BB">
      <w:pPr>
        <w:pStyle w:val="Heading4"/>
        <w:spacing w:line="360" w:lineRule="auto"/>
        <w:jc w:val="lowKashida"/>
        <w:rPr>
          <w:rFonts w:ascii="Times New Roman" w:hAnsi="Times New Roman"/>
        </w:rPr>
      </w:pPr>
      <w:r w:rsidRPr="004F25A3">
        <w:rPr>
          <w:rFonts w:ascii="Times New Roman" w:hAnsi="Times New Roman"/>
        </w:rPr>
        <w:t>2.4.3.1 Important parameters in AD:</w:t>
      </w:r>
    </w:p>
    <w:p w:rsidR="00B94D0D" w:rsidRPr="004F25A3" w:rsidRDefault="00B94D0D" w:rsidP="007455BB">
      <w:pPr>
        <w:spacing w:line="360" w:lineRule="auto"/>
        <w:jc w:val="lowKashida"/>
      </w:pPr>
    </w:p>
    <w:p w:rsidR="00B94D0D" w:rsidRPr="004F25A3" w:rsidRDefault="00B94D0D" w:rsidP="007455BB">
      <w:pPr>
        <w:pStyle w:val="ListParagraph"/>
        <w:numPr>
          <w:ilvl w:val="0"/>
          <w:numId w:val="10"/>
        </w:numPr>
        <w:spacing w:after="0" w:line="360" w:lineRule="auto"/>
        <w:jc w:val="lowKashida"/>
        <w:rPr>
          <w:rFonts w:ascii="Times New Roman" w:hAnsi="Times New Roman" w:cs="Times New Roman"/>
          <w:sz w:val="24"/>
          <w:szCs w:val="24"/>
        </w:rPr>
      </w:pPr>
      <w:r w:rsidRPr="004F25A3">
        <w:rPr>
          <w:rFonts w:ascii="Times New Roman" w:hAnsi="Times New Roman" w:cs="Times New Roman"/>
          <w:b/>
          <w:sz w:val="24"/>
          <w:szCs w:val="24"/>
        </w:rPr>
        <w:t>pH</w:t>
      </w:r>
      <w:r w:rsidRPr="004F25A3">
        <w:rPr>
          <w:rFonts w:ascii="Times New Roman" w:hAnsi="Times New Roman" w:cs="Times New Roman"/>
          <w:sz w:val="24"/>
          <w:szCs w:val="24"/>
        </w:rPr>
        <w:t xml:space="preserve">: the activities of microbes using in the anaerobic process are very </w:t>
      </w:r>
      <w:proofErr w:type="spellStart"/>
      <w:r w:rsidRPr="004F25A3">
        <w:rPr>
          <w:rFonts w:ascii="Times New Roman" w:hAnsi="Times New Roman" w:cs="Times New Roman"/>
          <w:sz w:val="24"/>
          <w:szCs w:val="24"/>
        </w:rPr>
        <w:t>sensity</w:t>
      </w:r>
      <w:proofErr w:type="spellEnd"/>
      <w:r w:rsidRPr="004F25A3">
        <w:rPr>
          <w:rFonts w:ascii="Times New Roman" w:hAnsi="Times New Roman" w:cs="Times New Roman"/>
          <w:sz w:val="24"/>
          <w:szCs w:val="24"/>
        </w:rPr>
        <w:t xml:space="preserve"> to the changing of pH in its environment. Therefore, the pH value of system is completely influential to the final product yield. The formation of methane is highest when the pH is kept at narrow desired range of 6.5 to 8.5, with an optimum pH between 7 to 8. In case the pH in anaerobic digester is lower than 7 or higher than 8, production yield of methane  may decrease </w:t>
      </w:r>
      <w:r w:rsidRPr="004F25A3">
        <w:rPr>
          <w:rFonts w:ascii="Times New Roman" w:hAnsi="Times New Roman" w:cs="Times New Roman"/>
          <w:noProof/>
          <w:sz w:val="24"/>
          <w:szCs w:val="24"/>
        </w:rPr>
        <w:t>(Weiland, 2010)</w:t>
      </w:r>
    </w:p>
    <w:p w:rsidR="00B94D0D" w:rsidRPr="004F25A3" w:rsidRDefault="00B94D0D" w:rsidP="007455BB">
      <w:pPr>
        <w:pStyle w:val="ListParagraph"/>
        <w:spacing w:after="0" w:line="360" w:lineRule="auto"/>
        <w:ind w:left="1080"/>
        <w:jc w:val="lowKashida"/>
        <w:rPr>
          <w:rFonts w:ascii="Times New Roman" w:hAnsi="Times New Roman" w:cs="Times New Roman"/>
          <w:sz w:val="24"/>
          <w:szCs w:val="24"/>
        </w:rPr>
      </w:pPr>
      <w:r w:rsidRPr="004F25A3">
        <w:rPr>
          <w:rStyle w:val="author-g-ds2o6hnob7cjsz122zuo"/>
          <w:rFonts w:ascii="Times New Roman" w:hAnsi="Times New Roman"/>
        </w:rPr>
        <w:t xml:space="preserve">In order to keep the value of pH on the equilibrium, buffer has to be added into the system, such as </w:t>
      </w:r>
      <w:r w:rsidRPr="004F25A3">
        <w:rPr>
          <w:rFonts w:ascii="Times New Roman" w:hAnsi="Times New Roman" w:cs="Times New Roman"/>
          <w:sz w:val="24"/>
          <w:szCs w:val="24"/>
        </w:rPr>
        <w:t xml:space="preserve">sodium carbonate, calcium carbonate, calcium hydroxide, lime... The addition of selected chemicals should be done slowly to prevent any adverse impacts on the growth and activities of bacteria. Because </w:t>
      </w:r>
      <w:proofErr w:type="spellStart"/>
      <w:r w:rsidRPr="004F25A3">
        <w:rPr>
          <w:rFonts w:ascii="Times New Roman" w:hAnsi="Times New Roman" w:cs="Times New Roman"/>
          <w:sz w:val="24"/>
          <w:szCs w:val="24"/>
        </w:rPr>
        <w:t>methanogenic</w:t>
      </w:r>
      <w:proofErr w:type="spellEnd"/>
      <w:r w:rsidRPr="004F25A3">
        <w:rPr>
          <w:rFonts w:ascii="Times New Roman" w:hAnsi="Times New Roman" w:cs="Times New Roman"/>
          <w:sz w:val="24"/>
          <w:szCs w:val="24"/>
        </w:rPr>
        <w:t xml:space="preserve"> </w:t>
      </w:r>
      <w:proofErr w:type="spellStart"/>
      <w:r w:rsidRPr="004F25A3">
        <w:rPr>
          <w:rFonts w:ascii="Times New Roman" w:hAnsi="Times New Roman" w:cs="Times New Roman"/>
          <w:sz w:val="24"/>
          <w:szCs w:val="24"/>
        </w:rPr>
        <w:t>bateria</w:t>
      </w:r>
      <w:proofErr w:type="spellEnd"/>
      <w:r w:rsidRPr="004F25A3">
        <w:rPr>
          <w:rFonts w:ascii="Times New Roman" w:hAnsi="Times New Roman" w:cs="Times New Roman"/>
          <w:sz w:val="24"/>
          <w:szCs w:val="24"/>
        </w:rPr>
        <w:t xml:space="preserve"> require bicarbonate alkalinity for their growth, so chemicals that are able to release bicarbonate alkalinity are preferred to use to provide optimum conditions for bacterial growth </w:t>
      </w:r>
      <w:r w:rsidRPr="004F25A3">
        <w:rPr>
          <w:rFonts w:ascii="Times New Roman" w:hAnsi="Times New Roman" w:cs="Times New Roman"/>
          <w:noProof/>
          <w:sz w:val="24"/>
          <w:szCs w:val="24"/>
        </w:rPr>
        <w:t>(Javad Asgari, 2011)</w:t>
      </w:r>
    </w:p>
    <w:p w:rsidR="00B94D0D" w:rsidRPr="004F25A3" w:rsidRDefault="00B94D0D" w:rsidP="007455BB">
      <w:pPr>
        <w:pStyle w:val="ListParagraph"/>
        <w:spacing w:after="0" w:line="360" w:lineRule="auto"/>
        <w:ind w:left="1080"/>
        <w:jc w:val="lowKashida"/>
        <w:rPr>
          <w:rFonts w:ascii="Times New Roman" w:hAnsi="Times New Roman" w:cs="Times New Roman"/>
          <w:sz w:val="24"/>
          <w:szCs w:val="24"/>
        </w:rPr>
      </w:pPr>
    </w:p>
    <w:p w:rsidR="00B94D0D" w:rsidRPr="004F25A3" w:rsidRDefault="00B94D0D" w:rsidP="007455BB">
      <w:pPr>
        <w:pStyle w:val="ListParagraph"/>
        <w:numPr>
          <w:ilvl w:val="0"/>
          <w:numId w:val="10"/>
        </w:numPr>
        <w:spacing w:after="0" w:line="360" w:lineRule="auto"/>
        <w:jc w:val="lowKashida"/>
        <w:rPr>
          <w:rFonts w:ascii="Times New Roman" w:hAnsi="Times New Roman" w:cs="Times New Roman"/>
          <w:b/>
          <w:sz w:val="24"/>
          <w:szCs w:val="24"/>
        </w:rPr>
      </w:pPr>
      <w:r w:rsidRPr="004F25A3">
        <w:rPr>
          <w:rFonts w:ascii="Times New Roman" w:hAnsi="Times New Roman" w:cs="Times New Roman"/>
          <w:b/>
          <w:sz w:val="24"/>
          <w:szCs w:val="24"/>
        </w:rPr>
        <w:t>Effects of temperature on biogas production:</w:t>
      </w:r>
      <w:r w:rsidRPr="004F25A3">
        <w:rPr>
          <w:rFonts w:ascii="Times New Roman" w:hAnsi="Times New Roman" w:cs="Times New Roman"/>
          <w:sz w:val="24"/>
          <w:szCs w:val="24"/>
        </w:rPr>
        <w:t xml:space="preserve"> </w:t>
      </w:r>
      <w:proofErr w:type="spellStart"/>
      <w:r w:rsidRPr="004F25A3">
        <w:rPr>
          <w:rFonts w:ascii="Times New Roman" w:hAnsi="Times New Roman" w:cs="Times New Roman"/>
          <w:sz w:val="24"/>
          <w:szCs w:val="24"/>
        </w:rPr>
        <w:t>Methanogenic</w:t>
      </w:r>
      <w:proofErr w:type="spellEnd"/>
      <w:r w:rsidRPr="004F25A3">
        <w:rPr>
          <w:rFonts w:ascii="Times New Roman" w:hAnsi="Times New Roman" w:cs="Times New Roman"/>
          <w:sz w:val="24"/>
          <w:szCs w:val="24"/>
        </w:rPr>
        <w:t xml:space="preserve"> bacteria are inactive in very low or very high temperature. Thus temperature in the digester is an important factor affecting to the biogas production and determines the degradation rate of organic substances in hydrolysis and </w:t>
      </w:r>
      <w:proofErr w:type="spellStart"/>
      <w:r w:rsidRPr="004F25A3">
        <w:rPr>
          <w:rFonts w:ascii="Times New Roman" w:hAnsi="Times New Roman" w:cs="Times New Roman"/>
          <w:sz w:val="24"/>
          <w:szCs w:val="24"/>
        </w:rPr>
        <w:t>methanogenesis</w:t>
      </w:r>
      <w:proofErr w:type="spellEnd"/>
      <w:r w:rsidRPr="004F25A3">
        <w:rPr>
          <w:rFonts w:ascii="Times New Roman" w:hAnsi="Times New Roman" w:cs="Times New Roman"/>
          <w:sz w:val="24"/>
          <w:szCs w:val="24"/>
        </w:rPr>
        <w:t xml:space="preserve"> </w:t>
      </w:r>
      <w:r w:rsidRPr="004F25A3">
        <w:rPr>
          <w:rFonts w:ascii="Times New Roman" w:hAnsi="Times New Roman" w:cs="Times New Roman"/>
          <w:noProof/>
          <w:sz w:val="24"/>
          <w:szCs w:val="24"/>
        </w:rPr>
        <w:t>(Nayono, 2009)</w:t>
      </w:r>
      <w:r w:rsidRPr="004F25A3">
        <w:rPr>
          <w:rFonts w:ascii="Times New Roman" w:hAnsi="Times New Roman" w:cs="Times New Roman"/>
          <w:sz w:val="24"/>
          <w:szCs w:val="24"/>
        </w:rPr>
        <w:t xml:space="preserve">. </w:t>
      </w:r>
    </w:p>
    <w:p w:rsidR="00B94D0D" w:rsidRPr="004F25A3" w:rsidRDefault="00B94D0D" w:rsidP="007455BB">
      <w:pPr>
        <w:pStyle w:val="ListParagraph"/>
        <w:spacing w:after="0" w:line="360" w:lineRule="auto"/>
        <w:ind w:left="1080"/>
        <w:jc w:val="lowKashida"/>
        <w:rPr>
          <w:rFonts w:ascii="Times New Roman" w:hAnsi="Times New Roman" w:cs="Times New Roman"/>
          <w:sz w:val="24"/>
          <w:szCs w:val="24"/>
        </w:rPr>
      </w:pPr>
      <w:r w:rsidRPr="004F25A3">
        <w:rPr>
          <w:rFonts w:ascii="Times New Roman" w:hAnsi="Times New Roman" w:cs="Times New Roman"/>
          <w:sz w:val="24"/>
          <w:szCs w:val="24"/>
        </w:rPr>
        <w:t xml:space="preserve">There are two common optimal temperature ranges in which anaerobic fermentation can be carried out, </w:t>
      </w:r>
      <w:proofErr w:type="spellStart"/>
      <w:r w:rsidRPr="004F25A3">
        <w:rPr>
          <w:rFonts w:ascii="Times New Roman" w:hAnsi="Times New Roman" w:cs="Times New Roman"/>
          <w:sz w:val="24"/>
          <w:szCs w:val="24"/>
        </w:rPr>
        <w:t>mesophilic</w:t>
      </w:r>
      <w:proofErr w:type="spellEnd"/>
      <w:r w:rsidRPr="004F25A3">
        <w:rPr>
          <w:rFonts w:ascii="Times New Roman" w:hAnsi="Times New Roman" w:cs="Times New Roman"/>
          <w:sz w:val="24"/>
          <w:szCs w:val="24"/>
        </w:rPr>
        <w:t xml:space="preserve"> and </w:t>
      </w:r>
      <w:proofErr w:type="spellStart"/>
      <w:r w:rsidRPr="004F25A3">
        <w:rPr>
          <w:rFonts w:ascii="Times New Roman" w:hAnsi="Times New Roman" w:cs="Times New Roman"/>
          <w:sz w:val="24"/>
          <w:szCs w:val="24"/>
        </w:rPr>
        <w:t>thermophilic</w:t>
      </w:r>
      <w:proofErr w:type="spellEnd"/>
      <w:r w:rsidRPr="004F25A3">
        <w:rPr>
          <w:rFonts w:ascii="Times New Roman" w:hAnsi="Times New Roman" w:cs="Times New Roman"/>
          <w:sz w:val="24"/>
          <w:szCs w:val="24"/>
        </w:rPr>
        <w:t>.</w:t>
      </w:r>
    </w:p>
    <w:p w:rsidR="00B94D0D" w:rsidRPr="004F25A3" w:rsidRDefault="00B94D0D" w:rsidP="007455BB">
      <w:pPr>
        <w:pStyle w:val="ListParagraph"/>
        <w:numPr>
          <w:ilvl w:val="0"/>
          <w:numId w:val="11"/>
        </w:numPr>
        <w:spacing w:after="0" w:line="360" w:lineRule="auto"/>
        <w:jc w:val="lowKashida"/>
        <w:rPr>
          <w:rFonts w:ascii="Times New Roman" w:hAnsi="Times New Roman" w:cs="Times New Roman"/>
          <w:sz w:val="24"/>
          <w:szCs w:val="24"/>
        </w:rPr>
      </w:pPr>
      <w:proofErr w:type="spellStart"/>
      <w:r w:rsidRPr="004F25A3">
        <w:rPr>
          <w:rFonts w:ascii="Times New Roman" w:hAnsi="Times New Roman" w:cs="Times New Roman"/>
          <w:b/>
          <w:sz w:val="24"/>
          <w:szCs w:val="24"/>
        </w:rPr>
        <w:t>Mesophilic</w:t>
      </w:r>
      <w:proofErr w:type="spellEnd"/>
      <w:r w:rsidRPr="004F25A3">
        <w:rPr>
          <w:rFonts w:ascii="Times New Roman" w:hAnsi="Times New Roman" w:cs="Times New Roman"/>
          <w:sz w:val="24"/>
          <w:szCs w:val="24"/>
        </w:rPr>
        <w:t xml:space="preserve"> (optimal temperature around 25-40</w:t>
      </w:r>
      <w:r w:rsidRPr="004F25A3">
        <w:rPr>
          <w:rFonts w:ascii="Times New Roman" w:hAnsi="Times New Roman" w:cs="Times New Roman"/>
          <w:sz w:val="24"/>
          <w:szCs w:val="24"/>
          <w:vertAlign w:val="superscript"/>
        </w:rPr>
        <w:t>o</w:t>
      </w:r>
      <w:r w:rsidRPr="004F25A3">
        <w:rPr>
          <w:rFonts w:ascii="Times New Roman" w:hAnsi="Times New Roman" w:cs="Times New Roman"/>
          <w:sz w:val="24"/>
          <w:szCs w:val="24"/>
        </w:rPr>
        <w:t xml:space="preserve">C): microbial communities in </w:t>
      </w:r>
      <w:proofErr w:type="spellStart"/>
      <w:r w:rsidRPr="004F25A3">
        <w:rPr>
          <w:rFonts w:ascii="Times New Roman" w:hAnsi="Times New Roman" w:cs="Times New Roman"/>
          <w:sz w:val="24"/>
          <w:szCs w:val="24"/>
        </w:rPr>
        <w:t>mesophilic</w:t>
      </w:r>
      <w:proofErr w:type="spellEnd"/>
      <w:r w:rsidRPr="004F25A3">
        <w:rPr>
          <w:rFonts w:ascii="Times New Roman" w:hAnsi="Times New Roman" w:cs="Times New Roman"/>
          <w:sz w:val="24"/>
          <w:szCs w:val="24"/>
        </w:rPr>
        <w:t xml:space="preserve"> reactors can suffer a greater environmental changes. The </w:t>
      </w:r>
      <w:proofErr w:type="spellStart"/>
      <w:r w:rsidRPr="004F25A3">
        <w:rPr>
          <w:rFonts w:ascii="Times New Roman" w:hAnsi="Times New Roman" w:cs="Times New Roman"/>
          <w:sz w:val="24"/>
          <w:szCs w:val="24"/>
        </w:rPr>
        <w:t>advandtages</w:t>
      </w:r>
      <w:proofErr w:type="spellEnd"/>
      <w:r w:rsidRPr="004F25A3">
        <w:rPr>
          <w:rFonts w:ascii="Times New Roman" w:hAnsi="Times New Roman" w:cs="Times New Roman"/>
          <w:sz w:val="24"/>
          <w:szCs w:val="24"/>
        </w:rPr>
        <w:t xml:space="preserve"> of this system are more stable, easier to maintain, lower investment cost, does not need additional energy for heating the system. However retention time of the content is longer and biogas yield is lower (ADD REFERENCES)</w:t>
      </w:r>
    </w:p>
    <w:p w:rsidR="00B94D0D" w:rsidRPr="004F25A3" w:rsidRDefault="00B94D0D" w:rsidP="007455BB">
      <w:pPr>
        <w:pStyle w:val="ListParagraph"/>
        <w:numPr>
          <w:ilvl w:val="0"/>
          <w:numId w:val="11"/>
        </w:numPr>
        <w:spacing w:after="0" w:line="360" w:lineRule="auto"/>
        <w:jc w:val="lowKashida"/>
        <w:rPr>
          <w:rFonts w:ascii="Times New Roman" w:hAnsi="Times New Roman" w:cs="Times New Roman"/>
          <w:sz w:val="24"/>
          <w:szCs w:val="24"/>
        </w:rPr>
      </w:pPr>
      <w:proofErr w:type="spellStart"/>
      <w:r w:rsidRPr="004F25A3">
        <w:rPr>
          <w:rFonts w:ascii="Times New Roman" w:hAnsi="Times New Roman" w:cs="Times New Roman"/>
          <w:b/>
          <w:sz w:val="24"/>
          <w:szCs w:val="24"/>
        </w:rPr>
        <w:t>Thermophilic</w:t>
      </w:r>
      <w:proofErr w:type="spellEnd"/>
      <w:r w:rsidRPr="004F25A3">
        <w:rPr>
          <w:rFonts w:ascii="Times New Roman" w:hAnsi="Times New Roman" w:cs="Times New Roman"/>
          <w:b/>
          <w:sz w:val="24"/>
          <w:szCs w:val="24"/>
        </w:rPr>
        <w:t xml:space="preserve"> (</w:t>
      </w:r>
      <w:r w:rsidRPr="004F25A3">
        <w:rPr>
          <w:rFonts w:ascii="Times New Roman" w:hAnsi="Times New Roman" w:cs="Times New Roman"/>
          <w:sz w:val="24"/>
          <w:szCs w:val="24"/>
        </w:rPr>
        <w:t>50- 65</w:t>
      </w:r>
      <w:r w:rsidRPr="004F25A3">
        <w:rPr>
          <w:rFonts w:ascii="Times New Roman" w:hAnsi="Times New Roman" w:cs="Times New Roman"/>
          <w:sz w:val="24"/>
          <w:szCs w:val="24"/>
          <w:vertAlign w:val="superscript"/>
        </w:rPr>
        <w:t>o</w:t>
      </w:r>
      <w:r w:rsidRPr="004F25A3">
        <w:rPr>
          <w:rFonts w:ascii="Times New Roman" w:hAnsi="Times New Roman" w:cs="Times New Roman"/>
          <w:sz w:val="24"/>
          <w:szCs w:val="24"/>
        </w:rPr>
        <w:t xml:space="preserve">C): This process give higher methane production and pathogen removal. However, this method is more sensitive to toxic substances (the amount of free ammonia increase with temperature) and harder to </w:t>
      </w:r>
      <w:proofErr w:type="spellStart"/>
      <w:r w:rsidRPr="004F25A3">
        <w:rPr>
          <w:rFonts w:ascii="Times New Roman" w:hAnsi="Times New Roman" w:cs="Times New Roman"/>
          <w:sz w:val="24"/>
          <w:szCs w:val="24"/>
        </w:rPr>
        <w:t>maitain</w:t>
      </w:r>
      <w:proofErr w:type="spellEnd"/>
      <w:r w:rsidRPr="004F25A3">
        <w:rPr>
          <w:rFonts w:ascii="Times New Roman" w:hAnsi="Times New Roman" w:cs="Times New Roman"/>
          <w:sz w:val="24"/>
          <w:szCs w:val="24"/>
        </w:rPr>
        <w:t xml:space="preserve">, require additional energy for digester heating </w:t>
      </w:r>
      <w:r w:rsidRPr="004F25A3">
        <w:rPr>
          <w:rFonts w:ascii="Times New Roman" w:hAnsi="Times New Roman" w:cs="Times New Roman"/>
          <w:noProof/>
          <w:sz w:val="24"/>
          <w:szCs w:val="24"/>
        </w:rPr>
        <w:t>(Javad Asgari, 2011)</w:t>
      </w:r>
    </w:p>
    <w:p w:rsidR="00B94D0D" w:rsidRPr="004F25A3" w:rsidRDefault="00B94D0D" w:rsidP="007455BB">
      <w:pPr>
        <w:spacing w:line="360" w:lineRule="auto"/>
        <w:ind w:left="720"/>
        <w:jc w:val="lowKashida"/>
        <w:rPr>
          <w:rStyle w:val="author-g-ds2o6hnob7cjsz122zuo"/>
          <w:lang w:val="en-US"/>
        </w:rPr>
      </w:pPr>
      <w:r w:rsidRPr="004F25A3">
        <w:rPr>
          <w:lang w:val="en-US"/>
        </w:rPr>
        <w:t xml:space="preserve">HRT will be reduced when the temperature increase. Therefore, </w:t>
      </w:r>
      <w:proofErr w:type="spellStart"/>
      <w:r w:rsidRPr="004F25A3">
        <w:rPr>
          <w:rStyle w:val="author-g-ds2o6hnob7cjsz122zuo"/>
        </w:rPr>
        <w:t>Thermophilic</w:t>
      </w:r>
      <w:proofErr w:type="spellEnd"/>
      <w:r w:rsidRPr="004F25A3">
        <w:rPr>
          <w:rStyle w:val="author-g-ds2o6hnob7cjsz122zuo"/>
        </w:rPr>
        <w:t xml:space="preserve">(~55C) is the faster process in comparison to </w:t>
      </w:r>
      <w:proofErr w:type="spellStart"/>
      <w:r w:rsidRPr="004F25A3">
        <w:rPr>
          <w:rStyle w:val="author-g-ds2o6hnob7cjsz122zuo"/>
        </w:rPr>
        <w:t>Mesophilic</w:t>
      </w:r>
      <w:proofErr w:type="spellEnd"/>
      <w:r w:rsidRPr="004F25A3">
        <w:rPr>
          <w:rStyle w:val="author-g-ds2o6hnob7cjsz122zuo"/>
        </w:rPr>
        <w:t>(~33C)</w:t>
      </w:r>
      <w:r w:rsidRPr="004F25A3">
        <w:rPr>
          <w:rStyle w:val="author-g-ds2o6hnob7cjsz122zuo"/>
          <w:lang w:val="en-US"/>
        </w:rPr>
        <w:t xml:space="preserve">. During the </w:t>
      </w:r>
      <w:proofErr w:type="spellStart"/>
      <w:r w:rsidRPr="004F25A3">
        <w:rPr>
          <w:rStyle w:val="author-g-ds2o6hnob7cjsz122zuo"/>
          <w:lang w:val="en-US"/>
        </w:rPr>
        <w:t>prosess</w:t>
      </w:r>
      <w:proofErr w:type="spellEnd"/>
      <w:r w:rsidRPr="004F25A3">
        <w:rPr>
          <w:rStyle w:val="author-g-ds2o6hnob7cjsz122zuo"/>
          <w:lang w:val="en-US"/>
        </w:rPr>
        <w:t xml:space="preserve"> of biogas production, it should be keep the temperature in bioreactor at nearly constant. If the temperature oscillates so much, biogas yield will be affect negatively.</w:t>
      </w:r>
    </w:p>
    <w:p w:rsidR="00B94D0D" w:rsidRPr="004F25A3" w:rsidRDefault="00B94D0D" w:rsidP="007455BB">
      <w:pPr>
        <w:spacing w:line="360" w:lineRule="auto"/>
        <w:jc w:val="lowKashida"/>
        <w:rPr>
          <w:lang w:val="en-US"/>
        </w:rPr>
      </w:pPr>
    </w:p>
    <w:p w:rsidR="00B94D0D" w:rsidRPr="004F25A3" w:rsidRDefault="00B94D0D" w:rsidP="007455BB">
      <w:pPr>
        <w:pStyle w:val="ListParagraph"/>
        <w:numPr>
          <w:ilvl w:val="0"/>
          <w:numId w:val="10"/>
        </w:numPr>
        <w:spacing w:after="0" w:line="360" w:lineRule="auto"/>
        <w:jc w:val="lowKashida"/>
        <w:rPr>
          <w:rFonts w:ascii="Times New Roman" w:hAnsi="Times New Roman" w:cs="Times New Roman"/>
          <w:sz w:val="24"/>
          <w:szCs w:val="24"/>
        </w:rPr>
      </w:pPr>
      <w:r w:rsidRPr="004F25A3">
        <w:rPr>
          <w:rFonts w:ascii="Times New Roman" w:hAnsi="Times New Roman" w:cs="Times New Roman"/>
          <w:b/>
          <w:sz w:val="24"/>
          <w:szCs w:val="24"/>
        </w:rPr>
        <w:t>Hydraulic retention time (HRT):</w:t>
      </w:r>
      <w:r w:rsidRPr="004F25A3">
        <w:rPr>
          <w:rFonts w:ascii="Times New Roman" w:hAnsi="Times New Roman" w:cs="Times New Roman"/>
          <w:sz w:val="24"/>
          <w:szCs w:val="24"/>
        </w:rPr>
        <w:t xml:space="preserve"> is the average time that a substrate stays inside digester before coming out.</w:t>
      </w:r>
    </w:p>
    <w:p w:rsidR="00B94D0D" w:rsidRPr="004F25A3" w:rsidRDefault="00B94D0D" w:rsidP="007455BB">
      <w:pPr>
        <w:pStyle w:val="ListParagraph"/>
        <w:spacing w:after="0" w:line="360" w:lineRule="auto"/>
        <w:ind w:left="1080"/>
        <w:jc w:val="lowKashida"/>
        <w:rPr>
          <w:rFonts w:ascii="Times New Roman" w:hAnsi="Times New Roman" w:cs="Times New Roman"/>
          <w:sz w:val="24"/>
          <w:szCs w:val="24"/>
        </w:rPr>
      </w:pPr>
      <w:r w:rsidRPr="004F25A3">
        <w:rPr>
          <w:rFonts w:ascii="Times New Roman" w:hAnsi="Times New Roman" w:cs="Times New Roman"/>
          <w:sz w:val="24"/>
          <w:szCs w:val="24"/>
        </w:rPr>
        <w:t xml:space="preserve">The shorter the substrate is kept under appropriate conditions, the higher the </w:t>
      </w:r>
      <w:proofErr w:type="spellStart"/>
      <w:r w:rsidRPr="004F25A3">
        <w:rPr>
          <w:rFonts w:ascii="Times New Roman" w:hAnsi="Times New Roman" w:cs="Times New Roman"/>
          <w:sz w:val="24"/>
          <w:szCs w:val="24"/>
        </w:rPr>
        <w:t>rish</w:t>
      </w:r>
      <w:proofErr w:type="spellEnd"/>
      <w:r w:rsidRPr="004F25A3">
        <w:rPr>
          <w:rFonts w:ascii="Times New Roman" w:hAnsi="Times New Roman" w:cs="Times New Roman"/>
          <w:sz w:val="24"/>
          <w:szCs w:val="24"/>
        </w:rPr>
        <w:t xml:space="preserve"> of active bacterial population will be washed out while longer HRT gives more complete degradation of substrate, but requires larger volume of digester. </w:t>
      </w:r>
      <w:proofErr w:type="spellStart"/>
      <w:r w:rsidRPr="004F25A3">
        <w:rPr>
          <w:rFonts w:ascii="Times New Roman" w:hAnsi="Times New Roman" w:cs="Times New Roman"/>
          <w:sz w:val="24"/>
          <w:szCs w:val="24"/>
        </w:rPr>
        <w:t>Futhermore</w:t>
      </w:r>
      <w:proofErr w:type="spellEnd"/>
      <w:r w:rsidRPr="004F25A3">
        <w:rPr>
          <w:rFonts w:ascii="Times New Roman" w:hAnsi="Times New Roman" w:cs="Times New Roman"/>
          <w:sz w:val="24"/>
          <w:szCs w:val="24"/>
        </w:rPr>
        <w:t xml:space="preserve">, the reaction rate in digester is also decrease with longer </w:t>
      </w:r>
      <w:r w:rsidRPr="004F25A3">
        <w:rPr>
          <w:rFonts w:ascii="Times New Roman" w:hAnsi="Times New Roman" w:cs="Times New Roman"/>
          <w:sz w:val="24"/>
          <w:szCs w:val="24"/>
        </w:rPr>
        <w:lastRenderedPageBreak/>
        <w:t xml:space="preserve">HRT, so it is necessary to find an optimal retention time for a substrate in order to achieve best benefits during production process </w:t>
      </w:r>
      <w:r w:rsidRPr="004F25A3">
        <w:rPr>
          <w:rFonts w:ascii="Times New Roman" w:hAnsi="Times New Roman" w:cs="Times New Roman"/>
          <w:noProof/>
          <w:sz w:val="24"/>
          <w:szCs w:val="24"/>
        </w:rPr>
        <w:t>(Yadvika, 2004)</w:t>
      </w:r>
    </w:p>
    <w:p w:rsidR="00B94D0D" w:rsidRPr="004F25A3" w:rsidRDefault="00B94D0D" w:rsidP="007455BB">
      <w:pPr>
        <w:pStyle w:val="ListParagraph"/>
        <w:spacing w:after="0" w:line="360" w:lineRule="auto"/>
        <w:ind w:left="1080"/>
        <w:jc w:val="lowKashida"/>
        <w:rPr>
          <w:rFonts w:ascii="Times New Roman" w:hAnsi="Times New Roman" w:cs="Times New Roman"/>
          <w:sz w:val="24"/>
          <w:szCs w:val="24"/>
        </w:rPr>
      </w:pPr>
      <w:r w:rsidRPr="004F25A3">
        <w:rPr>
          <w:rFonts w:ascii="Times New Roman" w:hAnsi="Times New Roman" w:cs="Times New Roman"/>
          <w:sz w:val="24"/>
          <w:szCs w:val="24"/>
        </w:rPr>
        <w:t xml:space="preserve">There are many factors that need to be controlled to achieve an appropriate HRT, such as types of feedstock, process temperature, total solid substrates and environmental conditions… It should be noted that the range of 14 to 30 days is suitable HRT for dry digestion and just about 3 days for wet digestion </w:t>
      </w:r>
      <w:r w:rsidRPr="004F25A3">
        <w:rPr>
          <w:rFonts w:ascii="Times New Roman" w:hAnsi="Times New Roman" w:cs="Times New Roman"/>
          <w:noProof/>
          <w:sz w:val="24"/>
          <w:szCs w:val="24"/>
        </w:rPr>
        <w:t>(Nayono, 2009)</w:t>
      </w:r>
      <w:r>
        <w:rPr>
          <w:rFonts w:ascii="Times New Roman" w:hAnsi="Times New Roman" w:cs="Times New Roman"/>
        </w:rPr>
        <w:t>.</w:t>
      </w:r>
    </w:p>
    <w:p w:rsidR="00B94D0D" w:rsidRPr="004F25A3" w:rsidRDefault="00B94D0D" w:rsidP="007455BB">
      <w:pPr>
        <w:pStyle w:val="ListParagraph"/>
        <w:spacing w:after="0" w:line="360" w:lineRule="auto"/>
        <w:ind w:left="1080"/>
        <w:jc w:val="lowKashida"/>
        <w:rPr>
          <w:rFonts w:ascii="Times New Roman" w:hAnsi="Times New Roman" w:cs="Times New Roman"/>
          <w:sz w:val="24"/>
          <w:szCs w:val="24"/>
        </w:rPr>
      </w:pPr>
    </w:p>
    <w:p w:rsidR="00B94D0D" w:rsidRPr="004F25A3" w:rsidRDefault="00B94D0D" w:rsidP="007455BB">
      <w:pPr>
        <w:pStyle w:val="ListParagraph"/>
        <w:numPr>
          <w:ilvl w:val="0"/>
          <w:numId w:val="10"/>
        </w:numPr>
        <w:spacing w:after="0" w:line="360" w:lineRule="auto"/>
        <w:jc w:val="lowKashida"/>
        <w:rPr>
          <w:rFonts w:ascii="Times New Roman" w:hAnsi="Times New Roman" w:cs="Times New Roman"/>
          <w:b/>
          <w:sz w:val="24"/>
          <w:szCs w:val="24"/>
        </w:rPr>
      </w:pPr>
      <w:r w:rsidRPr="004F25A3">
        <w:rPr>
          <w:rFonts w:ascii="Times New Roman" w:hAnsi="Times New Roman" w:cs="Times New Roman"/>
          <w:b/>
          <w:sz w:val="24"/>
          <w:szCs w:val="24"/>
        </w:rPr>
        <w:t>Organic loading rate:</w:t>
      </w:r>
      <w:r w:rsidRPr="004F25A3">
        <w:rPr>
          <w:rFonts w:ascii="Times New Roman" w:hAnsi="Times New Roman" w:cs="Times New Roman"/>
          <w:sz w:val="24"/>
          <w:szCs w:val="24"/>
        </w:rPr>
        <w:t xml:space="preserve"> can be defined as the certain amount of organic matters (volatile solids or COD of feeding substrate) that are processed in anaerobic digester in a certain time.</w:t>
      </w:r>
    </w:p>
    <w:p w:rsidR="00B94D0D" w:rsidRPr="004F25A3" w:rsidRDefault="00B94D0D" w:rsidP="007455BB">
      <w:pPr>
        <w:pStyle w:val="ListParagraph"/>
        <w:numPr>
          <w:ilvl w:val="0"/>
          <w:numId w:val="12"/>
        </w:numPr>
        <w:spacing w:after="0" w:line="360" w:lineRule="auto"/>
        <w:jc w:val="lowKashida"/>
        <w:rPr>
          <w:rFonts w:ascii="Times New Roman" w:hAnsi="Times New Roman" w:cs="Times New Roman"/>
          <w:sz w:val="24"/>
          <w:szCs w:val="24"/>
        </w:rPr>
      </w:pPr>
      <w:r w:rsidRPr="004F25A3">
        <w:rPr>
          <w:rFonts w:ascii="Times New Roman" w:hAnsi="Times New Roman" w:cs="Times New Roman"/>
          <w:sz w:val="24"/>
          <w:szCs w:val="24"/>
        </w:rPr>
        <w:t>If the percentage of solids content is less than 15%, the system is known as “wet digestion”.</w:t>
      </w:r>
    </w:p>
    <w:p w:rsidR="00B94D0D" w:rsidRPr="004F25A3" w:rsidRDefault="00B94D0D" w:rsidP="007455BB">
      <w:pPr>
        <w:pStyle w:val="ListParagraph"/>
        <w:numPr>
          <w:ilvl w:val="0"/>
          <w:numId w:val="12"/>
        </w:numPr>
        <w:spacing w:after="0" w:line="360" w:lineRule="auto"/>
        <w:jc w:val="lowKashida"/>
        <w:rPr>
          <w:rFonts w:ascii="Times New Roman" w:hAnsi="Times New Roman" w:cs="Times New Roman"/>
          <w:sz w:val="24"/>
          <w:szCs w:val="24"/>
        </w:rPr>
      </w:pPr>
      <w:r w:rsidRPr="004F25A3">
        <w:rPr>
          <w:rFonts w:ascii="Times New Roman" w:hAnsi="Times New Roman" w:cs="Times New Roman"/>
          <w:sz w:val="24"/>
          <w:szCs w:val="24"/>
        </w:rPr>
        <w:t xml:space="preserve">If the amount of solids content is around 25-30%, the system is known as “dry digestion” </w:t>
      </w:r>
    </w:p>
    <w:p w:rsidR="00B94D0D" w:rsidRPr="004F25A3" w:rsidRDefault="00B94D0D" w:rsidP="007455BB">
      <w:pPr>
        <w:pStyle w:val="ListParagraph"/>
        <w:spacing w:after="0" w:line="360" w:lineRule="auto"/>
        <w:ind w:left="1080"/>
        <w:jc w:val="lowKashida"/>
        <w:rPr>
          <w:rFonts w:ascii="Times New Roman" w:hAnsi="Times New Roman" w:cs="Times New Roman"/>
          <w:sz w:val="24"/>
          <w:szCs w:val="24"/>
        </w:rPr>
      </w:pPr>
      <w:r w:rsidRPr="004F25A3">
        <w:rPr>
          <w:rFonts w:ascii="Times New Roman" w:hAnsi="Times New Roman" w:cs="Times New Roman"/>
          <w:sz w:val="24"/>
          <w:szCs w:val="24"/>
        </w:rPr>
        <w:t xml:space="preserve">In both dry and wet digestion, water also needs to be added in order to lower the content of solids in digester </w:t>
      </w:r>
      <w:r w:rsidRPr="004F25A3">
        <w:rPr>
          <w:rFonts w:ascii="Times New Roman" w:hAnsi="Times New Roman" w:cs="Times New Roman"/>
          <w:noProof/>
          <w:sz w:val="24"/>
          <w:szCs w:val="24"/>
        </w:rPr>
        <w:t>(Nayono, 2009)</w:t>
      </w:r>
      <w:r w:rsidRPr="004F25A3">
        <w:rPr>
          <w:rFonts w:ascii="Times New Roman" w:hAnsi="Times New Roman" w:cs="Times New Roman"/>
          <w:sz w:val="24"/>
          <w:szCs w:val="24"/>
        </w:rPr>
        <w:t xml:space="preserve">. The loading rate is strongly influential on gas production. </w:t>
      </w:r>
      <w:proofErr w:type="spellStart"/>
      <w:r w:rsidRPr="004F25A3">
        <w:rPr>
          <w:rFonts w:ascii="Times New Roman" w:hAnsi="Times New Roman" w:cs="Times New Roman"/>
          <w:sz w:val="24"/>
          <w:szCs w:val="24"/>
        </w:rPr>
        <w:t>Vartak</w:t>
      </w:r>
      <w:proofErr w:type="spellEnd"/>
      <w:r w:rsidRPr="004F25A3">
        <w:rPr>
          <w:rFonts w:ascii="Times New Roman" w:hAnsi="Times New Roman" w:cs="Times New Roman"/>
          <w:sz w:val="24"/>
          <w:szCs w:val="24"/>
        </w:rPr>
        <w:t xml:space="preserve"> et all (1997) was found that methane yield increase with reduction in loading rate. Besides, the rapid increase in loading rate is a potential risk of fatty acid accumulation in anaerobic digester, which leads to pH drop and reduces the activity of </w:t>
      </w:r>
      <w:proofErr w:type="spellStart"/>
      <w:r w:rsidRPr="004F25A3">
        <w:rPr>
          <w:rFonts w:ascii="Times New Roman" w:hAnsi="Times New Roman" w:cs="Times New Roman"/>
          <w:sz w:val="24"/>
          <w:szCs w:val="24"/>
        </w:rPr>
        <w:t>methanogenic</w:t>
      </w:r>
      <w:proofErr w:type="spellEnd"/>
      <w:r w:rsidRPr="004F25A3">
        <w:rPr>
          <w:rFonts w:ascii="Times New Roman" w:hAnsi="Times New Roman" w:cs="Times New Roman"/>
          <w:sz w:val="24"/>
          <w:szCs w:val="24"/>
        </w:rPr>
        <w:t xml:space="preserve"> bacteria or decreases the efficiency of the system . According to an experiment carried out on a 100 m</w:t>
      </w:r>
      <w:r w:rsidRPr="004F25A3">
        <w:rPr>
          <w:rFonts w:ascii="Times New Roman" w:hAnsi="Times New Roman" w:cs="Times New Roman"/>
          <w:sz w:val="24"/>
          <w:szCs w:val="24"/>
          <w:vertAlign w:val="superscript"/>
        </w:rPr>
        <w:t xml:space="preserve">3 </w:t>
      </w:r>
      <w:r w:rsidRPr="004F25A3">
        <w:rPr>
          <w:rFonts w:ascii="Times New Roman" w:hAnsi="Times New Roman" w:cs="Times New Roman"/>
          <w:sz w:val="24"/>
          <w:szCs w:val="24"/>
        </w:rPr>
        <w:t>biogas plant in Pennsylvania, if the loading rate of organic matters was changed from 346 kg VS/day to 1030 kg VS/day, gas production increased significantly from 67 to 202 m</w:t>
      </w:r>
      <w:r w:rsidRPr="004F25A3">
        <w:rPr>
          <w:rFonts w:ascii="Times New Roman" w:hAnsi="Times New Roman" w:cs="Times New Roman"/>
          <w:sz w:val="24"/>
          <w:szCs w:val="24"/>
          <w:vertAlign w:val="superscript"/>
        </w:rPr>
        <w:t>3</w:t>
      </w:r>
      <w:r w:rsidRPr="004F25A3">
        <w:rPr>
          <w:rFonts w:ascii="Times New Roman" w:hAnsi="Times New Roman" w:cs="Times New Roman"/>
          <w:sz w:val="24"/>
          <w:szCs w:val="24"/>
        </w:rPr>
        <w:t xml:space="preserve">/day. However, in case the increase in </w:t>
      </w:r>
      <w:proofErr w:type="spellStart"/>
      <w:r w:rsidRPr="004F25A3">
        <w:rPr>
          <w:rFonts w:ascii="Times New Roman" w:hAnsi="Times New Roman" w:cs="Times New Roman"/>
          <w:sz w:val="24"/>
          <w:szCs w:val="24"/>
        </w:rPr>
        <w:t>quatity</w:t>
      </w:r>
      <w:proofErr w:type="spellEnd"/>
      <w:r w:rsidRPr="004F25A3">
        <w:rPr>
          <w:rFonts w:ascii="Times New Roman" w:hAnsi="Times New Roman" w:cs="Times New Roman"/>
          <w:sz w:val="24"/>
          <w:szCs w:val="24"/>
        </w:rPr>
        <w:t xml:space="preserve"> of organic substrates is beyond the optimal level of loading rate, no more gas will be produced. </w:t>
      </w:r>
    </w:p>
    <w:p w:rsidR="00B94D0D" w:rsidRPr="004F25A3" w:rsidRDefault="00B94D0D" w:rsidP="007455BB">
      <w:pPr>
        <w:pStyle w:val="ListParagraph"/>
        <w:numPr>
          <w:ilvl w:val="0"/>
          <w:numId w:val="10"/>
        </w:numPr>
        <w:spacing w:after="0" w:line="360" w:lineRule="auto"/>
        <w:jc w:val="lowKashida"/>
        <w:rPr>
          <w:rFonts w:ascii="Times New Roman" w:hAnsi="Times New Roman" w:cs="Times New Roman"/>
          <w:sz w:val="24"/>
          <w:szCs w:val="24"/>
        </w:rPr>
      </w:pPr>
      <w:r w:rsidRPr="004F25A3">
        <w:rPr>
          <w:rFonts w:ascii="Times New Roman" w:hAnsi="Times New Roman" w:cs="Times New Roman"/>
          <w:b/>
          <w:sz w:val="24"/>
          <w:szCs w:val="24"/>
        </w:rPr>
        <w:t xml:space="preserve">Mixing condition: </w:t>
      </w:r>
      <w:r w:rsidRPr="004F25A3">
        <w:rPr>
          <w:rFonts w:ascii="Times New Roman" w:hAnsi="Times New Roman" w:cs="Times New Roman"/>
          <w:sz w:val="24"/>
          <w:szCs w:val="24"/>
        </w:rPr>
        <w:t>Mixing can be considered as an important way to provide a sufficient contact between substrates and bacterial communities in digester system, enables the reduction in particle size as digestion processes and help to release produced gas from the digester contents.</w:t>
      </w:r>
    </w:p>
    <w:p w:rsidR="00B94D0D" w:rsidRPr="004F25A3" w:rsidRDefault="00B94D0D" w:rsidP="007455BB">
      <w:pPr>
        <w:pStyle w:val="ListParagraph"/>
        <w:spacing w:after="0" w:line="360" w:lineRule="auto"/>
        <w:ind w:left="1080"/>
        <w:jc w:val="lowKashida"/>
        <w:rPr>
          <w:rFonts w:ascii="Times New Roman" w:hAnsi="Times New Roman" w:cs="Times New Roman"/>
          <w:sz w:val="24"/>
          <w:szCs w:val="24"/>
        </w:rPr>
      </w:pPr>
      <w:r w:rsidRPr="004F25A3">
        <w:rPr>
          <w:rFonts w:ascii="Times New Roman" w:hAnsi="Times New Roman" w:cs="Times New Roman"/>
          <w:sz w:val="24"/>
          <w:szCs w:val="24"/>
        </w:rPr>
        <w:lastRenderedPageBreak/>
        <w:t xml:space="preserve">Mixing can be performed </w:t>
      </w:r>
      <w:proofErr w:type="spellStart"/>
      <w:r w:rsidRPr="004F25A3">
        <w:rPr>
          <w:rFonts w:ascii="Times New Roman" w:hAnsi="Times New Roman" w:cs="Times New Roman"/>
          <w:sz w:val="24"/>
          <w:szCs w:val="24"/>
        </w:rPr>
        <w:t>throgh</w:t>
      </w:r>
      <w:proofErr w:type="spellEnd"/>
      <w:r w:rsidRPr="004F25A3">
        <w:rPr>
          <w:rFonts w:ascii="Times New Roman" w:hAnsi="Times New Roman" w:cs="Times New Roman"/>
          <w:sz w:val="24"/>
          <w:szCs w:val="24"/>
        </w:rPr>
        <w:t xml:space="preserve"> several methods such as mechanical mixers, recirculation of slurry (digesting sludge), or by injection of the produced biogas.</w:t>
      </w:r>
    </w:p>
    <w:p w:rsidR="00B94D0D" w:rsidRPr="004F25A3" w:rsidRDefault="00B94D0D" w:rsidP="007455BB">
      <w:pPr>
        <w:spacing w:line="360" w:lineRule="auto"/>
        <w:jc w:val="lowKashida"/>
        <w:rPr>
          <w:shd w:val="clear" w:color="auto" w:fill="E3FFFF"/>
          <w:lang w:val="en-US" w:eastAsia="en-US"/>
        </w:rPr>
      </w:pPr>
    </w:p>
    <w:p w:rsidR="00B94D0D" w:rsidRPr="004F25A3" w:rsidRDefault="00B94D0D" w:rsidP="007455BB">
      <w:pPr>
        <w:pStyle w:val="Heading2"/>
        <w:spacing w:line="360" w:lineRule="auto"/>
        <w:jc w:val="lowKashida"/>
        <w:rPr>
          <w:rFonts w:ascii="Times New Roman" w:hAnsi="Times New Roman"/>
        </w:rPr>
      </w:pPr>
      <w:bookmarkStart w:id="79" w:name="_Toc353125480"/>
      <w:r w:rsidRPr="004F25A3">
        <w:rPr>
          <w:rFonts w:ascii="Times New Roman" w:hAnsi="Times New Roman"/>
        </w:rPr>
        <w:t>2.5 Estimation of Methane Production:</w:t>
      </w:r>
      <w:bookmarkEnd w:id="79"/>
    </w:p>
    <w:p w:rsidR="00B94D0D" w:rsidRPr="004F25A3" w:rsidRDefault="00B94D0D" w:rsidP="007455BB">
      <w:pPr>
        <w:spacing w:line="360" w:lineRule="auto"/>
        <w:jc w:val="lowKashida"/>
      </w:pPr>
      <w:r w:rsidRPr="004F25A3">
        <w:t>The production of biogas can be estimated from the food waste once we have some estimated formula for Food waste. The CH</w:t>
      </w:r>
      <w:r w:rsidRPr="004F25A3">
        <w:rPr>
          <w:vertAlign w:val="subscript"/>
        </w:rPr>
        <w:t>4</w:t>
      </w:r>
      <w:r w:rsidRPr="004F25A3">
        <w:t xml:space="preserve"> and CO</w:t>
      </w:r>
      <w:r w:rsidRPr="004F25A3">
        <w:rPr>
          <w:vertAlign w:val="subscript"/>
        </w:rPr>
        <w:t>2</w:t>
      </w:r>
      <w:r w:rsidRPr="004F25A3">
        <w:t xml:space="preserve"> contents then can be predicted from reaction derived from </w:t>
      </w:r>
      <w:proofErr w:type="spellStart"/>
      <w:r w:rsidRPr="004F25A3">
        <w:t>Buswell</w:t>
      </w:r>
      <w:proofErr w:type="spellEnd"/>
      <w:r w:rsidRPr="004F25A3">
        <w:t xml:space="preserve"> Equation.  The Chemical formula for Food waste can be calculated from ultimate analysis of Food waste. Ultimate Analysis of typical food waste is given as follow. </w:t>
      </w:r>
    </w:p>
    <w:tbl>
      <w:tblPr>
        <w:tblW w:w="0" w:type="auto"/>
        <w:tblInd w:w="2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51"/>
        <w:gridCol w:w="2904"/>
      </w:tblGrid>
      <w:tr w:rsidR="00B94D0D" w:rsidRPr="004F25A3" w:rsidTr="009D2C1E">
        <w:trPr>
          <w:trHeight w:val="876"/>
        </w:trPr>
        <w:tc>
          <w:tcPr>
            <w:tcW w:w="2451" w:type="dxa"/>
          </w:tcPr>
          <w:p w:rsidR="00B94D0D" w:rsidRPr="004F25A3" w:rsidRDefault="00B94D0D" w:rsidP="007455BB">
            <w:pPr>
              <w:spacing w:line="360" w:lineRule="auto"/>
              <w:jc w:val="lowKashida"/>
              <w:rPr>
                <w:b/>
              </w:rPr>
            </w:pPr>
          </w:p>
          <w:p w:rsidR="00B94D0D" w:rsidRPr="004F25A3" w:rsidRDefault="00B94D0D" w:rsidP="007455BB">
            <w:pPr>
              <w:spacing w:line="360" w:lineRule="auto"/>
              <w:jc w:val="lowKashida"/>
              <w:rPr>
                <w:b/>
              </w:rPr>
            </w:pPr>
            <w:r w:rsidRPr="004F25A3">
              <w:rPr>
                <w:b/>
              </w:rPr>
              <w:t>Component</w:t>
            </w:r>
          </w:p>
        </w:tc>
        <w:tc>
          <w:tcPr>
            <w:tcW w:w="2904" w:type="dxa"/>
          </w:tcPr>
          <w:p w:rsidR="00B94D0D" w:rsidRPr="004F25A3" w:rsidRDefault="00B94D0D" w:rsidP="007455BB">
            <w:pPr>
              <w:spacing w:line="360" w:lineRule="auto"/>
              <w:jc w:val="lowKashida"/>
              <w:rPr>
                <w:b/>
              </w:rPr>
            </w:pPr>
          </w:p>
          <w:p w:rsidR="00B94D0D" w:rsidRPr="004F25A3" w:rsidRDefault="00B94D0D" w:rsidP="007455BB">
            <w:pPr>
              <w:spacing w:line="360" w:lineRule="auto"/>
              <w:jc w:val="lowKashida"/>
              <w:rPr>
                <w:b/>
              </w:rPr>
            </w:pPr>
            <w:r w:rsidRPr="004F25A3">
              <w:rPr>
                <w:b/>
              </w:rPr>
              <w:t>%</w:t>
            </w:r>
          </w:p>
        </w:tc>
      </w:tr>
      <w:tr w:rsidR="00B94D0D" w:rsidRPr="004F25A3" w:rsidTr="009D2C1E">
        <w:trPr>
          <w:trHeight w:val="752"/>
        </w:trPr>
        <w:tc>
          <w:tcPr>
            <w:tcW w:w="2451" w:type="dxa"/>
          </w:tcPr>
          <w:p w:rsidR="00B94D0D" w:rsidRPr="004F25A3" w:rsidRDefault="00B94D0D" w:rsidP="007455BB">
            <w:pPr>
              <w:spacing w:line="360" w:lineRule="auto"/>
              <w:jc w:val="lowKashida"/>
              <w:rPr>
                <w:b/>
              </w:rPr>
            </w:pPr>
          </w:p>
          <w:p w:rsidR="00B94D0D" w:rsidRPr="004F25A3" w:rsidRDefault="00B94D0D" w:rsidP="007455BB">
            <w:pPr>
              <w:spacing w:line="360" w:lineRule="auto"/>
              <w:jc w:val="lowKashida"/>
              <w:rPr>
                <w:b/>
              </w:rPr>
            </w:pPr>
            <w:r w:rsidRPr="004F25A3">
              <w:rPr>
                <w:b/>
              </w:rPr>
              <w:t>C</w:t>
            </w:r>
          </w:p>
        </w:tc>
        <w:tc>
          <w:tcPr>
            <w:tcW w:w="2904" w:type="dxa"/>
          </w:tcPr>
          <w:p w:rsidR="00B94D0D" w:rsidRPr="004F25A3" w:rsidRDefault="00B94D0D" w:rsidP="007455BB">
            <w:pPr>
              <w:spacing w:line="360" w:lineRule="auto"/>
              <w:jc w:val="lowKashida"/>
              <w:rPr>
                <w:b/>
              </w:rPr>
            </w:pPr>
          </w:p>
          <w:p w:rsidR="00B94D0D" w:rsidRPr="004F25A3" w:rsidRDefault="00B94D0D" w:rsidP="007455BB">
            <w:pPr>
              <w:spacing w:line="360" w:lineRule="auto"/>
              <w:jc w:val="lowKashida"/>
              <w:rPr>
                <w:b/>
              </w:rPr>
            </w:pPr>
            <w:r w:rsidRPr="004F25A3">
              <w:rPr>
                <w:b/>
              </w:rPr>
              <w:t>51</w:t>
            </w:r>
          </w:p>
        </w:tc>
      </w:tr>
      <w:tr w:rsidR="00B94D0D" w:rsidRPr="004F25A3" w:rsidTr="009D2C1E">
        <w:trPr>
          <w:trHeight w:val="876"/>
        </w:trPr>
        <w:tc>
          <w:tcPr>
            <w:tcW w:w="2451" w:type="dxa"/>
          </w:tcPr>
          <w:p w:rsidR="00B94D0D" w:rsidRPr="004F25A3" w:rsidRDefault="00B94D0D" w:rsidP="007455BB">
            <w:pPr>
              <w:spacing w:line="360" w:lineRule="auto"/>
              <w:jc w:val="lowKashida"/>
              <w:rPr>
                <w:b/>
              </w:rPr>
            </w:pPr>
          </w:p>
          <w:p w:rsidR="00B94D0D" w:rsidRPr="004F25A3" w:rsidRDefault="00B94D0D" w:rsidP="007455BB">
            <w:pPr>
              <w:spacing w:line="360" w:lineRule="auto"/>
              <w:jc w:val="lowKashida"/>
              <w:rPr>
                <w:b/>
              </w:rPr>
            </w:pPr>
            <w:r w:rsidRPr="004F25A3">
              <w:rPr>
                <w:b/>
              </w:rPr>
              <w:t>H</w:t>
            </w:r>
          </w:p>
        </w:tc>
        <w:tc>
          <w:tcPr>
            <w:tcW w:w="2904" w:type="dxa"/>
          </w:tcPr>
          <w:p w:rsidR="00B94D0D" w:rsidRPr="004F25A3" w:rsidRDefault="00B94D0D" w:rsidP="007455BB">
            <w:pPr>
              <w:spacing w:line="360" w:lineRule="auto"/>
              <w:jc w:val="lowKashida"/>
              <w:rPr>
                <w:b/>
              </w:rPr>
            </w:pPr>
          </w:p>
          <w:p w:rsidR="00B94D0D" w:rsidRPr="004F25A3" w:rsidRDefault="00B94D0D" w:rsidP="007455BB">
            <w:pPr>
              <w:spacing w:line="360" w:lineRule="auto"/>
              <w:jc w:val="lowKashida"/>
              <w:rPr>
                <w:b/>
              </w:rPr>
            </w:pPr>
            <w:r w:rsidRPr="004F25A3">
              <w:rPr>
                <w:b/>
              </w:rPr>
              <w:t>12</w:t>
            </w:r>
          </w:p>
        </w:tc>
      </w:tr>
      <w:tr w:rsidR="00B94D0D" w:rsidRPr="004F25A3" w:rsidTr="009D2C1E">
        <w:trPr>
          <w:trHeight w:val="889"/>
        </w:trPr>
        <w:tc>
          <w:tcPr>
            <w:tcW w:w="2451" w:type="dxa"/>
          </w:tcPr>
          <w:p w:rsidR="00B94D0D" w:rsidRPr="004F25A3" w:rsidRDefault="00B94D0D" w:rsidP="007455BB">
            <w:pPr>
              <w:spacing w:line="360" w:lineRule="auto"/>
              <w:jc w:val="lowKashida"/>
              <w:rPr>
                <w:b/>
              </w:rPr>
            </w:pPr>
          </w:p>
          <w:p w:rsidR="00B94D0D" w:rsidRPr="004F25A3" w:rsidRDefault="00B94D0D" w:rsidP="007455BB">
            <w:pPr>
              <w:spacing w:line="360" w:lineRule="auto"/>
              <w:jc w:val="lowKashida"/>
              <w:rPr>
                <w:b/>
              </w:rPr>
            </w:pPr>
            <w:r w:rsidRPr="004F25A3">
              <w:rPr>
                <w:b/>
              </w:rPr>
              <w:t>O</w:t>
            </w:r>
          </w:p>
        </w:tc>
        <w:tc>
          <w:tcPr>
            <w:tcW w:w="2904" w:type="dxa"/>
          </w:tcPr>
          <w:p w:rsidR="00B94D0D" w:rsidRPr="004F25A3" w:rsidRDefault="00B94D0D" w:rsidP="007455BB">
            <w:pPr>
              <w:spacing w:line="360" w:lineRule="auto"/>
              <w:jc w:val="lowKashida"/>
              <w:rPr>
                <w:b/>
              </w:rPr>
            </w:pPr>
          </w:p>
          <w:p w:rsidR="00B94D0D" w:rsidRPr="004F25A3" w:rsidRDefault="00B94D0D" w:rsidP="007455BB">
            <w:pPr>
              <w:spacing w:line="360" w:lineRule="auto"/>
              <w:jc w:val="lowKashida"/>
              <w:rPr>
                <w:b/>
              </w:rPr>
            </w:pPr>
            <w:r w:rsidRPr="004F25A3">
              <w:rPr>
                <w:b/>
              </w:rPr>
              <w:t>34.6</w:t>
            </w:r>
          </w:p>
        </w:tc>
      </w:tr>
      <w:tr w:rsidR="00B94D0D" w:rsidRPr="004F25A3" w:rsidTr="009D2C1E">
        <w:trPr>
          <w:trHeight w:val="889"/>
        </w:trPr>
        <w:tc>
          <w:tcPr>
            <w:tcW w:w="2451" w:type="dxa"/>
          </w:tcPr>
          <w:p w:rsidR="00B94D0D" w:rsidRPr="004F25A3" w:rsidRDefault="00B94D0D" w:rsidP="007455BB">
            <w:pPr>
              <w:spacing w:line="360" w:lineRule="auto"/>
              <w:jc w:val="lowKashida"/>
              <w:rPr>
                <w:b/>
              </w:rPr>
            </w:pPr>
          </w:p>
          <w:p w:rsidR="00B94D0D" w:rsidRPr="004F25A3" w:rsidRDefault="00B94D0D" w:rsidP="007455BB">
            <w:pPr>
              <w:spacing w:line="360" w:lineRule="auto"/>
              <w:jc w:val="lowKashida"/>
              <w:rPr>
                <w:b/>
              </w:rPr>
            </w:pPr>
            <w:r w:rsidRPr="004F25A3">
              <w:rPr>
                <w:b/>
              </w:rPr>
              <w:t>N</w:t>
            </w:r>
          </w:p>
        </w:tc>
        <w:tc>
          <w:tcPr>
            <w:tcW w:w="2904" w:type="dxa"/>
          </w:tcPr>
          <w:p w:rsidR="00B94D0D" w:rsidRPr="004F25A3" w:rsidRDefault="00B94D0D" w:rsidP="007455BB">
            <w:pPr>
              <w:spacing w:line="360" w:lineRule="auto"/>
              <w:jc w:val="lowKashida"/>
              <w:rPr>
                <w:b/>
              </w:rPr>
            </w:pPr>
          </w:p>
          <w:p w:rsidR="00B94D0D" w:rsidRPr="004F25A3" w:rsidRDefault="00B94D0D" w:rsidP="007455BB">
            <w:pPr>
              <w:spacing w:line="360" w:lineRule="auto"/>
              <w:jc w:val="lowKashida"/>
              <w:rPr>
                <w:b/>
              </w:rPr>
            </w:pPr>
            <w:r w:rsidRPr="004F25A3">
              <w:rPr>
                <w:b/>
              </w:rPr>
              <w:t>2.6</w:t>
            </w:r>
          </w:p>
        </w:tc>
      </w:tr>
    </w:tbl>
    <w:p w:rsidR="00B94D0D" w:rsidRPr="004F25A3" w:rsidRDefault="00B94D0D" w:rsidP="007455BB">
      <w:pPr>
        <w:spacing w:line="360" w:lineRule="auto"/>
        <w:jc w:val="lowKashida"/>
      </w:pPr>
    </w:p>
    <w:p w:rsidR="00B94D0D" w:rsidRPr="004F25A3" w:rsidRDefault="00B94D0D" w:rsidP="007455BB">
      <w:pPr>
        <w:spacing w:line="360" w:lineRule="auto"/>
        <w:jc w:val="lowKashida"/>
      </w:pPr>
      <w:r w:rsidRPr="004F25A3">
        <w:t>Considering 100 kg of food waste, the composition of which is given as above. Mole of Carbon, Hydrogen, Oxygen and Nitrogen are calculated as follow</w:t>
      </w:r>
    </w:p>
    <w:p w:rsidR="00B94D0D" w:rsidRPr="004F25A3" w:rsidRDefault="00B94D0D" w:rsidP="007455BB">
      <w:pPr>
        <w:spacing w:line="360" w:lineRule="auto"/>
        <w:jc w:val="lowKashida"/>
      </w:pPr>
      <w:r w:rsidRPr="004F25A3">
        <w:t>Moles of Carbon =  0.51/12 * 100 =  4.25 Kg moles</w:t>
      </w:r>
    </w:p>
    <w:p w:rsidR="00B94D0D" w:rsidRPr="004F25A3" w:rsidRDefault="00B94D0D" w:rsidP="007455BB">
      <w:pPr>
        <w:spacing w:line="360" w:lineRule="auto"/>
        <w:jc w:val="lowKashida"/>
      </w:pPr>
      <w:r w:rsidRPr="004F25A3">
        <w:t>Moles of Hydrogen = 0.12/ 1.008  * 100  = 6.3 Kg moles</w:t>
      </w:r>
    </w:p>
    <w:p w:rsidR="00B94D0D" w:rsidRPr="004F25A3" w:rsidRDefault="00B94D0D" w:rsidP="007455BB">
      <w:pPr>
        <w:spacing w:line="360" w:lineRule="auto"/>
        <w:jc w:val="lowKashida"/>
      </w:pPr>
      <w:r w:rsidRPr="004F25A3">
        <w:t>Moles of Oxygen = 0.346/16 * 100 = 2.35 Kg moles</w:t>
      </w:r>
    </w:p>
    <w:p w:rsidR="00B94D0D" w:rsidRPr="004F25A3" w:rsidRDefault="00B94D0D" w:rsidP="007455BB">
      <w:pPr>
        <w:spacing w:line="360" w:lineRule="auto"/>
        <w:jc w:val="lowKashida"/>
      </w:pPr>
      <w:r w:rsidRPr="004F25A3">
        <w:t>Moles of Nitrogen = 0.026 / 14 * 100 =  0.185 Kg moles</w:t>
      </w:r>
    </w:p>
    <w:p w:rsidR="00B94D0D" w:rsidRPr="00D8324F" w:rsidRDefault="00B94D0D" w:rsidP="007455BB">
      <w:pPr>
        <w:spacing w:line="360" w:lineRule="auto"/>
        <w:jc w:val="lowKashida"/>
        <w:rPr>
          <w:lang w:val="pt-BR"/>
        </w:rPr>
      </w:pPr>
      <w:r w:rsidRPr="00D8324F">
        <w:rPr>
          <w:lang w:val="pt-BR"/>
        </w:rPr>
        <w:t>Molar Ratio</w:t>
      </w:r>
    </w:p>
    <w:p w:rsidR="00B94D0D" w:rsidRPr="00D8324F" w:rsidRDefault="00B94D0D" w:rsidP="007455BB">
      <w:pPr>
        <w:spacing w:line="360" w:lineRule="auto"/>
        <w:jc w:val="lowKashida"/>
        <w:rPr>
          <w:lang w:val="pt-BR"/>
        </w:rPr>
      </w:pPr>
      <w:r w:rsidRPr="00D8324F">
        <w:rPr>
          <w:lang w:val="pt-BR"/>
        </w:rPr>
        <w:t>C      :      H        :       O    :     N</w:t>
      </w:r>
    </w:p>
    <w:p w:rsidR="00B94D0D" w:rsidRPr="004F25A3" w:rsidRDefault="00B94D0D" w:rsidP="007455BB">
      <w:pPr>
        <w:spacing w:line="360" w:lineRule="auto"/>
        <w:jc w:val="lowKashida"/>
      </w:pPr>
      <w:r w:rsidRPr="00D8324F">
        <w:rPr>
          <w:lang w:val="pt-BR"/>
        </w:rPr>
        <w:t xml:space="preserve">     </w:t>
      </w:r>
      <w:r w:rsidRPr="004F25A3">
        <w:t>4 .26   :        11.9     :    2.1  :   0.186</w:t>
      </w:r>
    </w:p>
    <w:p w:rsidR="00B94D0D" w:rsidRPr="004F25A3" w:rsidRDefault="00B94D0D" w:rsidP="007455BB">
      <w:pPr>
        <w:spacing w:line="360" w:lineRule="auto"/>
        <w:jc w:val="lowKashida"/>
      </w:pPr>
      <w:r w:rsidRPr="004F25A3">
        <w:lastRenderedPageBreak/>
        <w:t>Dividing by Minimum value</w:t>
      </w:r>
    </w:p>
    <w:p w:rsidR="00B94D0D" w:rsidRPr="004F25A3" w:rsidRDefault="00B94D0D" w:rsidP="007455BB">
      <w:pPr>
        <w:spacing w:line="360" w:lineRule="auto"/>
        <w:jc w:val="lowKashida"/>
      </w:pPr>
      <w:r w:rsidRPr="004F25A3">
        <w:t>C      :      H        :       O    :     N</w:t>
      </w:r>
    </w:p>
    <w:p w:rsidR="00B94D0D" w:rsidRPr="004F25A3" w:rsidRDefault="00B94D0D" w:rsidP="007455BB">
      <w:pPr>
        <w:spacing w:line="360" w:lineRule="auto"/>
        <w:jc w:val="lowKashida"/>
      </w:pPr>
      <w:r w:rsidRPr="004F25A3">
        <w:t xml:space="preserve">     </w:t>
      </w:r>
      <w:r w:rsidRPr="004F25A3">
        <w:tab/>
      </w:r>
      <w:r w:rsidRPr="004F25A3">
        <w:tab/>
      </w:r>
      <w:r w:rsidRPr="004F25A3">
        <w:tab/>
      </w:r>
      <w:r w:rsidRPr="004F25A3">
        <w:tab/>
        <w:t xml:space="preserve">             23   :      64      :       12   :     1</w:t>
      </w:r>
    </w:p>
    <w:p w:rsidR="00B94D0D" w:rsidRPr="004F25A3" w:rsidRDefault="00B94D0D" w:rsidP="007455BB">
      <w:pPr>
        <w:spacing w:line="360" w:lineRule="auto"/>
        <w:jc w:val="lowKashida"/>
      </w:pPr>
      <w:r w:rsidRPr="004F25A3">
        <w:t>So the chemical formula for food waste calculated from ultimate analysis is given as C</w:t>
      </w:r>
      <w:r w:rsidRPr="004F25A3">
        <w:rPr>
          <w:vertAlign w:val="subscript"/>
        </w:rPr>
        <w:t>22</w:t>
      </w:r>
      <w:r w:rsidRPr="004F25A3">
        <w:t>H</w:t>
      </w:r>
      <w:r w:rsidRPr="004F25A3">
        <w:rPr>
          <w:vertAlign w:val="subscript"/>
        </w:rPr>
        <w:t>34</w:t>
      </w:r>
      <w:r w:rsidRPr="004F25A3">
        <w:t>O</w:t>
      </w:r>
      <w:r w:rsidRPr="004F25A3">
        <w:rPr>
          <w:vertAlign w:val="subscript"/>
        </w:rPr>
        <w:t>13</w:t>
      </w:r>
      <w:r w:rsidRPr="004F25A3">
        <w:t>N</w:t>
      </w:r>
      <w:r w:rsidRPr="004F25A3">
        <w:rPr>
          <w:vertAlign w:val="subscript"/>
        </w:rPr>
        <w:t xml:space="preserve">1 </w:t>
      </w:r>
      <w:r w:rsidRPr="004F25A3">
        <w:t xml:space="preserve">.Now, the biogas yield can be theoretically estimated using this chemical formula by </w:t>
      </w:r>
      <w:proofErr w:type="spellStart"/>
      <w:r w:rsidRPr="004F25A3">
        <w:t>Buswell’s</w:t>
      </w:r>
      <w:proofErr w:type="spellEnd"/>
      <w:r w:rsidRPr="004F25A3">
        <w:t xml:space="preserve"> Equation. </w:t>
      </w:r>
      <w:proofErr w:type="spellStart"/>
      <w:r w:rsidRPr="004F25A3">
        <w:t>Buswell</w:t>
      </w:r>
      <w:proofErr w:type="spellEnd"/>
      <w:r w:rsidRPr="004F25A3">
        <w:t xml:space="preserve"> devised equation based on chemical formula to predict theoretical yield of component products from digestion. The </w:t>
      </w:r>
      <w:proofErr w:type="spellStart"/>
      <w:r w:rsidRPr="004F25A3">
        <w:t>buswell’s</w:t>
      </w:r>
      <w:proofErr w:type="spellEnd"/>
      <w:r w:rsidRPr="004F25A3">
        <w:t xml:space="preserve"> equation is given as </w:t>
      </w:r>
    </w:p>
    <w:p w:rsidR="00B94D0D" w:rsidRPr="004F25A3" w:rsidRDefault="00572C48" w:rsidP="007455BB">
      <w:pPr>
        <w:spacing w:line="360" w:lineRule="auto"/>
        <w:jc w:val="lowKashida"/>
      </w:pPr>
      <m:oMath>
        <m:sSub>
          <m:sSubPr>
            <m:ctrlPr>
              <w:rPr>
                <w:rFonts w:ascii="Cambria Math" w:hAnsi="Cambria Math"/>
              </w:rPr>
            </m:ctrlPr>
          </m:sSubPr>
          <m:e>
            <m:r>
              <w:rPr>
                <w:rFonts w:ascii="Cambria Math" w:hAnsi="Cambria Math"/>
              </w:rPr>
              <m:t>C</m:t>
            </m:r>
          </m:e>
          <m:sub>
            <m:r>
              <w:rPr>
                <w:rFonts w:ascii="Cambria Math" w:hAnsi="Cambria Math"/>
              </w:rPr>
              <m:t>a</m:t>
            </m:r>
          </m:sub>
        </m:sSub>
        <m:sSub>
          <m:sSubPr>
            <m:ctrlPr>
              <w:rPr>
                <w:rFonts w:ascii="Cambria Math" w:hAnsi="Cambria Math"/>
              </w:rPr>
            </m:ctrlPr>
          </m:sSubPr>
          <m:e>
            <m:r>
              <w:rPr>
                <w:rFonts w:ascii="Cambria Math" w:hAnsi="Cambria Math"/>
              </w:rPr>
              <m:t>H</m:t>
            </m:r>
          </m:e>
          <m:sub>
            <m:r>
              <w:rPr>
                <w:rFonts w:ascii="Cambria Math" w:hAnsi="Cambria Math"/>
              </w:rPr>
              <m:t>b</m:t>
            </m:r>
          </m:sub>
        </m:sSub>
        <m:sSub>
          <m:sSubPr>
            <m:ctrlPr>
              <w:rPr>
                <w:rFonts w:ascii="Cambria Math" w:hAnsi="Cambria Math"/>
              </w:rPr>
            </m:ctrlPr>
          </m:sSubPr>
          <m:e>
            <m:r>
              <w:rPr>
                <w:rFonts w:ascii="Cambria Math" w:hAnsi="Cambria Math"/>
              </w:rPr>
              <m:t>O</m:t>
            </m:r>
          </m:e>
          <m:sub>
            <m:r>
              <w:rPr>
                <w:rFonts w:ascii="Cambria Math" w:hAnsi="Cambria Math"/>
              </w:rPr>
              <m:t>c</m:t>
            </m:r>
          </m:sub>
        </m:sSub>
        <m:sSub>
          <m:sSubPr>
            <m:ctrlPr>
              <w:rPr>
                <w:rFonts w:ascii="Cambria Math" w:hAnsi="Cambria Math"/>
              </w:rPr>
            </m:ctrlPr>
          </m:sSubPr>
          <m:e>
            <m:r>
              <w:rPr>
                <w:rFonts w:ascii="Cambria Math" w:hAnsi="Cambria Math"/>
              </w:rPr>
              <m:t>N</m:t>
            </m:r>
          </m:e>
          <m:sub>
            <m:r>
              <w:rPr>
                <w:rFonts w:ascii="Cambria Math" w:hAnsi="Cambria Math"/>
              </w:rPr>
              <m:t>d</m:t>
            </m:r>
          </m:sub>
        </m:sSub>
        <m:r>
          <m:rPr>
            <m:sty m:val="p"/>
          </m:rPr>
          <w:rPr>
            <w:rFonts w:ascii="Cambria Math" w:hAnsi="Cambria Math"/>
            <w:vertAlign w:val="subscript"/>
          </w:rPr>
          <m:t>+</m:t>
        </m:r>
        <m:d>
          <m:dPr>
            <m:ctrlPr>
              <w:rPr>
                <w:rFonts w:ascii="Cambria Math" w:hAnsi="Cambria Math"/>
                <w:i/>
              </w:rPr>
            </m:ctrlPr>
          </m:dPr>
          <m:e>
            <m:f>
              <m:fPr>
                <m:ctrlPr>
                  <w:rPr>
                    <w:rFonts w:ascii="Cambria Math" w:hAnsi="Cambria Math"/>
                    <w:i/>
                  </w:rPr>
                </m:ctrlPr>
              </m:fPr>
              <m:num>
                <m:r>
                  <w:rPr>
                    <w:rFonts w:ascii="Cambria Math" w:hAnsi="Cambria Math"/>
                  </w:rPr>
                  <m:t>4a-b-2c+3d</m:t>
                </m:r>
              </m:num>
              <m:den>
                <m:r>
                  <w:rPr>
                    <w:rFonts w:ascii="Cambria Math" w:hAnsi="Cambria Math"/>
                  </w:rPr>
                  <m:t>4</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4a+b-2c+3d</m:t>
                </m:r>
              </m:num>
              <m:den>
                <m:r>
                  <w:rPr>
                    <w:rFonts w:ascii="Cambria Math" w:hAnsi="Cambria Math"/>
                  </w:rPr>
                  <m:t>8</m:t>
                </m:r>
              </m:den>
            </m:f>
          </m:e>
        </m:d>
        <m:sSub>
          <m:sSubPr>
            <m:ctrlPr>
              <w:rPr>
                <w:rFonts w:ascii="Cambria Math" w:hAnsi="Cambria Math"/>
                <w:i/>
              </w:rPr>
            </m:ctrlPr>
          </m:sSubPr>
          <m:e>
            <m:r>
              <w:rPr>
                <w:rFonts w:ascii="Cambria Math" w:hAnsi="Cambria Math"/>
              </w:rPr>
              <m:t>CH</m:t>
            </m:r>
          </m:e>
          <m:sub>
            <m:r>
              <w:rPr>
                <w:rFonts w:ascii="Cambria Math" w:hAnsi="Cambria Math"/>
              </w:rPr>
              <m:t>4</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4a-b+2c+3d</m:t>
                </m:r>
              </m:num>
              <m:den>
                <m:r>
                  <w:rPr>
                    <w:rFonts w:ascii="Cambria Math" w:hAnsi="Cambria Math"/>
                  </w:rPr>
                  <m:t>8</m:t>
                </m:r>
              </m:den>
            </m:f>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+DN</m:t>
        </m:r>
        <m:sSub>
          <m:sSubPr>
            <m:ctrlPr>
              <w:rPr>
                <w:rFonts w:ascii="Cambria Math" w:hAnsi="Cambria Math"/>
                <w:i/>
              </w:rPr>
            </m:ctrlPr>
          </m:sSubPr>
          <m:e>
            <m:r>
              <w:rPr>
                <w:rFonts w:ascii="Cambria Math" w:hAnsi="Cambria Math"/>
              </w:rPr>
              <m:t>H</m:t>
            </m:r>
          </m:e>
          <m:sub>
            <m:r>
              <w:rPr>
                <w:rFonts w:ascii="Cambria Math" w:hAnsi="Cambria Math"/>
              </w:rPr>
              <m:t>3</m:t>
            </m:r>
          </m:sub>
        </m:sSub>
      </m:oMath>
      <w:r w:rsidR="00B94D0D" w:rsidRPr="004F25A3">
        <w:t xml:space="preserve"> </w:t>
      </w:r>
    </w:p>
    <w:p w:rsidR="00B94D0D" w:rsidRPr="004F25A3" w:rsidRDefault="00B94D0D" w:rsidP="007455BB">
      <w:pPr>
        <w:spacing w:line="360" w:lineRule="auto"/>
        <w:jc w:val="lowKashida"/>
      </w:pPr>
      <w:r w:rsidRPr="004F25A3">
        <w:t>Putting the values of a, b, c and d as given by the formula C</w:t>
      </w:r>
      <w:r w:rsidRPr="004F25A3">
        <w:rPr>
          <w:vertAlign w:val="subscript"/>
        </w:rPr>
        <w:t>22</w:t>
      </w:r>
      <w:r w:rsidRPr="004F25A3">
        <w:t>H</w:t>
      </w:r>
      <w:r w:rsidRPr="004F25A3">
        <w:rPr>
          <w:vertAlign w:val="subscript"/>
        </w:rPr>
        <w:t>34</w:t>
      </w:r>
      <w:r w:rsidRPr="004F25A3">
        <w:t>O</w:t>
      </w:r>
      <w:r w:rsidRPr="004F25A3">
        <w:rPr>
          <w:vertAlign w:val="subscript"/>
        </w:rPr>
        <w:t>13</w:t>
      </w:r>
      <w:r w:rsidRPr="004F25A3">
        <w:t>N</w:t>
      </w:r>
      <w:r w:rsidRPr="004F25A3">
        <w:rPr>
          <w:vertAlign w:val="subscript"/>
        </w:rPr>
        <w:t xml:space="preserve">1, </w:t>
      </w:r>
      <w:r w:rsidRPr="004F25A3">
        <w:t xml:space="preserve">gives equation </w:t>
      </w:r>
    </w:p>
    <w:p w:rsidR="00B94D0D" w:rsidRPr="004F25A3" w:rsidRDefault="00B94D0D" w:rsidP="007455BB">
      <w:pPr>
        <w:spacing w:line="360" w:lineRule="auto"/>
        <w:jc w:val="lowKashida"/>
      </w:pPr>
      <w:r w:rsidRPr="004F25A3">
        <w:t>C</w:t>
      </w:r>
      <w:r w:rsidRPr="004F25A3">
        <w:rPr>
          <w:vertAlign w:val="subscript"/>
        </w:rPr>
        <w:t>22</w:t>
      </w:r>
      <w:r w:rsidRPr="004F25A3">
        <w:t>H</w:t>
      </w:r>
      <w:r w:rsidRPr="004F25A3">
        <w:rPr>
          <w:vertAlign w:val="subscript"/>
        </w:rPr>
        <w:t>34</w:t>
      </w:r>
      <w:r w:rsidRPr="004F25A3">
        <w:t>O</w:t>
      </w:r>
      <w:r w:rsidRPr="004F25A3">
        <w:rPr>
          <w:vertAlign w:val="subscript"/>
        </w:rPr>
        <w:t>13</w:t>
      </w:r>
      <w:r w:rsidRPr="004F25A3">
        <w:t>N</w:t>
      </w:r>
      <w:r w:rsidRPr="004F25A3">
        <w:rPr>
          <w:vertAlign w:val="subscript"/>
        </w:rPr>
        <w:t xml:space="preserve">1 </w:t>
      </w:r>
      <w:r w:rsidRPr="004F25A3">
        <w:t xml:space="preserve"> +  1.75 H</w:t>
      </w:r>
      <w:r w:rsidRPr="004F25A3">
        <w:rPr>
          <w:vertAlign w:val="subscript"/>
        </w:rPr>
        <w:t>2</w:t>
      </w:r>
      <w:r w:rsidRPr="004F25A3">
        <w:t>O   -------------    16.6 CH</w:t>
      </w:r>
      <w:r w:rsidRPr="004F25A3">
        <w:rPr>
          <w:vertAlign w:val="subscript"/>
        </w:rPr>
        <w:t xml:space="preserve">4 </w:t>
      </w:r>
      <w:r w:rsidRPr="004F25A3">
        <w:t xml:space="preserve">    +     6.7  CO</w:t>
      </w:r>
      <w:r w:rsidRPr="004F25A3">
        <w:rPr>
          <w:vertAlign w:val="subscript"/>
        </w:rPr>
        <w:t xml:space="preserve"> 2 </w:t>
      </w:r>
      <w:r w:rsidRPr="004F25A3">
        <w:t xml:space="preserve">   +   NH</w:t>
      </w:r>
      <w:r w:rsidRPr="004F25A3">
        <w:rPr>
          <w:vertAlign w:val="subscript"/>
        </w:rPr>
        <w:t xml:space="preserve">3 </w:t>
      </w:r>
    </w:p>
    <w:p w:rsidR="00B94D0D" w:rsidRPr="004F25A3" w:rsidRDefault="00B94D0D" w:rsidP="007455BB">
      <w:pPr>
        <w:spacing w:line="360" w:lineRule="auto"/>
        <w:jc w:val="lowKashida"/>
      </w:pPr>
      <w:r w:rsidRPr="004F25A3">
        <w:t>Biogas production can be estimated for 110 tons per day from above calculated reaction of fermentation.</w:t>
      </w:r>
    </w:p>
    <w:p w:rsidR="00B94D0D" w:rsidRPr="004F25A3" w:rsidRDefault="00B94D0D" w:rsidP="007455BB">
      <w:pPr>
        <w:spacing w:line="360" w:lineRule="auto"/>
        <w:jc w:val="lowKashida"/>
      </w:pPr>
      <w:r w:rsidRPr="004F25A3">
        <w:t>Mass of food waste entering =   110 ton/day  = 1100000 kg/day</w:t>
      </w:r>
    </w:p>
    <w:p w:rsidR="00B94D0D" w:rsidRPr="004F25A3" w:rsidRDefault="00B94D0D" w:rsidP="007455BB">
      <w:pPr>
        <w:spacing w:line="360" w:lineRule="auto"/>
        <w:jc w:val="lowKashida"/>
      </w:pPr>
      <w:r w:rsidRPr="004F25A3">
        <w:t>Moles of  C</w:t>
      </w:r>
      <w:r w:rsidRPr="004F25A3">
        <w:rPr>
          <w:vertAlign w:val="subscript"/>
        </w:rPr>
        <w:t>22</w:t>
      </w:r>
      <w:r w:rsidRPr="004F25A3">
        <w:t>H</w:t>
      </w:r>
      <w:r w:rsidRPr="004F25A3">
        <w:rPr>
          <w:vertAlign w:val="subscript"/>
        </w:rPr>
        <w:t>34</w:t>
      </w:r>
      <w:r w:rsidRPr="004F25A3">
        <w:t>O</w:t>
      </w:r>
      <w:r w:rsidRPr="004F25A3">
        <w:rPr>
          <w:vertAlign w:val="subscript"/>
        </w:rPr>
        <w:t>13</w:t>
      </w:r>
      <w:r w:rsidRPr="004F25A3">
        <w:t>N</w:t>
      </w:r>
      <w:r w:rsidRPr="004F25A3">
        <w:rPr>
          <w:vertAlign w:val="subscript"/>
        </w:rPr>
        <w:t xml:space="preserve">1 </w:t>
      </w:r>
      <w:r w:rsidRPr="004F25A3">
        <w:t xml:space="preserve"> =  202 kg mole </w:t>
      </w:r>
    </w:p>
    <w:p w:rsidR="00B94D0D" w:rsidRPr="004F25A3" w:rsidRDefault="00B94D0D" w:rsidP="007455BB">
      <w:pPr>
        <w:spacing w:line="360" w:lineRule="auto"/>
        <w:jc w:val="lowKashida"/>
      </w:pPr>
      <w:r w:rsidRPr="004F25A3">
        <w:t>Moles of H2O required =  361 kg moles,             Mass of H2O = 6501 kg/day</w:t>
      </w:r>
    </w:p>
    <w:p w:rsidR="00B94D0D" w:rsidRPr="004F25A3" w:rsidRDefault="00B94D0D" w:rsidP="007455BB">
      <w:pPr>
        <w:spacing w:line="360" w:lineRule="auto"/>
        <w:jc w:val="lowKashida"/>
      </w:pPr>
      <w:r w:rsidRPr="004F25A3">
        <w:t>Moles of CH4 produced  =  3268 kg moles ,        Mass of CH4 = 52296 kg/day</w:t>
      </w:r>
    </w:p>
    <w:p w:rsidR="00B94D0D" w:rsidRPr="004F25A3" w:rsidRDefault="00B94D0D" w:rsidP="007455BB">
      <w:pPr>
        <w:spacing w:line="360" w:lineRule="auto"/>
        <w:jc w:val="lowKashida"/>
      </w:pPr>
      <w:r w:rsidRPr="004F25A3">
        <w:t>Moles of CO2 produced = 1357 Kg moles,          Mass of CO2 =  59731 kg/day</w:t>
      </w:r>
    </w:p>
    <w:p w:rsidR="00B94D0D" w:rsidRPr="004F25A3" w:rsidRDefault="00B94D0D" w:rsidP="007455BB">
      <w:pPr>
        <w:spacing w:line="360" w:lineRule="auto"/>
        <w:jc w:val="lowKashida"/>
      </w:pPr>
      <w:r w:rsidRPr="004F25A3">
        <w:t>Moles of NH3 produced = 202 Kg moles,            Mass of NH3 = 3436 Kg/day</w:t>
      </w:r>
    </w:p>
    <w:p w:rsidR="00B94D0D" w:rsidRPr="004F25A3" w:rsidRDefault="00B94D0D" w:rsidP="007455BB">
      <w:pPr>
        <w:spacing w:line="360" w:lineRule="auto"/>
        <w:jc w:val="lowKashida"/>
      </w:pPr>
      <w:r w:rsidRPr="004F25A3">
        <w:t xml:space="preserve"> The results of calculations are given as</w:t>
      </w:r>
    </w:p>
    <w:p w:rsidR="00B94D0D" w:rsidRPr="004F25A3" w:rsidRDefault="00B94D0D" w:rsidP="007455BB">
      <w:pPr>
        <w:spacing w:line="360" w:lineRule="auto"/>
        <w:jc w:val="lowKashida"/>
      </w:pPr>
    </w:p>
    <w:p w:rsidR="00B94D0D" w:rsidRPr="004F25A3" w:rsidRDefault="00B94D0D" w:rsidP="007455BB">
      <w:pPr>
        <w:spacing w:line="360" w:lineRule="auto"/>
        <w:jc w:val="lowKashida"/>
        <w:rPr>
          <w:b/>
          <w:bCs/>
        </w:rPr>
      </w:pPr>
    </w:p>
    <w:p w:rsidR="00B94D0D" w:rsidRPr="004F25A3" w:rsidRDefault="00B94D0D" w:rsidP="007455BB">
      <w:pPr>
        <w:pStyle w:val="Default"/>
        <w:spacing w:line="360" w:lineRule="auto"/>
        <w:ind w:left="720"/>
        <w:jc w:val="lowKashida"/>
        <w:rPr>
          <w:rFonts w:ascii="Times New Roman" w:hAnsi="Times New Roman" w:cs="Times New Roman"/>
          <w:color w:val="auto"/>
        </w:rPr>
      </w:pPr>
    </w:p>
    <w:p w:rsidR="00B94D0D" w:rsidRPr="004F25A3" w:rsidRDefault="00B94D0D" w:rsidP="007455BB">
      <w:pPr>
        <w:pStyle w:val="Default"/>
        <w:spacing w:line="360" w:lineRule="auto"/>
        <w:jc w:val="lowKashida"/>
        <w:rPr>
          <w:rFonts w:ascii="Times New Roman" w:hAnsi="Times New Roman" w:cs="Times New Roman"/>
          <w:b/>
          <w:bCs/>
          <w:color w:val="auto"/>
        </w:rPr>
      </w:pPr>
    </w:p>
    <w:p w:rsidR="00B94D0D" w:rsidRPr="004F25A3" w:rsidRDefault="00B94D0D" w:rsidP="007455BB">
      <w:pPr>
        <w:pStyle w:val="Default"/>
        <w:spacing w:line="360" w:lineRule="auto"/>
        <w:jc w:val="lowKashida"/>
        <w:rPr>
          <w:rFonts w:ascii="Times New Roman" w:hAnsi="Times New Roman" w:cs="Times New Roman"/>
          <w:color w:val="auto"/>
        </w:rPr>
      </w:pPr>
      <w:bookmarkStart w:id="80" w:name="_Toc353125481"/>
      <w:r w:rsidRPr="004F25A3">
        <w:rPr>
          <w:rStyle w:val="Heading2Char"/>
          <w:rFonts w:ascii="Times New Roman" w:hAnsi="Times New Roman"/>
        </w:rPr>
        <w:t>2.6 Post- Treatment:</w:t>
      </w:r>
      <w:bookmarkEnd w:id="80"/>
      <w:r w:rsidRPr="004F25A3">
        <w:rPr>
          <w:rStyle w:val="Heading2Char"/>
          <w:rFonts w:ascii="Times New Roman" w:hAnsi="Times New Roman"/>
        </w:rPr>
        <w:t xml:space="preserve"> </w:t>
      </w:r>
      <w:r w:rsidRPr="004F25A3">
        <w:rPr>
          <w:rStyle w:val="Heading2Char"/>
          <w:rFonts w:ascii="Times New Roman" w:hAnsi="Times New Roman"/>
        </w:rPr>
        <w:br/>
      </w:r>
      <w:r w:rsidRPr="004F25A3">
        <w:rPr>
          <w:rFonts w:ascii="Times New Roman" w:hAnsi="Times New Roman" w:cs="Times New Roman"/>
          <w:b/>
          <w:bCs/>
          <w:color w:val="auto"/>
        </w:rPr>
        <w:br/>
      </w:r>
      <w:r w:rsidRPr="004F25A3">
        <w:rPr>
          <w:rFonts w:ascii="Times New Roman" w:hAnsi="Times New Roman" w:cs="Times New Roman"/>
          <w:color w:val="auto"/>
        </w:rPr>
        <w:t>Bio gas as a product and fertilizer as a byproduct of the plant needs some preparation before selling to costumer.</w:t>
      </w:r>
    </w:p>
    <w:p w:rsidR="00B94D0D" w:rsidRPr="004F25A3" w:rsidRDefault="00B94D0D" w:rsidP="007455BB">
      <w:pPr>
        <w:pStyle w:val="Default"/>
        <w:spacing w:line="360" w:lineRule="auto"/>
        <w:jc w:val="lowKashida"/>
        <w:rPr>
          <w:rFonts w:ascii="Times New Roman" w:hAnsi="Times New Roman" w:cs="Times New Roman"/>
          <w:color w:val="auto"/>
        </w:rPr>
      </w:pPr>
    </w:p>
    <w:p w:rsidR="00B94D0D" w:rsidRPr="004F25A3" w:rsidRDefault="00B94D0D" w:rsidP="007455BB">
      <w:pPr>
        <w:pStyle w:val="Heading3"/>
        <w:spacing w:line="360" w:lineRule="auto"/>
        <w:jc w:val="lowKashida"/>
        <w:rPr>
          <w:rFonts w:ascii="Times New Roman" w:hAnsi="Times New Roman"/>
        </w:rPr>
      </w:pPr>
      <w:bookmarkStart w:id="81" w:name="_Toc353125482"/>
      <w:r w:rsidRPr="004F25A3">
        <w:rPr>
          <w:rFonts w:ascii="Times New Roman" w:hAnsi="Times New Roman"/>
        </w:rPr>
        <w:lastRenderedPageBreak/>
        <w:t>2.6.1 Bio gas treatment:</w:t>
      </w:r>
      <w:bookmarkEnd w:id="81"/>
      <w:r w:rsidRPr="004F25A3">
        <w:rPr>
          <w:rFonts w:ascii="Times New Roman" w:hAnsi="Times New Roman"/>
        </w:rPr>
        <w:br/>
      </w:r>
    </w:p>
    <w:p w:rsidR="00B94D0D" w:rsidRPr="004F25A3" w:rsidRDefault="00B94D0D" w:rsidP="007455BB">
      <w:pPr>
        <w:pStyle w:val="Default"/>
        <w:numPr>
          <w:ilvl w:val="0"/>
          <w:numId w:val="18"/>
        </w:numPr>
        <w:spacing w:line="360" w:lineRule="auto"/>
        <w:jc w:val="lowKashida"/>
        <w:rPr>
          <w:rFonts w:ascii="Times New Roman" w:hAnsi="Times New Roman" w:cs="Times New Roman"/>
          <w:b/>
          <w:bCs/>
          <w:color w:val="auto"/>
        </w:rPr>
      </w:pPr>
      <w:r w:rsidRPr="004F25A3">
        <w:rPr>
          <w:rFonts w:ascii="Times New Roman" w:hAnsi="Times New Roman" w:cs="Times New Roman"/>
          <w:b/>
          <w:bCs/>
          <w:color w:val="auto"/>
        </w:rPr>
        <w:t>Hydrogen sulfide contents</w:t>
      </w:r>
    </w:p>
    <w:p w:rsidR="00B94D0D" w:rsidRPr="004F25A3" w:rsidRDefault="00B94D0D" w:rsidP="007455BB">
      <w:pPr>
        <w:pStyle w:val="ListParagraph"/>
        <w:autoSpaceDE w:val="0"/>
        <w:autoSpaceDN w:val="0"/>
        <w:adjustRightInd w:val="0"/>
        <w:spacing w:after="0" w:line="360" w:lineRule="auto"/>
        <w:jc w:val="lowKashida"/>
        <w:rPr>
          <w:rFonts w:ascii="Times New Roman" w:hAnsi="Times New Roman" w:cs="Times New Roman"/>
          <w:b/>
          <w:bCs/>
          <w:sz w:val="24"/>
          <w:szCs w:val="24"/>
        </w:rPr>
      </w:pPr>
      <w:r w:rsidRPr="004F25A3">
        <w:rPr>
          <w:rFonts w:ascii="Times New Roman" w:hAnsi="Times New Roman" w:cs="Times New Roman"/>
          <w:sz w:val="24"/>
          <w:szCs w:val="24"/>
        </w:rPr>
        <w:t>In order to combat the amount of the corrosive hydrogen sulfide (H2S) in the biogas produced by the process, a small quantity of air is injected into the digester head. This allows the H2S in the biogas to be converted by bacteria to elemental sulfur that will cling to the tank roof and be cleaned when necessary.</w:t>
      </w:r>
      <w:r w:rsidRPr="004F25A3">
        <w:rPr>
          <w:rFonts w:ascii="Times New Roman" w:hAnsi="Times New Roman" w:cs="Times New Roman"/>
          <w:b/>
          <w:bCs/>
          <w:sz w:val="24"/>
          <w:szCs w:val="24"/>
        </w:rPr>
        <w:t xml:space="preserve">   </w:t>
      </w:r>
    </w:p>
    <w:p w:rsidR="00B94D0D" w:rsidRPr="004F25A3" w:rsidRDefault="00B94D0D" w:rsidP="007455BB">
      <w:pPr>
        <w:pStyle w:val="ListParagraph"/>
        <w:autoSpaceDE w:val="0"/>
        <w:autoSpaceDN w:val="0"/>
        <w:adjustRightInd w:val="0"/>
        <w:spacing w:after="0" w:line="360" w:lineRule="auto"/>
        <w:jc w:val="lowKashida"/>
        <w:rPr>
          <w:rFonts w:ascii="Times New Roman" w:hAnsi="Times New Roman" w:cs="Times New Roman"/>
          <w:sz w:val="24"/>
          <w:szCs w:val="24"/>
        </w:rPr>
      </w:pPr>
    </w:p>
    <w:p w:rsidR="00B94D0D" w:rsidRPr="004F25A3" w:rsidRDefault="00B94D0D" w:rsidP="007455BB">
      <w:pPr>
        <w:pStyle w:val="Default"/>
        <w:numPr>
          <w:ilvl w:val="0"/>
          <w:numId w:val="18"/>
        </w:numPr>
        <w:spacing w:line="360" w:lineRule="auto"/>
        <w:jc w:val="lowKashida"/>
        <w:rPr>
          <w:rFonts w:ascii="Times New Roman" w:hAnsi="Times New Roman" w:cs="Times New Roman"/>
          <w:b/>
          <w:bCs/>
          <w:color w:val="auto"/>
        </w:rPr>
      </w:pPr>
      <w:r w:rsidRPr="004F25A3">
        <w:rPr>
          <w:rFonts w:ascii="Times New Roman" w:hAnsi="Times New Roman" w:cs="Times New Roman"/>
          <w:b/>
          <w:bCs/>
          <w:color w:val="auto"/>
        </w:rPr>
        <w:t>Carbon di oxide contents:</w:t>
      </w:r>
    </w:p>
    <w:p w:rsidR="00B94D0D" w:rsidRPr="004F25A3" w:rsidRDefault="00B94D0D" w:rsidP="007455BB">
      <w:pPr>
        <w:pStyle w:val="Default"/>
        <w:spacing w:line="360" w:lineRule="auto"/>
        <w:ind w:left="720"/>
        <w:jc w:val="lowKashida"/>
        <w:rPr>
          <w:rFonts w:ascii="Times New Roman" w:hAnsi="Times New Roman" w:cs="Times New Roman"/>
          <w:color w:val="auto"/>
        </w:rPr>
      </w:pPr>
      <w:r w:rsidRPr="004F25A3">
        <w:rPr>
          <w:rFonts w:ascii="Times New Roman" w:hAnsi="Times New Roman" w:cs="Times New Roman"/>
          <w:b/>
          <w:bCs/>
          <w:color w:val="auto"/>
        </w:rPr>
        <w:br/>
      </w:r>
      <w:r w:rsidRPr="004F25A3">
        <w:rPr>
          <w:rFonts w:ascii="Times New Roman" w:hAnsi="Times New Roman" w:cs="Times New Roman"/>
          <w:color w:val="auto"/>
        </w:rPr>
        <w:t>CO2 removal from bio gas is mandatory to meet the specifications of a natural gas grid since CO2 reduces the heating values of natural gas, is corrosive and increase the volume for storage and transportation of gas.</w:t>
      </w:r>
    </w:p>
    <w:p w:rsidR="00B94D0D" w:rsidRPr="004F25A3" w:rsidRDefault="00B94D0D" w:rsidP="007455BB">
      <w:pPr>
        <w:pStyle w:val="Default"/>
        <w:spacing w:line="360" w:lineRule="auto"/>
        <w:ind w:left="720"/>
        <w:jc w:val="lowKashida"/>
        <w:rPr>
          <w:rFonts w:ascii="Times New Roman" w:hAnsi="Times New Roman" w:cs="Times New Roman"/>
          <w:color w:val="auto"/>
        </w:rPr>
      </w:pPr>
    </w:p>
    <w:p w:rsidR="00B94D0D" w:rsidRPr="004F25A3" w:rsidRDefault="00B94D0D" w:rsidP="007455BB">
      <w:pPr>
        <w:pStyle w:val="Default"/>
        <w:keepNext/>
        <w:spacing w:line="360" w:lineRule="auto"/>
        <w:ind w:left="720"/>
        <w:jc w:val="lowKashida"/>
        <w:rPr>
          <w:rFonts w:ascii="Times New Roman" w:hAnsi="Times New Roman" w:cs="Times New Roman"/>
          <w:color w:val="auto"/>
        </w:rPr>
      </w:pPr>
      <w:r w:rsidRPr="004F25A3">
        <w:rPr>
          <w:rStyle w:val="CommentReference"/>
          <w:rFonts w:ascii="Times New Roman" w:eastAsia="MS Mincho" w:hAnsi="Times New Roman"/>
          <w:color w:val="auto"/>
          <w:lang w:val="en-CA" w:eastAsia="ja-JP"/>
        </w:rPr>
        <w:commentReference w:id="82"/>
      </w:r>
      <w:r w:rsidRPr="004F25A3">
        <w:rPr>
          <w:rFonts w:ascii="Times New Roman" w:hAnsi="Times New Roman" w:cs="Times New Roman"/>
          <w:color w:val="auto"/>
        </w:rPr>
        <w:t>Table1.Bio gas composition [</w:t>
      </w:r>
      <w:proofErr w:type="spellStart"/>
      <w:r w:rsidRPr="004F25A3">
        <w:rPr>
          <w:rFonts w:ascii="Times New Roman" w:hAnsi="Times New Roman" w:cs="Times New Roman"/>
          <w:color w:val="auto"/>
        </w:rPr>
        <w:t>Rasi</w:t>
      </w:r>
      <w:proofErr w:type="spellEnd"/>
      <w:r w:rsidRPr="004F25A3">
        <w:rPr>
          <w:rFonts w:ascii="Times New Roman" w:hAnsi="Times New Roman" w:cs="Times New Roman"/>
          <w:color w:val="auto"/>
        </w:rPr>
        <w:t>, 2007]</w:t>
      </w:r>
      <w:r w:rsidRPr="004F25A3">
        <w:rPr>
          <w:rFonts w:ascii="Times New Roman" w:hAnsi="Times New Roman" w:cs="Times New Roman"/>
          <w:color w:val="FF0000"/>
        </w:rPr>
        <w:br/>
      </w:r>
    </w:p>
    <w:tbl>
      <w:tblPr>
        <w:tblW w:w="0" w:type="auto"/>
        <w:tblLook w:val="00A0" w:firstRow="1" w:lastRow="0" w:firstColumn="1" w:lastColumn="0" w:noHBand="0" w:noVBand="0"/>
      </w:tblPr>
      <w:tblGrid>
        <w:gridCol w:w="2214"/>
        <w:gridCol w:w="2214"/>
        <w:gridCol w:w="2214"/>
        <w:gridCol w:w="2214"/>
      </w:tblGrid>
      <w:tr w:rsidR="00B94D0D" w:rsidRPr="004F25A3" w:rsidTr="00141008">
        <w:tc>
          <w:tcPr>
            <w:tcW w:w="2214" w:type="dxa"/>
            <w:tcBorders>
              <w:bottom w:val="single" w:sz="4" w:space="0" w:color="7F7F7F"/>
              <w:right w:val="nil"/>
            </w:tcBorders>
          </w:tcPr>
          <w:p w:rsidR="00B94D0D" w:rsidRPr="00141008" w:rsidRDefault="00B94D0D" w:rsidP="00141008">
            <w:pPr>
              <w:pStyle w:val="Default"/>
              <w:keepNext/>
              <w:spacing w:line="360" w:lineRule="auto"/>
              <w:jc w:val="lowKashida"/>
              <w:rPr>
                <w:rFonts w:ascii="Times New Roman" w:hAnsi="Times New Roman" w:cs="Times New Roman"/>
                <w:b/>
                <w:bCs/>
                <w:caps/>
                <w:color w:val="auto"/>
              </w:rPr>
            </w:pPr>
            <w:r w:rsidRPr="00141008">
              <w:rPr>
                <w:rFonts w:ascii="Times New Roman" w:hAnsi="Times New Roman" w:cs="Times New Roman"/>
                <w:b/>
                <w:bCs/>
                <w:caps/>
                <w:color w:val="auto"/>
              </w:rPr>
              <w:t>Process</w:t>
            </w:r>
          </w:p>
        </w:tc>
        <w:tc>
          <w:tcPr>
            <w:tcW w:w="2214" w:type="dxa"/>
            <w:tcBorders>
              <w:bottom w:val="single" w:sz="4" w:space="0" w:color="7F7F7F"/>
            </w:tcBorders>
          </w:tcPr>
          <w:p w:rsidR="00B94D0D" w:rsidRPr="00141008" w:rsidRDefault="00B94D0D" w:rsidP="00141008">
            <w:pPr>
              <w:pStyle w:val="Default"/>
              <w:keepNext/>
              <w:spacing w:line="360" w:lineRule="auto"/>
              <w:jc w:val="lowKashida"/>
              <w:rPr>
                <w:rFonts w:ascii="Times New Roman" w:hAnsi="Times New Roman" w:cs="Times New Roman"/>
                <w:b/>
                <w:bCs/>
                <w:caps/>
                <w:color w:val="auto"/>
              </w:rPr>
            </w:pPr>
            <w:r w:rsidRPr="00141008">
              <w:rPr>
                <w:rFonts w:ascii="Times New Roman" w:hAnsi="Times New Roman" w:cs="Times New Roman"/>
                <w:b/>
                <w:bCs/>
                <w:caps/>
                <w:color w:val="auto"/>
              </w:rPr>
              <w:t>Co2[%]</w:t>
            </w:r>
          </w:p>
        </w:tc>
        <w:tc>
          <w:tcPr>
            <w:tcW w:w="2214" w:type="dxa"/>
            <w:tcBorders>
              <w:bottom w:val="single" w:sz="4" w:space="0" w:color="7F7F7F"/>
            </w:tcBorders>
          </w:tcPr>
          <w:p w:rsidR="00B94D0D" w:rsidRPr="00141008" w:rsidRDefault="00B94D0D" w:rsidP="00141008">
            <w:pPr>
              <w:pStyle w:val="Default"/>
              <w:keepNext/>
              <w:spacing w:line="360" w:lineRule="auto"/>
              <w:jc w:val="lowKashida"/>
              <w:rPr>
                <w:rFonts w:ascii="Times New Roman" w:hAnsi="Times New Roman" w:cs="Times New Roman"/>
                <w:b/>
                <w:bCs/>
                <w:caps/>
                <w:color w:val="auto"/>
              </w:rPr>
            </w:pPr>
            <w:r w:rsidRPr="00141008">
              <w:rPr>
                <w:rFonts w:ascii="Times New Roman" w:hAnsi="Times New Roman" w:cs="Times New Roman"/>
                <w:b/>
                <w:bCs/>
                <w:caps/>
                <w:color w:val="auto"/>
              </w:rPr>
              <w:t>CH4[%]</w:t>
            </w:r>
          </w:p>
        </w:tc>
        <w:tc>
          <w:tcPr>
            <w:tcW w:w="2214" w:type="dxa"/>
            <w:tcBorders>
              <w:bottom w:val="single" w:sz="4" w:space="0" w:color="7F7F7F"/>
            </w:tcBorders>
          </w:tcPr>
          <w:p w:rsidR="00B94D0D" w:rsidRPr="00141008" w:rsidRDefault="00B94D0D" w:rsidP="00141008">
            <w:pPr>
              <w:pStyle w:val="Default"/>
              <w:keepNext/>
              <w:spacing w:line="360" w:lineRule="auto"/>
              <w:jc w:val="lowKashida"/>
              <w:rPr>
                <w:rFonts w:ascii="Times New Roman" w:hAnsi="Times New Roman" w:cs="Times New Roman"/>
                <w:b/>
                <w:bCs/>
                <w:caps/>
                <w:color w:val="auto"/>
              </w:rPr>
            </w:pPr>
            <w:r w:rsidRPr="00141008">
              <w:rPr>
                <w:rFonts w:ascii="Times New Roman" w:hAnsi="Times New Roman" w:cs="Times New Roman"/>
                <w:b/>
                <w:bCs/>
                <w:caps/>
                <w:color w:val="auto"/>
              </w:rPr>
              <w:t>H2s[ppm]</w:t>
            </w:r>
          </w:p>
        </w:tc>
      </w:tr>
      <w:tr w:rsidR="00B94D0D" w:rsidRPr="004F25A3" w:rsidTr="00141008">
        <w:tc>
          <w:tcPr>
            <w:tcW w:w="2214" w:type="dxa"/>
            <w:tcBorders>
              <w:right w:val="single" w:sz="4" w:space="0" w:color="7F7F7F"/>
            </w:tcBorders>
            <w:shd w:val="clear" w:color="auto" w:fill="F2F2F2"/>
          </w:tcPr>
          <w:p w:rsidR="00B94D0D" w:rsidRPr="00141008" w:rsidRDefault="00B94D0D" w:rsidP="00141008">
            <w:pPr>
              <w:pStyle w:val="Default"/>
              <w:keepNext/>
              <w:spacing w:line="360" w:lineRule="auto"/>
              <w:jc w:val="lowKashida"/>
              <w:rPr>
                <w:rFonts w:ascii="Times New Roman" w:hAnsi="Times New Roman" w:cs="Times New Roman"/>
                <w:b/>
                <w:bCs/>
                <w:caps/>
                <w:color w:val="auto"/>
                <w:sz w:val="20"/>
                <w:szCs w:val="20"/>
              </w:rPr>
            </w:pPr>
            <w:r w:rsidRPr="00141008">
              <w:rPr>
                <w:rFonts w:ascii="Times New Roman" w:hAnsi="Times New Roman" w:cs="Times New Roman"/>
                <w:b/>
                <w:bCs/>
                <w:caps/>
                <w:color w:val="auto"/>
                <w:sz w:val="20"/>
                <w:szCs w:val="20"/>
              </w:rPr>
              <w:t>Farm biogas plant</w:t>
            </w:r>
          </w:p>
        </w:tc>
        <w:tc>
          <w:tcPr>
            <w:tcW w:w="2214" w:type="dxa"/>
            <w:shd w:val="clear" w:color="auto" w:fill="F2F2F2"/>
          </w:tcPr>
          <w:p w:rsidR="00B94D0D" w:rsidRPr="00141008" w:rsidRDefault="00B94D0D" w:rsidP="00141008">
            <w:pPr>
              <w:pStyle w:val="Default"/>
              <w:keepNext/>
              <w:spacing w:line="360" w:lineRule="auto"/>
              <w:jc w:val="lowKashida"/>
              <w:rPr>
                <w:rFonts w:ascii="Times New Roman" w:hAnsi="Times New Roman" w:cs="Times New Roman"/>
                <w:color w:val="auto"/>
              </w:rPr>
            </w:pPr>
            <w:r w:rsidRPr="00141008">
              <w:rPr>
                <w:rFonts w:ascii="Times New Roman" w:hAnsi="Times New Roman" w:cs="Times New Roman"/>
                <w:color w:val="auto"/>
              </w:rPr>
              <w:t>37-38</w:t>
            </w:r>
          </w:p>
        </w:tc>
        <w:tc>
          <w:tcPr>
            <w:tcW w:w="2214" w:type="dxa"/>
            <w:shd w:val="clear" w:color="auto" w:fill="F2F2F2"/>
          </w:tcPr>
          <w:p w:rsidR="00B94D0D" w:rsidRPr="00141008" w:rsidRDefault="00B94D0D" w:rsidP="00141008">
            <w:pPr>
              <w:pStyle w:val="Default"/>
              <w:keepNext/>
              <w:spacing w:line="360" w:lineRule="auto"/>
              <w:jc w:val="lowKashida"/>
              <w:rPr>
                <w:rFonts w:ascii="Times New Roman" w:hAnsi="Times New Roman" w:cs="Times New Roman"/>
                <w:color w:val="auto"/>
              </w:rPr>
            </w:pPr>
            <w:r w:rsidRPr="00141008">
              <w:rPr>
                <w:rFonts w:ascii="Times New Roman" w:hAnsi="Times New Roman" w:cs="Times New Roman"/>
                <w:color w:val="auto"/>
              </w:rPr>
              <w:t>55-58</w:t>
            </w:r>
          </w:p>
        </w:tc>
        <w:tc>
          <w:tcPr>
            <w:tcW w:w="2214" w:type="dxa"/>
            <w:shd w:val="clear" w:color="auto" w:fill="F2F2F2"/>
          </w:tcPr>
          <w:p w:rsidR="00B94D0D" w:rsidRPr="00141008" w:rsidRDefault="00B94D0D" w:rsidP="00141008">
            <w:pPr>
              <w:pStyle w:val="Default"/>
              <w:keepNext/>
              <w:spacing w:line="360" w:lineRule="auto"/>
              <w:jc w:val="lowKashida"/>
              <w:rPr>
                <w:rFonts w:ascii="Times New Roman" w:hAnsi="Times New Roman" w:cs="Times New Roman"/>
                <w:color w:val="auto"/>
              </w:rPr>
            </w:pPr>
            <w:r w:rsidRPr="00141008">
              <w:rPr>
                <w:rFonts w:ascii="Times New Roman" w:hAnsi="Times New Roman" w:cs="Times New Roman"/>
                <w:color w:val="auto"/>
              </w:rPr>
              <w:t>32-169</w:t>
            </w:r>
          </w:p>
        </w:tc>
      </w:tr>
      <w:tr w:rsidR="00B94D0D" w:rsidRPr="004F25A3" w:rsidTr="00141008">
        <w:tc>
          <w:tcPr>
            <w:tcW w:w="2214" w:type="dxa"/>
            <w:tcBorders>
              <w:right w:val="single" w:sz="4" w:space="0" w:color="7F7F7F"/>
            </w:tcBorders>
          </w:tcPr>
          <w:p w:rsidR="00B94D0D" w:rsidRPr="00141008" w:rsidRDefault="00B94D0D" w:rsidP="00141008">
            <w:pPr>
              <w:pStyle w:val="Default"/>
              <w:keepNext/>
              <w:spacing w:line="360" w:lineRule="auto"/>
              <w:jc w:val="lowKashida"/>
              <w:rPr>
                <w:rFonts w:ascii="Times New Roman" w:hAnsi="Times New Roman" w:cs="Times New Roman"/>
                <w:b/>
                <w:bCs/>
                <w:caps/>
                <w:color w:val="auto"/>
                <w:sz w:val="20"/>
                <w:szCs w:val="20"/>
              </w:rPr>
            </w:pPr>
            <w:r w:rsidRPr="00141008">
              <w:rPr>
                <w:rFonts w:ascii="Times New Roman" w:hAnsi="Times New Roman" w:cs="Times New Roman"/>
                <w:b/>
                <w:bCs/>
                <w:caps/>
                <w:color w:val="auto"/>
                <w:sz w:val="20"/>
                <w:szCs w:val="20"/>
              </w:rPr>
              <w:t>Sewage digester</w:t>
            </w:r>
          </w:p>
        </w:tc>
        <w:tc>
          <w:tcPr>
            <w:tcW w:w="2214" w:type="dxa"/>
          </w:tcPr>
          <w:p w:rsidR="00B94D0D" w:rsidRPr="00141008" w:rsidRDefault="00B94D0D" w:rsidP="00141008">
            <w:pPr>
              <w:pStyle w:val="Default"/>
              <w:keepNext/>
              <w:spacing w:line="360" w:lineRule="auto"/>
              <w:jc w:val="lowKashida"/>
              <w:rPr>
                <w:rFonts w:ascii="Times New Roman" w:hAnsi="Times New Roman" w:cs="Times New Roman"/>
                <w:color w:val="auto"/>
              </w:rPr>
            </w:pPr>
            <w:r w:rsidRPr="00141008">
              <w:rPr>
                <w:rFonts w:ascii="Times New Roman" w:hAnsi="Times New Roman" w:cs="Times New Roman"/>
                <w:color w:val="auto"/>
              </w:rPr>
              <w:t>38.6</w:t>
            </w:r>
          </w:p>
        </w:tc>
        <w:tc>
          <w:tcPr>
            <w:tcW w:w="2214" w:type="dxa"/>
          </w:tcPr>
          <w:p w:rsidR="00B94D0D" w:rsidRPr="00141008" w:rsidRDefault="00B94D0D" w:rsidP="00141008">
            <w:pPr>
              <w:pStyle w:val="Default"/>
              <w:keepNext/>
              <w:spacing w:line="360" w:lineRule="auto"/>
              <w:jc w:val="lowKashida"/>
              <w:rPr>
                <w:rFonts w:ascii="Times New Roman" w:hAnsi="Times New Roman" w:cs="Times New Roman"/>
                <w:color w:val="auto"/>
              </w:rPr>
            </w:pPr>
            <w:r w:rsidRPr="00141008">
              <w:rPr>
                <w:rFonts w:ascii="Times New Roman" w:hAnsi="Times New Roman" w:cs="Times New Roman"/>
                <w:color w:val="auto"/>
              </w:rPr>
              <w:t>57.8</w:t>
            </w:r>
          </w:p>
        </w:tc>
        <w:tc>
          <w:tcPr>
            <w:tcW w:w="2214" w:type="dxa"/>
          </w:tcPr>
          <w:p w:rsidR="00B94D0D" w:rsidRPr="00141008" w:rsidRDefault="00B94D0D" w:rsidP="00141008">
            <w:pPr>
              <w:pStyle w:val="Default"/>
              <w:keepNext/>
              <w:spacing w:line="360" w:lineRule="auto"/>
              <w:jc w:val="lowKashida"/>
              <w:rPr>
                <w:rFonts w:ascii="Times New Roman" w:hAnsi="Times New Roman" w:cs="Times New Roman"/>
                <w:color w:val="auto"/>
              </w:rPr>
            </w:pPr>
            <w:r w:rsidRPr="00141008">
              <w:rPr>
                <w:rFonts w:ascii="Times New Roman" w:hAnsi="Times New Roman" w:cs="Times New Roman"/>
                <w:color w:val="auto"/>
              </w:rPr>
              <w:t>62.9</w:t>
            </w:r>
          </w:p>
        </w:tc>
      </w:tr>
      <w:tr w:rsidR="00B94D0D" w:rsidRPr="004F25A3" w:rsidTr="00141008">
        <w:tc>
          <w:tcPr>
            <w:tcW w:w="2214" w:type="dxa"/>
            <w:tcBorders>
              <w:right w:val="single" w:sz="4" w:space="0" w:color="7F7F7F"/>
            </w:tcBorders>
            <w:shd w:val="clear" w:color="auto" w:fill="F2F2F2"/>
          </w:tcPr>
          <w:p w:rsidR="00B94D0D" w:rsidRPr="00141008" w:rsidRDefault="00B94D0D" w:rsidP="00141008">
            <w:pPr>
              <w:pStyle w:val="Default"/>
              <w:keepNext/>
              <w:spacing w:line="360" w:lineRule="auto"/>
              <w:jc w:val="lowKashida"/>
              <w:rPr>
                <w:rFonts w:ascii="Times New Roman" w:hAnsi="Times New Roman" w:cs="Times New Roman"/>
                <w:b/>
                <w:bCs/>
                <w:caps/>
                <w:color w:val="auto"/>
                <w:sz w:val="20"/>
                <w:szCs w:val="20"/>
              </w:rPr>
            </w:pPr>
            <w:r w:rsidRPr="00141008">
              <w:rPr>
                <w:rFonts w:ascii="Times New Roman" w:hAnsi="Times New Roman" w:cs="Times New Roman"/>
                <w:b/>
                <w:bCs/>
                <w:caps/>
                <w:color w:val="auto"/>
                <w:sz w:val="20"/>
                <w:szCs w:val="20"/>
              </w:rPr>
              <w:t>Landfill</w:t>
            </w:r>
          </w:p>
        </w:tc>
        <w:tc>
          <w:tcPr>
            <w:tcW w:w="2214" w:type="dxa"/>
            <w:shd w:val="clear" w:color="auto" w:fill="F2F2F2"/>
          </w:tcPr>
          <w:p w:rsidR="00B94D0D" w:rsidRPr="00141008" w:rsidRDefault="00B94D0D" w:rsidP="00141008">
            <w:pPr>
              <w:pStyle w:val="Default"/>
              <w:keepNext/>
              <w:spacing w:line="360" w:lineRule="auto"/>
              <w:jc w:val="lowKashida"/>
              <w:rPr>
                <w:rFonts w:ascii="Times New Roman" w:hAnsi="Times New Roman" w:cs="Times New Roman"/>
                <w:color w:val="auto"/>
              </w:rPr>
            </w:pPr>
            <w:r w:rsidRPr="00141008">
              <w:rPr>
                <w:rFonts w:ascii="Times New Roman" w:hAnsi="Times New Roman" w:cs="Times New Roman"/>
                <w:color w:val="auto"/>
              </w:rPr>
              <w:t>37-41</w:t>
            </w:r>
          </w:p>
        </w:tc>
        <w:tc>
          <w:tcPr>
            <w:tcW w:w="2214" w:type="dxa"/>
            <w:shd w:val="clear" w:color="auto" w:fill="F2F2F2"/>
          </w:tcPr>
          <w:p w:rsidR="00B94D0D" w:rsidRPr="00141008" w:rsidRDefault="00B94D0D" w:rsidP="00141008">
            <w:pPr>
              <w:pStyle w:val="Default"/>
              <w:keepNext/>
              <w:spacing w:line="360" w:lineRule="auto"/>
              <w:jc w:val="lowKashida"/>
              <w:rPr>
                <w:rFonts w:ascii="Times New Roman" w:hAnsi="Times New Roman" w:cs="Times New Roman"/>
                <w:color w:val="auto"/>
              </w:rPr>
            </w:pPr>
            <w:r w:rsidRPr="00141008">
              <w:rPr>
                <w:rFonts w:ascii="Times New Roman" w:hAnsi="Times New Roman" w:cs="Times New Roman"/>
                <w:color w:val="auto"/>
              </w:rPr>
              <w:t>47-57</w:t>
            </w:r>
          </w:p>
        </w:tc>
        <w:tc>
          <w:tcPr>
            <w:tcW w:w="2214" w:type="dxa"/>
            <w:shd w:val="clear" w:color="auto" w:fill="F2F2F2"/>
          </w:tcPr>
          <w:p w:rsidR="00B94D0D" w:rsidRPr="00141008" w:rsidRDefault="00B94D0D" w:rsidP="00141008">
            <w:pPr>
              <w:pStyle w:val="Default"/>
              <w:keepNext/>
              <w:spacing w:line="360" w:lineRule="auto"/>
              <w:jc w:val="lowKashida"/>
              <w:rPr>
                <w:rFonts w:ascii="Times New Roman" w:hAnsi="Times New Roman" w:cs="Times New Roman"/>
                <w:color w:val="auto"/>
              </w:rPr>
            </w:pPr>
            <w:r w:rsidRPr="00141008">
              <w:rPr>
                <w:rFonts w:ascii="Times New Roman" w:hAnsi="Times New Roman" w:cs="Times New Roman"/>
                <w:color w:val="auto"/>
              </w:rPr>
              <w:t>36-115</w:t>
            </w:r>
          </w:p>
        </w:tc>
      </w:tr>
    </w:tbl>
    <w:p w:rsidR="00B94D0D" w:rsidRPr="004F25A3" w:rsidRDefault="00B94D0D" w:rsidP="007455BB">
      <w:pPr>
        <w:pStyle w:val="Default"/>
        <w:keepNext/>
        <w:spacing w:line="360" w:lineRule="auto"/>
        <w:ind w:left="720"/>
        <w:jc w:val="lowKashida"/>
        <w:rPr>
          <w:ins w:id="83" w:author="THEKEY" w:date="2013-04-02T15:47:00Z"/>
          <w:rFonts w:ascii="Times New Roman" w:hAnsi="Times New Roman" w:cs="Times New Roman"/>
          <w:color w:val="auto"/>
        </w:rPr>
      </w:pPr>
    </w:p>
    <w:p w:rsidR="00B94D0D" w:rsidRPr="004F25A3" w:rsidRDefault="00B94D0D" w:rsidP="007455BB">
      <w:pPr>
        <w:pStyle w:val="Default"/>
        <w:keepNext/>
        <w:spacing w:line="360" w:lineRule="auto"/>
        <w:ind w:left="720"/>
        <w:jc w:val="lowKashida"/>
        <w:rPr>
          <w:ins w:id="84" w:author="THEKEY" w:date="2013-04-02T15:47:00Z"/>
          <w:rFonts w:ascii="Times New Roman" w:hAnsi="Times New Roman" w:cs="Times New Roman"/>
          <w:color w:val="auto"/>
        </w:rPr>
      </w:pPr>
    </w:p>
    <w:p w:rsidR="00B94D0D" w:rsidRPr="004F25A3" w:rsidRDefault="00B94D0D" w:rsidP="007455BB">
      <w:pPr>
        <w:pStyle w:val="Default"/>
        <w:keepNext/>
        <w:spacing w:line="360" w:lineRule="auto"/>
        <w:ind w:left="720"/>
        <w:jc w:val="lowKashida"/>
        <w:rPr>
          <w:ins w:id="85" w:author="THEKEY" w:date="2013-04-02T15:47:00Z"/>
          <w:rFonts w:ascii="Times New Roman" w:hAnsi="Times New Roman" w:cs="Times New Roman"/>
          <w:color w:val="auto"/>
        </w:rPr>
      </w:pPr>
    </w:p>
    <w:p w:rsidR="00B94D0D" w:rsidRPr="004F25A3" w:rsidRDefault="00B94D0D" w:rsidP="007455BB">
      <w:pPr>
        <w:pStyle w:val="Default"/>
        <w:keepNext/>
        <w:spacing w:line="360" w:lineRule="auto"/>
        <w:ind w:left="720"/>
        <w:jc w:val="lowKashida"/>
        <w:rPr>
          <w:ins w:id="86" w:author="THEKEY" w:date="2013-04-02T15:47:00Z"/>
          <w:rFonts w:ascii="Times New Roman" w:hAnsi="Times New Roman" w:cs="Times New Roman"/>
          <w:color w:val="auto"/>
        </w:rPr>
      </w:pPr>
    </w:p>
    <w:p w:rsidR="00B94D0D" w:rsidRPr="004F25A3" w:rsidRDefault="00B94D0D" w:rsidP="007455BB">
      <w:pPr>
        <w:pStyle w:val="Default"/>
        <w:keepNext/>
        <w:spacing w:line="360" w:lineRule="auto"/>
        <w:ind w:left="720"/>
        <w:jc w:val="lowKashida"/>
        <w:rPr>
          <w:rFonts w:ascii="Times New Roman" w:hAnsi="Times New Roman" w:cs="Times New Roman"/>
          <w:color w:val="auto"/>
        </w:rPr>
      </w:pPr>
    </w:p>
    <w:p w:rsidR="00B94D0D" w:rsidRPr="004F25A3" w:rsidRDefault="00B94D0D" w:rsidP="007455BB">
      <w:pPr>
        <w:autoSpaceDE w:val="0"/>
        <w:autoSpaceDN w:val="0"/>
        <w:adjustRightInd w:val="0"/>
        <w:spacing w:line="360" w:lineRule="auto"/>
        <w:jc w:val="lowKashida"/>
      </w:pPr>
      <w:commentRangeStart w:id="87"/>
      <w:r w:rsidRPr="004F25A3">
        <w:t>As the table shows for direct usage of biogas after bio gas plant usually needs treatment</w:t>
      </w:r>
      <w:commentRangeEnd w:id="87"/>
      <w:r w:rsidRPr="004F25A3">
        <w:rPr>
          <w:rStyle w:val="CommentReference"/>
        </w:rPr>
        <w:commentReference w:id="87"/>
      </w:r>
      <w:r w:rsidRPr="004F25A3">
        <w:t xml:space="preserve">. </w:t>
      </w:r>
      <w:proofErr w:type="spellStart"/>
      <w:r w:rsidRPr="004F25A3">
        <w:t>Nowadys</w:t>
      </w:r>
      <w:proofErr w:type="spellEnd"/>
      <w:r w:rsidRPr="004F25A3">
        <w:t xml:space="preserve"> biogas plants use PSA to reduce sulfur contents of the gas.</w:t>
      </w:r>
    </w:p>
    <w:p w:rsidR="00B94D0D" w:rsidRPr="004F25A3" w:rsidRDefault="00B94D0D" w:rsidP="007455BB">
      <w:pPr>
        <w:autoSpaceDE w:val="0"/>
        <w:autoSpaceDN w:val="0"/>
        <w:adjustRightInd w:val="0"/>
        <w:spacing w:line="360" w:lineRule="auto"/>
        <w:jc w:val="lowKashida"/>
      </w:pPr>
      <w:r w:rsidRPr="004F25A3">
        <w:t xml:space="preserve">Deng </w:t>
      </w:r>
      <w:r w:rsidRPr="004F25A3">
        <w:rPr>
          <w:i/>
          <w:iCs/>
        </w:rPr>
        <w:t>et al</w:t>
      </w:r>
      <w:r w:rsidRPr="004F25A3">
        <w:t xml:space="preserve">. result’s indicated that membrane process with a CH4 recovery of 99% at a low operation cost could be designed to achieve natural gas grid specification which is more environmentally friendly technique[Deng, 2010]. </w:t>
      </w:r>
      <w:proofErr w:type="spellStart"/>
      <w:r w:rsidRPr="004F25A3">
        <w:t>Makaruk</w:t>
      </w:r>
      <w:proofErr w:type="spellEnd"/>
      <w:r w:rsidRPr="004F25A3">
        <w:t xml:space="preserve"> </w:t>
      </w:r>
      <w:r w:rsidRPr="004F25A3">
        <w:rPr>
          <w:i/>
          <w:iCs/>
        </w:rPr>
        <w:t xml:space="preserve">et al. </w:t>
      </w:r>
      <w:r w:rsidRPr="004F25A3">
        <w:t xml:space="preserve">pointed out that a </w:t>
      </w:r>
      <w:r w:rsidRPr="004F25A3">
        <w:lastRenderedPageBreak/>
        <w:t>membrane system provides enough flexibility for heat integration within biogas plants [</w:t>
      </w:r>
      <w:proofErr w:type="spellStart"/>
      <w:r w:rsidRPr="004F25A3">
        <w:t>Makaruk</w:t>
      </w:r>
      <w:proofErr w:type="spellEnd"/>
      <w:r w:rsidRPr="004F25A3">
        <w:t xml:space="preserve">, 2010]. In 2008  </w:t>
      </w:r>
      <w:proofErr w:type="spellStart"/>
      <w:r w:rsidRPr="004F25A3">
        <w:t>MemfoACT</w:t>
      </w:r>
      <w:proofErr w:type="spellEnd"/>
      <w:r w:rsidRPr="004F25A3">
        <w:t xml:space="preserve"> was started to make membrane which has more concentrate on biogas recovery[(</w:t>
      </w:r>
      <w:hyperlink r:id="rId12" w:history="1">
        <w:r w:rsidRPr="004F25A3">
          <w:rPr>
            <w:rStyle w:val="Hyperlink"/>
            <w:color w:val="auto"/>
          </w:rPr>
          <w:t>www.memfoact.no</w:t>
        </w:r>
      </w:hyperlink>
      <w:r w:rsidRPr="004F25A3">
        <w:t>)].</w:t>
      </w:r>
    </w:p>
    <w:p w:rsidR="00B94D0D" w:rsidRPr="004F25A3" w:rsidRDefault="00B94D0D" w:rsidP="007455BB">
      <w:pPr>
        <w:autoSpaceDE w:val="0"/>
        <w:autoSpaceDN w:val="0"/>
        <w:adjustRightInd w:val="0"/>
        <w:spacing w:line="360" w:lineRule="auto"/>
        <w:jc w:val="lowKashida"/>
      </w:pPr>
    </w:p>
    <w:p w:rsidR="00B94D0D" w:rsidRPr="004F25A3" w:rsidRDefault="00B94D0D" w:rsidP="007455BB">
      <w:pPr>
        <w:pStyle w:val="Heading3"/>
        <w:spacing w:line="360" w:lineRule="auto"/>
        <w:jc w:val="lowKashida"/>
        <w:rPr>
          <w:rFonts w:ascii="Times New Roman" w:hAnsi="Times New Roman"/>
        </w:rPr>
      </w:pPr>
      <w:r w:rsidRPr="004F25A3">
        <w:rPr>
          <w:rFonts w:ascii="Times New Roman" w:hAnsi="Times New Roman"/>
        </w:rPr>
        <w:br/>
      </w:r>
      <w:r w:rsidRPr="004F25A3">
        <w:rPr>
          <w:rFonts w:ascii="Times New Roman" w:hAnsi="Times New Roman"/>
        </w:rPr>
        <w:br/>
      </w:r>
      <w:bookmarkStart w:id="88" w:name="_Toc353125483"/>
      <w:r w:rsidRPr="004F25A3">
        <w:rPr>
          <w:rFonts w:ascii="Times New Roman" w:hAnsi="Times New Roman"/>
        </w:rPr>
        <w:t>2.6.2 Fertilizer treatment:</w:t>
      </w:r>
      <w:bookmarkEnd w:id="88"/>
      <w:r w:rsidRPr="004F25A3">
        <w:rPr>
          <w:rFonts w:ascii="Times New Roman" w:hAnsi="Times New Roman"/>
        </w:rPr>
        <w:br/>
      </w:r>
    </w:p>
    <w:p w:rsidR="00B94D0D" w:rsidRPr="004F25A3" w:rsidRDefault="00B94D0D" w:rsidP="007455BB">
      <w:pPr>
        <w:pStyle w:val="Default"/>
        <w:spacing w:line="360" w:lineRule="auto"/>
        <w:jc w:val="lowKashida"/>
        <w:rPr>
          <w:rFonts w:ascii="Times New Roman" w:hAnsi="Times New Roman" w:cs="Times New Roman"/>
          <w:color w:val="auto"/>
        </w:rPr>
      </w:pPr>
      <w:r w:rsidRPr="004F25A3">
        <w:rPr>
          <w:rFonts w:ascii="Times New Roman" w:hAnsi="Times New Roman" w:cs="Times New Roman"/>
          <w:color w:val="auto"/>
        </w:rPr>
        <w:t>The</w:t>
      </w:r>
      <w:r w:rsidRPr="004F25A3">
        <w:rPr>
          <w:rFonts w:ascii="Times New Roman" w:hAnsi="Times New Roman" w:cs="Times New Roman"/>
          <w:b/>
          <w:bCs/>
          <w:color w:val="auto"/>
        </w:rPr>
        <w:t xml:space="preserve"> </w:t>
      </w:r>
      <w:r w:rsidRPr="004F25A3">
        <w:rPr>
          <w:rFonts w:ascii="Times New Roman" w:hAnsi="Times New Roman" w:cs="Times New Roman"/>
          <w:color w:val="auto"/>
        </w:rPr>
        <w:t>remnant needs to be treated to meet the standard of fertilizer costumer. For separating the liquid inside of the digested effluent each company uses different method regarding the feedstock.</w:t>
      </w:r>
      <w:r w:rsidRPr="004F25A3">
        <w:rPr>
          <w:rFonts w:ascii="Times New Roman" w:hAnsi="Times New Roman" w:cs="Times New Roman"/>
          <w:b/>
          <w:bCs/>
          <w:color w:val="auto"/>
        </w:rPr>
        <w:br/>
      </w:r>
    </w:p>
    <w:p w:rsidR="00B94D0D" w:rsidRPr="004F25A3" w:rsidRDefault="00B94D0D" w:rsidP="007455BB">
      <w:pPr>
        <w:pStyle w:val="Default"/>
        <w:numPr>
          <w:ilvl w:val="0"/>
          <w:numId w:val="19"/>
        </w:numPr>
        <w:spacing w:line="360" w:lineRule="auto"/>
        <w:jc w:val="lowKashida"/>
        <w:rPr>
          <w:rFonts w:ascii="Times New Roman" w:hAnsi="Times New Roman" w:cs="Times New Roman"/>
          <w:b/>
          <w:bCs/>
          <w:color w:val="auto"/>
        </w:rPr>
      </w:pPr>
      <w:r w:rsidRPr="004F25A3">
        <w:rPr>
          <w:rFonts w:ascii="Times New Roman" w:hAnsi="Times New Roman" w:cs="Times New Roman"/>
          <w:b/>
          <w:bCs/>
          <w:color w:val="auto"/>
        </w:rPr>
        <w:t xml:space="preserve">Slope Screen Separator </w:t>
      </w:r>
    </w:p>
    <w:p w:rsidR="00B94D0D" w:rsidRPr="004F25A3" w:rsidRDefault="00B94D0D" w:rsidP="007455BB">
      <w:pPr>
        <w:pStyle w:val="Default"/>
        <w:spacing w:line="360" w:lineRule="auto"/>
        <w:jc w:val="lowKashida"/>
        <w:rPr>
          <w:rFonts w:ascii="Times New Roman" w:hAnsi="Times New Roman" w:cs="Times New Roman"/>
          <w:color w:val="auto"/>
        </w:rPr>
      </w:pPr>
      <w:r w:rsidRPr="004F25A3">
        <w:rPr>
          <w:rFonts w:ascii="Times New Roman" w:hAnsi="Times New Roman" w:cs="Times New Roman"/>
          <w:b/>
          <w:bCs/>
          <w:color w:val="auto"/>
        </w:rPr>
        <w:br/>
      </w:r>
      <w:r w:rsidRPr="004F25A3">
        <w:rPr>
          <w:rFonts w:ascii="Times New Roman" w:hAnsi="Times New Roman" w:cs="Times New Roman"/>
          <w:color w:val="auto"/>
        </w:rPr>
        <w:t>Cheapest but not the effective way to remove</w:t>
      </w:r>
      <w:r w:rsidRPr="004F25A3">
        <w:rPr>
          <w:rFonts w:ascii="Times New Roman" w:hAnsi="Times New Roman" w:cs="Times New Roman"/>
          <w:b/>
          <w:bCs/>
          <w:color w:val="auto"/>
        </w:rPr>
        <w:t xml:space="preserve"> </w:t>
      </w:r>
      <w:r w:rsidRPr="004F25A3">
        <w:rPr>
          <w:rFonts w:ascii="Times New Roman" w:hAnsi="Times New Roman" w:cs="Times New Roman"/>
          <w:color w:val="auto"/>
        </w:rPr>
        <w:t>solid residuals from liquid effluent. The method is simple rundown of the influent to screening tilted plat.</w:t>
      </w:r>
    </w:p>
    <w:p w:rsidR="00B94D0D" w:rsidRPr="004F25A3" w:rsidRDefault="00B94D0D" w:rsidP="007455BB">
      <w:pPr>
        <w:pStyle w:val="Default"/>
        <w:spacing w:line="360" w:lineRule="auto"/>
        <w:jc w:val="lowKashida"/>
        <w:rPr>
          <w:rFonts w:ascii="Times New Roman" w:hAnsi="Times New Roman" w:cs="Times New Roman"/>
          <w:color w:val="auto"/>
        </w:rPr>
      </w:pPr>
    </w:p>
    <w:p w:rsidR="00B94D0D" w:rsidRPr="004F25A3" w:rsidRDefault="00B94D0D" w:rsidP="007455BB">
      <w:pPr>
        <w:pStyle w:val="Default"/>
        <w:spacing w:line="360" w:lineRule="auto"/>
        <w:jc w:val="lowKashida"/>
        <w:rPr>
          <w:rFonts w:ascii="Times New Roman" w:hAnsi="Times New Roman" w:cs="Times New Roman"/>
          <w:b/>
          <w:bCs/>
          <w:color w:val="auto"/>
        </w:rPr>
      </w:pPr>
    </w:p>
    <w:p w:rsidR="00B94D0D" w:rsidRPr="004F25A3" w:rsidRDefault="00B94D0D" w:rsidP="007455BB">
      <w:pPr>
        <w:pStyle w:val="Default"/>
        <w:spacing w:line="360" w:lineRule="auto"/>
        <w:jc w:val="lowKashida"/>
        <w:rPr>
          <w:rFonts w:ascii="Times New Roman" w:hAnsi="Times New Roman" w:cs="Times New Roman"/>
          <w:b/>
          <w:bCs/>
          <w:color w:val="auto"/>
        </w:rPr>
      </w:pPr>
    </w:p>
    <w:p w:rsidR="00B94D0D" w:rsidRPr="004F25A3" w:rsidRDefault="00B94D0D" w:rsidP="007455BB">
      <w:pPr>
        <w:pStyle w:val="Default"/>
        <w:numPr>
          <w:ilvl w:val="0"/>
          <w:numId w:val="19"/>
        </w:numPr>
        <w:spacing w:line="360" w:lineRule="auto"/>
        <w:jc w:val="lowKashida"/>
        <w:rPr>
          <w:rFonts w:ascii="Times New Roman" w:hAnsi="Times New Roman" w:cs="Times New Roman"/>
          <w:color w:val="auto"/>
        </w:rPr>
      </w:pPr>
      <w:r w:rsidRPr="004F25A3">
        <w:rPr>
          <w:rFonts w:ascii="Times New Roman" w:hAnsi="Times New Roman" w:cs="Times New Roman"/>
          <w:b/>
          <w:bCs/>
          <w:color w:val="auto"/>
        </w:rPr>
        <w:t xml:space="preserve">Centrifuge </w:t>
      </w:r>
    </w:p>
    <w:p w:rsidR="00B94D0D" w:rsidRPr="004F25A3" w:rsidRDefault="00B94D0D" w:rsidP="007455BB">
      <w:pPr>
        <w:pStyle w:val="Default"/>
        <w:spacing w:line="360" w:lineRule="auto"/>
        <w:ind w:left="1080"/>
        <w:jc w:val="lowKashida"/>
        <w:rPr>
          <w:rFonts w:ascii="Times New Roman" w:hAnsi="Times New Roman" w:cs="Times New Roman"/>
          <w:color w:val="auto"/>
        </w:rPr>
      </w:pPr>
    </w:p>
    <w:p w:rsidR="00B94D0D" w:rsidRPr="004F25A3" w:rsidRDefault="00B94D0D" w:rsidP="007455BB">
      <w:pPr>
        <w:pStyle w:val="Default"/>
        <w:spacing w:line="360" w:lineRule="auto"/>
        <w:ind w:left="1080"/>
        <w:jc w:val="lowKashida"/>
        <w:rPr>
          <w:rFonts w:ascii="Times New Roman" w:hAnsi="Times New Roman" w:cs="Times New Roman"/>
          <w:color w:val="auto"/>
        </w:rPr>
      </w:pPr>
    </w:p>
    <w:p w:rsidR="00B94D0D" w:rsidRPr="004F25A3" w:rsidRDefault="00B94D0D" w:rsidP="007455BB">
      <w:pPr>
        <w:pStyle w:val="Default"/>
        <w:spacing w:line="360" w:lineRule="auto"/>
        <w:jc w:val="lowKashida"/>
        <w:rPr>
          <w:rFonts w:ascii="Times New Roman" w:hAnsi="Times New Roman" w:cs="Times New Roman"/>
          <w:color w:val="auto"/>
        </w:rPr>
      </w:pPr>
      <w:r w:rsidRPr="004F25A3">
        <w:rPr>
          <w:rFonts w:ascii="Times New Roman" w:hAnsi="Times New Roman" w:cs="Times New Roman"/>
          <w:color w:val="auto"/>
        </w:rPr>
        <w:t>Using centrifugal force is the most common way to dewater digested feed.</w:t>
      </w:r>
    </w:p>
    <w:p w:rsidR="00B94D0D" w:rsidRPr="004F25A3" w:rsidRDefault="00B94D0D" w:rsidP="007455BB">
      <w:pPr>
        <w:pStyle w:val="Default"/>
        <w:spacing w:line="360" w:lineRule="auto"/>
        <w:jc w:val="lowKashida"/>
        <w:rPr>
          <w:rFonts w:ascii="Times New Roman" w:hAnsi="Times New Roman" w:cs="Times New Roman"/>
          <w:color w:val="auto"/>
        </w:rPr>
      </w:pPr>
    </w:p>
    <w:p w:rsidR="00B94D0D" w:rsidRPr="004F25A3" w:rsidRDefault="00B94D0D" w:rsidP="007455BB">
      <w:pPr>
        <w:pStyle w:val="Heading2"/>
        <w:spacing w:line="360" w:lineRule="auto"/>
        <w:jc w:val="lowKashida"/>
        <w:rPr>
          <w:rFonts w:ascii="Times New Roman" w:hAnsi="Times New Roman"/>
        </w:rPr>
      </w:pPr>
      <w:r w:rsidRPr="004F25A3">
        <w:rPr>
          <w:rFonts w:ascii="Times New Roman" w:hAnsi="Times New Roman"/>
        </w:rPr>
        <w:br/>
      </w:r>
      <w:bookmarkStart w:id="89" w:name="_Toc353125484"/>
      <w:r w:rsidRPr="004F25A3">
        <w:rPr>
          <w:rFonts w:ascii="Times New Roman" w:hAnsi="Times New Roman"/>
        </w:rPr>
        <w:t>2.7 Reactor Design:</w:t>
      </w:r>
      <w:bookmarkEnd w:id="89"/>
      <w:r w:rsidRPr="004F25A3">
        <w:rPr>
          <w:rFonts w:ascii="Times New Roman" w:hAnsi="Times New Roman"/>
        </w:rPr>
        <w:br/>
      </w:r>
    </w:p>
    <w:p w:rsidR="00B94D0D" w:rsidRPr="004F25A3" w:rsidRDefault="00B94D0D" w:rsidP="007455BB">
      <w:pPr>
        <w:pStyle w:val="Heading3"/>
        <w:spacing w:line="360" w:lineRule="auto"/>
        <w:jc w:val="lowKashida"/>
        <w:rPr>
          <w:rFonts w:ascii="Times New Roman" w:hAnsi="Times New Roman"/>
        </w:rPr>
      </w:pPr>
      <w:bookmarkStart w:id="90" w:name="_Toc353125485"/>
      <w:r w:rsidRPr="004F25A3">
        <w:rPr>
          <w:rFonts w:ascii="Times New Roman" w:hAnsi="Times New Roman"/>
        </w:rPr>
        <w:t>2.7.1 Single Stage vs. Multistage</w:t>
      </w:r>
      <w:bookmarkEnd w:id="90"/>
      <w:r w:rsidRPr="004F25A3">
        <w:rPr>
          <w:rFonts w:ascii="Times New Roman" w:hAnsi="Times New Roman"/>
        </w:rPr>
        <w:t xml:space="preserve"> </w:t>
      </w:r>
    </w:p>
    <w:p w:rsidR="00B94D0D" w:rsidRPr="004F25A3" w:rsidRDefault="00B94D0D" w:rsidP="007455BB">
      <w:pPr>
        <w:pStyle w:val="Default"/>
        <w:spacing w:line="360" w:lineRule="auto"/>
        <w:jc w:val="lowKashida"/>
        <w:rPr>
          <w:rFonts w:ascii="Times New Roman" w:hAnsi="Times New Roman" w:cs="Times New Roman"/>
          <w:color w:val="auto"/>
        </w:rPr>
      </w:pPr>
    </w:p>
    <w:p w:rsidR="00B94D0D" w:rsidRPr="004F25A3" w:rsidRDefault="00B94D0D" w:rsidP="007455BB">
      <w:pPr>
        <w:pStyle w:val="Default"/>
        <w:spacing w:line="360" w:lineRule="auto"/>
        <w:jc w:val="lowKashida"/>
        <w:rPr>
          <w:rFonts w:ascii="Times New Roman" w:hAnsi="Times New Roman" w:cs="Times New Roman"/>
          <w:color w:val="auto"/>
        </w:rPr>
      </w:pPr>
      <w:r w:rsidRPr="004F25A3">
        <w:rPr>
          <w:rFonts w:ascii="Times New Roman" w:hAnsi="Times New Roman" w:cs="Times New Roman"/>
          <w:color w:val="auto"/>
        </w:rPr>
        <w:lastRenderedPageBreak/>
        <w:t>All three steps of fermentation take place together in one reactor which is cheaper and simpler even though it takes more time 14 or 28 days depending on the feed and operating temperature (</w:t>
      </w:r>
      <w:proofErr w:type="spellStart"/>
      <w:r w:rsidRPr="004F25A3">
        <w:rPr>
          <w:rFonts w:ascii="Times New Roman" w:hAnsi="Times New Roman" w:cs="Times New Roman"/>
          <w:color w:val="auto"/>
        </w:rPr>
        <w:t>Verma</w:t>
      </w:r>
      <w:proofErr w:type="spellEnd"/>
      <w:r w:rsidRPr="004F25A3">
        <w:rPr>
          <w:rFonts w:ascii="Times New Roman" w:hAnsi="Times New Roman" w:cs="Times New Roman"/>
          <w:color w:val="auto"/>
        </w:rPr>
        <w:t>, 2002).</w:t>
      </w:r>
    </w:p>
    <w:p w:rsidR="00B94D0D" w:rsidRPr="004F25A3" w:rsidRDefault="00B94D0D" w:rsidP="007455BB">
      <w:pPr>
        <w:pStyle w:val="Default"/>
        <w:spacing w:line="360" w:lineRule="auto"/>
        <w:jc w:val="lowKashida"/>
        <w:rPr>
          <w:rFonts w:ascii="Times New Roman" w:hAnsi="Times New Roman" w:cs="Times New Roman"/>
          <w:color w:val="auto"/>
        </w:rPr>
      </w:pPr>
      <w:r w:rsidRPr="004F25A3">
        <w:rPr>
          <w:rFonts w:ascii="Times New Roman" w:hAnsi="Times New Roman" w:cs="Times New Roman"/>
          <w:color w:val="auto"/>
        </w:rPr>
        <w:t xml:space="preserve">In multi stage, two or more reactors are used to separate each steps which reduce HRT. The retention time in multi stage fermentation is approximately seven days, three days for the </w:t>
      </w:r>
      <w:proofErr w:type="spellStart"/>
      <w:r w:rsidRPr="004F25A3">
        <w:rPr>
          <w:rFonts w:ascii="Times New Roman" w:hAnsi="Times New Roman" w:cs="Times New Roman"/>
          <w:color w:val="auto"/>
        </w:rPr>
        <w:t>methanogenesis</w:t>
      </w:r>
      <w:proofErr w:type="spellEnd"/>
      <w:r w:rsidRPr="004F25A3">
        <w:rPr>
          <w:rFonts w:ascii="Times New Roman" w:hAnsi="Times New Roman" w:cs="Times New Roman"/>
          <w:color w:val="auto"/>
        </w:rPr>
        <w:t xml:space="preserve"> and between two and four days in the hydrolysis phase. .[ </w:t>
      </w:r>
      <w:hyperlink r:id="rId13" w:history="1">
        <w:r w:rsidRPr="004F25A3">
          <w:rPr>
            <w:rStyle w:val="Hyperlink"/>
            <w:rFonts w:ascii="Times New Roman" w:hAnsi="Times New Roman"/>
            <w:color w:val="auto"/>
          </w:rPr>
          <w:t>http://bta-technologie.de</w:t>
        </w:r>
      </w:hyperlink>
      <w:r w:rsidRPr="004F25A3">
        <w:rPr>
          <w:rFonts w:ascii="Times New Roman" w:hAnsi="Times New Roman" w:cs="Times New Roman"/>
          <w:color w:val="auto"/>
        </w:rPr>
        <w:t xml:space="preserve">]  </w:t>
      </w:r>
      <w:proofErr w:type="spellStart"/>
      <w:r w:rsidRPr="004F25A3">
        <w:rPr>
          <w:rFonts w:ascii="Times New Roman" w:hAnsi="Times New Roman" w:cs="Times New Roman"/>
          <w:b/>
          <w:bCs/>
          <w:color w:val="auto"/>
        </w:rPr>
        <w:t>Biologische</w:t>
      </w:r>
      <w:proofErr w:type="spellEnd"/>
      <w:r w:rsidRPr="004F25A3">
        <w:rPr>
          <w:rFonts w:ascii="Times New Roman" w:hAnsi="Times New Roman" w:cs="Times New Roman"/>
          <w:b/>
          <w:bCs/>
          <w:color w:val="auto"/>
        </w:rPr>
        <w:t xml:space="preserve"> </w:t>
      </w:r>
      <w:proofErr w:type="spellStart"/>
      <w:r w:rsidRPr="004F25A3">
        <w:rPr>
          <w:rFonts w:ascii="Times New Roman" w:hAnsi="Times New Roman" w:cs="Times New Roman"/>
          <w:b/>
          <w:bCs/>
          <w:color w:val="auto"/>
        </w:rPr>
        <w:t>Abfallverwertung</w:t>
      </w:r>
      <w:proofErr w:type="spellEnd"/>
      <w:r w:rsidRPr="004F25A3">
        <w:rPr>
          <w:rFonts w:ascii="Times New Roman" w:hAnsi="Times New Roman" w:cs="Times New Roman"/>
          <w:b/>
          <w:bCs/>
          <w:color w:val="auto"/>
        </w:rPr>
        <w:t xml:space="preserve"> GmbH &amp; Co (Germany)</w:t>
      </w:r>
    </w:p>
    <w:p w:rsidR="00B94D0D" w:rsidRPr="004F25A3" w:rsidRDefault="00B94D0D" w:rsidP="007455BB">
      <w:pPr>
        <w:pStyle w:val="Default"/>
        <w:spacing w:line="360" w:lineRule="auto"/>
        <w:jc w:val="lowKashida"/>
        <w:rPr>
          <w:rFonts w:ascii="Times New Roman" w:hAnsi="Times New Roman" w:cs="Times New Roman"/>
          <w:color w:val="auto"/>
        </w:rPr>
      </w:pPr>
      <w:r w:rsidRPr="004F25A3">
        <w:rPr>
          <w:rFonts w:ascii="Times New Roman" w:hAnsi="Times New Roman" w:cs="Times New Roman"/>
          <w:color w:val="auto"/>
        </w:rPr>
        <w:t xml:space="preserve">Multi stage fermentation compared to single stage fermentation. Multi stage fermentation can process in one week the same amount of waste that a single stage can process in two weeks, although both method has the same efficiency. </w:t>
      </w:r>
    </w:p>
    <w:p w:rsidR="00B94D0D" w:rsidRPr="004F25A3" w:rsidRDefault="00B94D0D" w:rsidP="007455BB">
      <w:pPr>
        <w:pStyle w:val="Default"/>
        <w:tabs>
          <w:tab w:val="left" w:pos="1290"/>
        </w:tabs>
        <w:spacing w:line="360" w:lineRule="auto"/>
        <w:jc w:val="lowKashida"/>
        <w:rPr>
          <w:rFonts w:ascii="Times New Roman" w:hAnsi="Times New Roman" w:cs="Times New Roman"/>
          <w:color w:val="auto"/>
        </w:rPr>
      </w:pPr>
      <w:r w:rsidRPr="004F25A3">
        <w:rPr>
          <w:rFonts w:ascii="Times New Roman" w:hAnsi="Times New Roman" w:cs="Times New Roman"/>
          <w:color w:val="auto"/>
        </w:rPr>
        <w:tab/>
      </w:r>
    </w:p>
    <w:p w:rsidR="00B94D0D" w:rsidRPr="004F25A3" w:rsidRDefault="00B94D0D" w:rsidP="007455BB">
      <w:pPr>
        <w:pStyle w:val="Default"/>
        <w:spacing w:line="360" w:lineRule="auto"/>
        <w:jc w:val="lowKashida"/>
        <w:rPr>
          <w:rFonts w:ascii="Times New Roman" w:hAnsi="Times New Roman" w:cs="Times New Roman"/>
          <w:color w:val="auto"/>
        </w:rPr>
      </w:pPr>
    </w:p>
    <w:p w:rsidR="00B94D0D" w:rsidRPr="004F25A3" w:rsidRDefault="00B94D0D" w:rsidP="007455BB">
      <w:pPr>
        <w:pStyle w:val="Heading3"/>
        <w:spacing w:line="360" w:lineRule="auto"/>
        <w:jc w:val="lowKashida"/>
        <w:rPr>
          <w:rFonts w:ascii="Times New Roman" w:hAnsi="Times New Roman"/>
        </w:rPr>
      </w:pPr>
      <w:bookmarkStart w:id="91" w:name="_Toc353125486"/>
      <w:r w:rsidRPr="004F25A3">
        <w:rPr>
          <w:rFonts w:ascii="Times New Roman" w:hAnsi="Times New Roman"/>
        </w:rPr>
        <w:t>2.7.2 Batch vs. Plug Flow vs. Continuous</w:t>
      </w:r>
      <w:bookmarkEnd w:id="91"/>
      <w:r w:rsidRPr="004F25A3">
        <w:rPr>
          <w:rFonts w:ascii="Times New Roman" w:hAnsi="Times New Roman"/>
        </w:rPr>
        <w:t xml:space="preserve"> </w:t>
      </w:r>
    </w:p>
    <w:p w:rsidR="00B94D0D" w:rsidRPr="004F25A3" w:rsidRDefault="00B94D0D" w:rsidP="007455BB">
      <w:pPr>
        <w:pStyle w:val="Default"/>
        <w:spacing w:line="360" w:lineRule="auto"/>
        <w:jc w:val="lowKashida"/>
        <w:rPr>
          <w:rFonts w:ascii="Times New Roman" w:hAnsi="Times New Roman" w:cs="Times New Roman"/>
          <w:color w:val="auto"/>
        </w:rPr>
      </w:pPr>
    </w:p>
    <w:p w:rsidR="00B94D0D" w:rsidRPr="004F25A3" w:rsidRDefault="00B94D0D" w:rsidP="007455BB">
      <w:pPr>
        <w:autoSpaceDE w:val="0"/>
        <w:autoSpaceDN w:val="0"/>
        <w:adjustRightInd w:val="0"/>
        <w:spacing w:line="360" w:lineRule="auto"/>
        <w:jc w:val="lowKashida"/>
        <w:rPr>
          <w:shd w:val="clear" w:color="auto" w:fill="FFFFFF"/>
        </w:rPr>
      </w:pPr>
      <w:r w:rsidRPr="004F25A3">
        <w:t xml:space="preserve">An investigation was conducted into the suitability of either of the batch or continuous stirrer tank reactor (CSTR) digesters for anaerobic degradation of (MSW) in the production of biogas. </w:t>
      </w:r>
      <w:proofErr w:type="spellStart"/>
      <w:r w:rsidRPr="004F25A3">
        <w:rPr>
          <w:shd w:val="clear" w:color="auto" w:fill="FFFFFF"/>
        </w:rPr>
        <w:t>Hilkia</w:t>
      </w:r>
      <w:proofErr w:type="spellEnd"/>
      <w:r w:rsidRPr="004F25A3">
        <w:t xml:space="preserve"> et al. the amount of methane produced per unit volume of the batch digester is about 4 times less than the amount per unit volume of the CSTR, the cost per unit volume of the batch digester ($5.98) is 6 times less than that of the CSTR ($33.8). So, it was concluded that the batch digester is better option for the digestion of MSW for biogas production, compared to the CSTR.[</w:t>
      </w:r>
      <w:r w:rsidRPr="004F25A3">
        <w:rPr>
          <w:shd w:val="clear" w:color="auto" w:fill="FFFFFF"/>
        </w:rPr>
        <w:t xml:space="preserve"> </w:t>
      </w:r>
      <w:proofErr w:type="spellStart"/>
      <w:r w:rsidRPr="004F25A3">
        <w:rPr>
          <w:shd w:val="clear" w:color="auto" w:fill="FFFFFF"/>
        </w:rPr>
        <w:t>Hilkia</w:t>
      </w:r>
      <w:proofErr w:type="spellEnd"/>
      <w:r w:rsidRPr="004F25A3">
        <w:rPr>
          <w:shd w:val="clear" w:color="auto" w:fill="FFFFFF"/>
        </w:rPr>
        <w:t>, 2008]</w:t>
      </w:r>
    </w:p>
    <w:p w:rsidR="00B94D0D" w:rsidRPr="004F25A3" w:rsidRDefault="00B94D0D" w:rsidP="007455BB">
      <w:pPr>
        <w:autoSpaceDE w:val="0"/>
        <w:autoSpaceDN w:val="0"/>
        <w:adjustRightInd w:val="0"/>
        <w:spacing w:line="360" w:lineRule="auto"/>
        <w:jc w:val="lowKashida"/>
        <w:rPr>
          <w:b/>
          <w:bCs/>
          <w:highlight w:val="yellow"/>
        </w:rPr>
      </w:pPr>
    </w:p>
    <w:p w:rsidR="00B94D0D" w:rsidRPr="004F25A3" w:rsidRDefault="00B94D0D" w:rsidP="007455BB">
      <w:pPr>
        <w:pStyle w:val="Heading2"/>
        <w:spacing w:line="360" w:lineRule="auto"/>
        <w:jc w:val="lowKashida"/>
        <w:rPr>
          <w:rFonts w:ascii="Times New Roman" w:hAnsi="Times New Roman"/>
        </w:rPr>
      </w:pPr>
      <w:bookmarkStart w:id="92" w:name="_Toc353125487"/>
      <w:r w:rsidRPr="004F25A3">
        <w:rPr>
          <w:rFonts w:ascii="Times New Roman" w:hAnsi="Times New Roman"/>
        </w:rPr>
        <w:t>2.8 Bio gas storage tank</w:t>
      </w:r>
      <w:bookmarkEnd w:id="92"/>
    </w:p>
    <w:p w:rsidR="00B94D0D" w:rsidRPr="004F25A3" w:rsidRDefault="00B94D0D" w:rsidP="007455BB">
      <w:pPr>
        <w:autoSpaceDE w:val="0"/>
        <w:autoSpaceDN w:val="0"/>
        <w:adjustRightInd w:val="0"/>
        <w:spacing w:line="360" w:lineRule="auto"/>
        <w:jc w:val="lowKashida"/>
        <w:rPr>
          <w:highlight w:val="yellow"/>
        </w:rPr>
      </w:pPr>
    </w:p>
    <w:p w:rsidR="00B94D0D" w:rsidRPr="004F25A3" w:rsidRDefault="00B94D0D" w:rsidP="007455BB">
      <w:pPr>
        <w:autoSpaceDE w:val="0"/>
        <w:autoSpaceDN w:val="0"/>
        <w:adjustRightInd w:val="0"/>
        <w:spacing w:line="360" w:lineRule="auto"/>
        <w:jc w:val="lowKashida"/>
      </w:pPr>
      <w:r w:rsidRPr="004F25A3">
        <w:t>The two main types of storage tank is used in biogas plant is internal and the other is external. Internal is in low pressure and connected to digester while external is in high pressure and separated from the digester. High pressure makes safety and material costly, therefore low pressure connected storage tank is used in commercialized biogas plant.</w:t>
      </w:r>
    </w:p>
    <w:p w:rsidR="00B94D0D" w:rsidRPr="004F25A3" w:rsidRDefault="00B94D0D" w:rsidP="007455BB">
      <w:pPr>
        <w:autoSpaceDE w:val="0"/>
        <w:autoSpaceDN w:val="0"/>
        <w:adjustRightInd w:val="0"/>
        <w:spacing w:line="360" w:lineRule="auto"/>
        <w:jc w:val="lowKashida"/>
      </w:pPr>
    </w:p>
    <w:p w:rsidR="00B94D0D" w:rsidRPr="004F25A3" w:rsidRDefault="00B94D0D" w:rsidP="007455BB">
      <w:pPr>
        <w:autoSpaceDE w:val="0"/>
        <w:autoSpaceDN w:val="0"/>
        <w:adjustRightInd w:val="0"/>
        <w:spacing w:line="360" w:lineRule="auto"/>
        <w:jc w:val="lowKashida"/>
      </w:pPr>
    </w:p>
    <w:p w:rsidR="00B94D0D" w:rsidRPr="004F25A3" w:rsidRDefault="00B94D0D" w:rsidP="007455BB">
      <w:pPr>
        <w:autoSpaceDE w:val="0"/>
        <w:autoSpaceDN w:val="0"/>
        <w:adjustRightInd w:val="0"/>
        <w:spacing w:line="360" w:lineRule="auto"/>
        <w:jc w:val="lowKashida"/>
      </w:pPr>
    </w:p>
    <w:p w:rsidR="00B94D0D" w:rsidRPr="004F25A3" w:rsidRDefault="00B94D0D" w:rsidP="007455BB">
      <w:pPr>
        <w:autoSpaceDE w:val="0"/>
        <w:autoSpaceDN w:val="0"/>
        <w:adjustRightInd w:val="0"/>
        <w:spacing w:line="360" w:lineRule="auto"/>
        <w:jc w:val="lowKashida"/>
        <w:rPr>
          <w:b/>
          <w:bCs/>
          <w:color w:val="FF0000"/>
        </w:rPr>
      </w:pPr>
      <w:bookmarkStart w:id="93" w:name="_Toc353125488"/>
      <w:r w:rsidRPr="004F25A3">
        <w:rPr>
          <w:rStyle w:val="Heading2Char"/>
          <w:rFonts w:ascii="Times New Roman" w:hAnsi="Times New Roman"/>
        </w:rPr>
        <w:t>2.9 Proposed Design:</w:t>
      </w:r>
      <w:bookmarkEnd w:id="93"/>
    </w:p>
    <w:p w:rsidR="00B94D0D" w:rsidRPr="004F25A3" w:rsidRDefault="00B94D0D" w:rsidP="007455BB">
      <w:pPr>
        <w:autoSpaceDE w:val="0"/>
        <w:autoSpaceDN w:val="0"/>
        <w:adjustRightInd w:val="0"/>
        <w:spacing w:line="360" w:lineRule="auto"/>
        <w:jc w:val="lowKashida"/>
      </w:pPr>
      <w:r w:rsidRPr="004F25A3">
        <w:t xml:space="preserve">Proposed design is based on food waste which gathered from household, restaurant and food industry carried out by truck to the place near the town. Non-biodegradable material which take space and have a negative impact on HRT and size of the reactor removed in separation preprocessing in two steps. First metals are removed by electromagnet then go roll crusher to reduce the size of the particle. In the </w:t>
      </w:r>
      <w:proofErr w:type="spellStart"/>
      <w:r w:rsidRPr="004F25A3">
        <w:t>pulper</w:t>
      </w:r>
      <w:proofErr w:type="spellEnd"/>
      <w:r w:rsidRPr="004F25A3">
        <w:t xml:space="preserve"> the waste is pre-heated by injecting recycled steam from the reactors and the flash tank. Pre-heated sludge is pumped into the reactor(s) where thermal hydrolysis at high pressure and temperature takes place at approximately 165ºC for 30 minutes </w:t>
      </w:r>
      <w:r w:rsidRPr="004F25A3">
        <w:rPr>
          <w:u w:val="single"/>
        </w:rPr>
        <w:t>(http://www.cambi.no ).</w:t>
      </w:r>
      <w:ins w:id="94" w:author="Terminal" w:date="2013-04-03T13:50:00Z">
        <w:r w:rsidRPr="004F25A3">
          <w:t>T</w:t>
        </w:r>
      </w:ins>
      <w:del w:id="95" w:author="Terminal" w:date="2013-04-03T13:50:00Z">
        <w:r w:rsidRPr="004F25A3">
          <w:delText>t</w:delText>
        </w:r>
      </w:del>
      <w:r w:rsidRPr="004F25A3">
        <w:t xml:space="preserve">hermal hydrolysis can prevent very unpleasant odors in the hydrolysis steps. In addition </w:t>
      </w:r>
      <w:proofErr w:type="spellStart"/>
      <w:r w:rsidRPr="004F25A3">
        <w:t>biosolids</w:t>
      </w:r>
      <w:proofErr w:type="spellEnd"/>
      <w:r w:rsidRPr="004F25A3">
        <w:t xml:space="preserve"> in a pressure vessel, splitting the tough cell membranes of the microorganisms present, releasing and breaking down the long chain molecules, and making them readily digestible. In flash tank steam explosion disintegrates the organic material into easily digestible material.</w:t>
      </w:r>
      <w:del w:id="96" w:author="Terminal" w:date="2013-04-03T13:23:00Z">
        <w:r w:rsidRPr="004F25A3">
          <w:delText xml:space="preserve"> The thermophilic fermentation process takes place at a temperature of 55 to 60 degrees Celsius and lasts for 10 to 15 days</w:delText>
        </w:r>
      </w:del>
      <w:del w:id="97" w:author="Terminal" w:date="2013-04-03T13:50:00Z">
        <w:r w:rsidRPr="004F25A3">
          <w:delText>.</w:delText>
        </w:r>
      </w:del>
      <w:r w:rsidRPr="004F25A3">
        <w:t xml:space="preserve"> By using the thermal hydrolysis there is no need for </w:t>
      </w:r>
      <w:del w:id="98" w:author="Terminal" w:date="2013-04-03T13:23:00Z">
        <w:r w:rsidRPr="004F25A3">
          <w:delText>thermophilic fermentation</w:delText>
        </w:r>
      </w:del>
      <w:r w:rsidRPr="004F25A3">
        <w:t xml:space="preserve"> because they are already </w:t>
      </w:r>
      <w:proofErr w:type="spellStart"/>
      <w:r w:rsidRPr="004F25A3">
        <w:t>digestable</w:t>
      </w:r>
      <w:proofErr w:type="spellEnd"/>
      <w:r w:rsidRPr="004F25A3">
        <w:t>.  (</w:t>
      </w:r>
      <w:hyperlink r:id="rId14" w:history="1">
        <w:r w:rsidRPr="004F25A3">
          <w:rPr>
            <w:rStyle w:val="Hyperlink"/>
          </w:rPr>
          <w:t>www.Cambi.com</w:t>
        </w:r>
      </w:hyperlink>
      <w:r w:rsidRPr="004F25A3">
        <w:t>)  These material pass through heat exchanger for reaching 40</w:t>
      </w:r>
      <w:del w:id="99" w:author="Terminal" w:date="2013-04-03T13:23:00Z">
        <w:r w:rsidRPr="004F25A3">
          <w:delText xml:space="preserve"> </w:delText>
        </w:r>
      </w:del>
      <w:ins w:id="100" w:author="Terminal" w:date="2013-04-03T13:23:00Z">
        <w:r w:rsidRPr="004F25A3">
          <w:t xml:space="preserve">40 </w:t>
        </w:r>
      </w:ins>
      <w:r w:rsidRPr="004F25A3">
        <w:t xml:space="preserve">C. In order to avoid corrosion by hydrogen sulfide (H2S) in the biogas produced by the process, a small quantity of air is injected into the digester head. Hydrolyzed organic material digested rapidly and produced biogas. Generated biogas is filtrated by new carbon membrane Company </w:t>
      </w:r>
      <w:proofErr w:type="spellStart"/>
      <w:r w:rsidRPr="004F25A3">
        <w:t>MemfoACT</w:t>
      </w:r>
      <w:proofErr w:type="spellEnd"/>
      <w:r w:rsidRPr="004F25A3">
        <w:t xml:space="preserve"> </w:t>
      </w:r>
      <w:r w:rsidRPr="004F25A3">
        <w:rPr>
          <w:u w:val="single"/>
        </w:rPr>
        <w:t>(www.memfoact.no)</w:t>
      </w:r>
      <w:r w:rsidRPr="004F25A3">
        <w:t xml:space="preserve"> was launched in 2008 in Norway. Filtrated gas sent to gas holder to store for transporting or selling to costumer. Floating gas holders on the digester form a low-pressure storage option for biogas systems. These systems typically operate at pressures below 2 psi.</w:t>
      </w:r>
    </w:p>
    <w:p w:rsidR="00B94D0D" w:rsidRDefault="00B94D0D" w:rsidP="007455BB">
      <w:pPr>
        <w:keepNext/>
        <w:autoSpaceDE w:val="0"/>
        <w:autoSpaceDN w:val="0"/>
        <w:adjustRightInd w:val="0"/>
        <w:spacing w:line="360" w:lineRule="auto"/>
        <w:jc w:val="lowKashida"/>
      </w:pPr>
      <w:r w:rsidRPr="004F25A3">
        <w:rPr>
          <w:b/>
          <w:bCs/>
        </w:rPr>
        <w:object w:dxaOrig="10635" w:dyaOrig="8190">
          <v:shape id="_x0000_i1026" type="#_x0000_t75" style="width:505.5pt;height:389.25pt" o:ole="">
            <v:imagedata r:id="rId15" o:title=""/>
          </v:shape>
          <o:OLEObject Type="Embed" ProgID="Visio.Drawing.15" ShapeID="_x0000_i1026" DrawAspect="Content" ObjectID="_1427529307" r:id="rId16"/>
        </w:object>
      </w:r>
    </w:p>
    <w:p w:rsidR="00B94D0D" w:rsidRPr="004F25A3" w:rsidRDefault="00B94D0D" w:rsidP="007455BB">
      <w:pPr>
        <w:pStyle w:val="Caption"/>
        <w:jc w:val="lowKashida"/>
      </w:pPr>
      <w:r>
        <w:t xml:space="preserve">Figure </w:t>
      </w:r>
      <w:fldSimple w:instr=" SEQ Figure \* ARABIC ">
        <w:r>
          <w:rPr>
            <w:noProof/>
          </w:rPr>
          <w:t>1</w:t>
        </w:r>
      </w:fldSimple>
      <w:r>
        <w:rPr>
          <w:lang w:val="en-US"/>
        </w:rPr>
        <w:t xml:space="preserve"> Process design flow sheet</w:t>
      </w:r>
    </w:p>
    <w:p w:rsidR="00B94D0D" w:rsidRPr="004F25A3" w:rsidRDefault="00B94D0D" w:rsidP="007455BB">
      <w:pPr>
        <w:spacing w:line="360" w:lineRule="auto"/>
        <w:jc w:val="lowKashida"/>
        <w:rPr>
          <w:lang w:val="en-US" w:eastAsia="en-US"/>
        </w:rPr>
      </w:pPr>
    </w:p>
    <w:p w:rsidR="00B94D0D" w:rsidRPr="004F25A3" w:rsidRDefault="00B94D0D" w:rsidP="007455BB">
      <w:pPr>
        <w:spacing w:line="360" w:lineRule="auto"/>
        <w:jc w:val="lowKashida"/>
        <w:rPr>
          <w:b/>
          <w:bCs/>
          <w:shd w:val="clear" w:color="auto" w:fill="E6ECF9"/>
          <w:lang w:val="en-US"/>
        </w:rPr>
      </w:pPr>
    </w:p>
    <w:p w:rsidR="00B94D0D" w:rsidRPr="004F25A3" w:rsidRDefault="00B94D0D" w:rsidP="007455BB">
      <w:pPr>
        <w:spacing w:line="360" w:lineRule="auto"/>
        <w:jc w:val="lowKashida"/>
      </w:pPr>
    </w:p>
    <w:p w:rsidR="00B94D0D" w:rsidRPr="004F25A3" w:rsidRDefault="00B94D0D" w:rsidP="007455BB">
      <w:pPr>
        <w:spacing w:line="360" w:lineRule="auto"/>
        <w:jc w:val="lowKashida"/>
      </w:pPr>
    </w:p>
    <w:p w:rsidR="00B94D0D" w:rsidRPr="004F25A3" w:rsidRDefault="00B94D0D" w:rsidP="007455BB">
      <w:pPr>
        <w:spacing w:line="360" w:lineRule="auto"/>
        <w:jc w:val="lowKashida"/>
      </w:pPr>
    </w:p>
    <w:p w:rsidR="00B94D0D" w:rsidRPr="004F25A3" w:rsidRDefault="00B94D0D" w:rsidP="007455BB">
      <w:pPr>
        <w:spacing w:line="360" w:lineRule="auto"/>
        <w:jc w:val="lowKashida"/>
      </w:pPr>
    </w:p>
    <w:p w:rsidR="00B94D0D" w:rsidRPr="004F25A3" w:rsidRDefault="00B94D0D" w:rsidP="007455BB">
      <w:pPr>
        <w:spacing w:line="360" w:lineRule="auto"/>
        <w:jc w:val="lowKashida"/>
        <w:rPr>
          <w:ins w:id="101" w:author="THEKEY" w:date="2013-04-03T11:03:00Z"/>
        </w:rPr>
      </w:pPr>
    </w:p>
    <w:p w:rsidR="00B94D0D" w:rsidRPr="004F25A3" w:rsidRDefault="00B94D0D" w:rsidP="007455BB">
      <w:pPr>
        <w:spacing w:line="360" w:lineRule="auto"/>
        <w:jc w:val="lowKashida"/>
        <w:rPr>
          <w:ins w:id="102" w:author="THEKEY" w:date="2013-04-03T11:03:00Z"/>
        </w:rPr>
      </w:pPr>
    </w:p>
    <w:p w:rsidR="00B94D0D" w:rsidRPr="004F25A3" w:rsidRDefault="00B94D0D" w:rsidP="007455BB">
      <w:pPr>
        <w:spacing w:line="360" w:lineRule="auto"/>
        <w:jc w:val="lowKashida"/>
        <w:rPr>
          <w:ins w:id="103" w:author="THEKEY" w:date="2013-04-03T11:03:00Z"/>
        </w:rPr>
      </w:pPr>
    </w:p>
    <w:p w:rsidR="00B94D0D" w:rsidRPr="004F25A3" w:rsidRDefault="00B94D0D" w:rsidP="007455BB">
      <w:pPr>
        <w:pStyle w:val="Heading1"/>
        <w:spacing w:line="360" w:lineRule="auto"/>
        <w:jc w:val="lowKashida"/>
        <w:rPr>
          <w:rFonts w:ascii="Times New Roman" w:hAnsi="Times New Roman"/>
        </w:rPr>
      </w:pPr>
      <w:bookmarkStart w:id="104" w:name="_Toc353125489"/>
      <w:r w:rsidRPr="004F25A3">
        <w:rPr>
          <w:rFonts w:ascii="Times New Roman" w:hAnsi="Times New Roman"/>
        </w:rPr>
        <w:lastRenderedPageBreak/>
        <w:t>3. Result &amp; Discussion</w:t>
      </w:r>
      <w:bookmarkEnd w:id="104"/>
      <w:r w:rsidRPr="004F25A3">
        <w:rPr>
          <w:rFonts w:ascii="Times New Roman" w:hAnsi="Times New Roman"/>
        </w:rPr>
        <w:t xml:space="preserve"> </w:t>
      </w:r>
    </w:p>
    <w:p w:rsidR="00B94D0D" w:rsidRDefault="00B94D0D" w:rsidP="007455BB">
      <w:pPr>
        <w:jc w:val="lowKashida"/>
        <w:rPr>
          <w:lang w:val="en-US"/>
        </w:rPr>
      </w:pPr>
      <w:r>
        <w:rPr>
          <w:lang w:val="en-US"/>
        </w:rPr>
        <w:t xml:space="preserve">Considering </w:t>
      </w:r>
      <w:r w:rsidRPr="00976BB8">
        <w:rPr>
          <w:lang w:val="en-US"/>
        </w:rPr>
        <w:t>110</w:t>
      </w:r>
      <w:r>
        <w:rPr>
          <w:lang w:val="en-US"/>
        </w:rPr>
        <w:t xml:space="preserve"> tons/day</w:t>
      </w:r>
      <w:r w:rsidRPr="00976BB8">
        <w:rPr>
          <w:lang w:val="en-US"/>
        </w:rPr>
        <w:t xml:space="preserve"> of organic food waste available in feed stream which can be converted i</w:t>
      </w:r>
      <w:r>
        <w:rPr>
          <w:lang w:val="en-US"/>
        </w:rPr>
        <w:t xml:space="preserve">nto biogas by </w:t>
      </w:r>
      <w:proofErr w:type="spellStart"/>
      <w:r>
        <w:rPr>
          <w:lang w:val="en-US"/>
        </w:rPr>
        <w:t>anerobic</w:t>
      </w:r>
      <w:proofErr w:type="spellEnd"/>
      <w:r>
        <w:rPr>
          <w:lang w:val="en-US"/>
        </w:rPr>
        <w:t xml:space="preserve"> digestion. The organic food waste is represented by C23H40O13N calculated from ultimate analysis. The estimated product biogas contains CH4, CO2 and NH3. </w:t>
      </w:r>
    </w:p>
    <w:tbl>
      <w:tblPr>
        <w:tblW w:w="93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11"/>
        <w:gridCol w:w="2345"/>
        <w:gridCol w:w="2330"/>
        <w:gridCol w:w="2330"/>
      </w:tblGrid>
      <w:tr w:rsidR="00B94D0D" w:rsidTr="00AA3968">
        <w:trPr>
          <w:trHeight w:val="774"/>
        </w:trPr>
        <w:tc>
          <w:tcPr>
            <w:tcW w:w="9315" w:type="dxa"/>
            <w:gridSpan w:val="4"/>
          </w:tcPr>
          <w:p w:rsidR="00B94D0D" w:rsidRPr="00A82374" w:rsidRDefault="00B94D0D" w:rsidP="007455BB">
            <w:pPr>
              <w:jc w:val="lowKashida"/>
              <w:rPr>
                <w:b/>
              </w:rPr>
            </w:pPr>
            <w:r w:rsidRPr="00A82374">
              <w:rPr>
                <w:b/>
              </w:rPr>
              <w:t>Biogas Production</w:t>
            </w:r>
          </w:p>
        </w:tc>
      </w:tr>
      <w:tr w:rsidR="00B94D0D" w:rsidTr="00AA3968">
        <w:trPr>
          <w:trHeight w:val="1021"/>
        </w:trPr>
        <w:tc>
          <w:tcPr>
            <w:tcW w:w="2311" w:type="dxa"/>
          </w:tcPr>
          <w:p w:rsidR="00B94D0D" w:rsidRDefault="00B94D0D" w:rsidP="007455BB">
            <w:pPr>
              <w:jc w:val="lowKashida"/>
            </w:pPr>
          </w:p>
        </w:tc>
        <w:tc>
          <w:tcPr>
            <w:tcW w:w="2345" w:type="dxa"/>
          </w:tcPr>
          <w:p w:rsidR="00B94D0D" w:rsidRDefault="00B94D0D" w:rsidP="007455BB">
            <w:pPr>
              <w:jc w:val="lowKashida"/>
            </w:pPr>
            <w:r>
              <w:t>Moles/day</w:t>
            </w:r>
          </w:p>
        </w:tc>
        <w:tc>
          <w:tcPr>
            <w:tcW w:w="2330" w:type="dxa"/>
          </w:tcPr>
          <w:p w:rsidR="00B94D0D" w:rsidRDefault="00B94D0D" w:rsidP="007455BB">
            <w:pPr>
              <w:jc w:val="lowKashida"/>
            </w:pPr>
            <w:r>
              <w:t>Volume</w:t>
            </w:r>
          </w:p>
          <w:p w:rsidR="00B94D0D" w:rsidRPr="00976BB8" w:rsidRDefault="00B94D0D" w:rsidP="007455BB">
            <w:pPr>
              <w:jc w:val="lowKashida"/>
              <w:rPr>
                <w:vertAlign w:val="superscript"/>
              </w:rPr>
            </w:pPr>
            <w:r>
              <w:t>M</w:t>
            </w:r>
            <w:r>
              <w:rPr>
                <w:vertAlign w:val="superscript"/>
              </w:rPr>
              <w:t>3</w:t>
            </w:r>
          </w:p>
        </w:tc>
        <w:tc>
          <w:tcPr>
            <w:tcW w:w="2330" w:type="dxa"/>
          </w:tcPr>
          <w:p w:rsidR="00B94D0D" w:rsidRDefault="00B94D0D" w:rsidP="007455BB">
            <w:pPr>
              <w:jc w:val="lowKashida"/>
            </w:pPr>
            <w:r>
              <w:t>Volume %</w:t>
            </w:r>
          </w:p>
        </w:tc>
      </w:tr>
      <w:tr w:rsidR="00B94D0D" w:rsidTr="00AA3968">
        <w:trPr>
          <w:trHeight w:val="747"/>
        </w:trPr>
        <w:tc>
          <w:tcPr>
            <w:tcW w:w="2311" w:type="dxa"/>
          </w:tcPr>
          <w:p w:rsidR="00B94D0D" w:rsidRDefault="00B94D0D" w:rsidP="007455BB">
            <w:pPr>
              <w:jc w:val="lowKashida"/>
            </w:pPr>
            <w:r>
              <w:t>CH4</w:t>
            </w:r>
          </w:p>
        </w:tc>
        <w:tc>
          <w:tcPr>
            <w:tcW w:w="2345" w:type="dxa"/>
          </w:tcPr>
          <w:p w:rsidR="00B94D0D" w:rsidRDefault="00B94D0D" w:rsidP="007455BB">
            <w:pPr>
              <w:jc w:val="lowKashida"/>
            </w:pPr>
            <w:r>
              <w:t>2663</w:t>
            </w:r>
          </w:p>
        </w:tc>
        <w:tc>
          <w:tcPr>
            <w:tcW w:w="2330" w:type="dxa"/>
          </w:tcPr>
          <w:p w:rsidR="00B94D0D" w:rsidRDefault="00B94D0D" w:rsidP="007455BB">
            <w:pPr>
              <w:jc w:val="lowKashida"/>
            </w:pPr>
            <w:r>
              <w:t>69.3</w:t>
            </w:r>
          </w:p>
        </w:tc>
        <w:tc>
          <w:tcPr>
            <w:tcW w:w="2330" w:type="dxa"/>
          </w:tcPr>
          <w:p w:rsidR="00B94D0D" w:rsidRDefault="00B94D0D" w:rsidP="007455BB">
            <w:pPr>
              <w:jc w:val="lowKashida"/>
            </w:pPr>
            <w:r>
              <w:t>54</w:t>
            </w:r>
          </w:p>
        </w:tc>
      </w:tr>
      <w:tr w:rsidR="00B94D0D" w:rsidTr="00AA3968">
        <w:trPr>
          <w:trHeight w:val="747"/>
        </w:trPr>
        <w:tc>
          <w:tcPr>
            <w:tcW w:w="2311" w:type="dxa"/>
          </w:tcPr>
          <w:p w:rsidR="00B94D0D" w:rsidRDefault="00B94D0D" w:rsidP="007455BB">
            <w:pPr>
              <w:jc w:val="lowKashida"/>
            </w:pPr>
            <w:r>
              <w:t>CO2</w:t>
            </w:r>
          </w:p>
        </w:tc>
        <w:tc>
          <w:tcPr>
            <w:tcW w:w="2345" w:type="dxa"/>
          </w:tcPr>
          <w:p w:rsidR="00B94D0D" w:rsidRDefault="00B94D0D" w:rsidP="007455BB">
            <w:pPr>
              <w:jc w:val="lowKashida"/>
            </w:pPr>
            <w:r>
              <w:t>2060</w:t>
            </w:r>
          </w:p>
        </w:tc>
        <w:tc>
          <w:tcPr>
            <w:tcW w:w="2330" w:type="dxa"/>
          </w:tcPr>
          <w:p w:rsidR="00B94D0D" w:rsidRDefault="00B94D0D" w:rsidP="007455BB">
            <w:pPr>
              <w:jc w:val="lowKashida"/>
            </w:pPr>
            <w:r>
              <w:t>53.6</w:t>
            </w:r>
          </w:p>
        </w:tc>
        <w:tc>
          <w:tcPr>
            <w:tcW w:w="2330" w:type="dxa"/>
          </w:tcPr>
          <w:p w:rsidR="00B94D0D" w:rsidRDefault="00B94D0D" w:rsidP="007455BB">
            <w:pPr>
              <w:jc w:val="lowKashida"/>
            </w:pPr>
            <w:r>
              <w:t>41.8</w:t>
            </w:r>
          </w:p>
        </w:tc>
      </w:tr>
      <w:tr w:rsidR="00B94D0D" w:rsidTr="00AA3968">
        <w:trPr>
          <w:trHeight w:val="747"/>
        </w:trPr>
        <w:tc>
          <w:tcPr>
            <w:tcW w:w="2311" w:type="dxa"/>
          </w:tcPr>
          <w:p w:rsidR="00B94D0D" w:rsidRDefault="00B94D0D" w:rsidP="007455BB">
            <w:pPr>
              <w:jc w:val="lowKashida"/>
            </w:pPr>
            <w:r>
              <w:t>NH3</w:t>
            </w:r>
          </w:p>
        </w:tc>
        <w:tc>
          <w:tcPr>
            <w:tcW w:w="2345" w:type="dxa"/>
          </w:tcPr>
          <w:p w:rsidR="00B94D0D" w:rsidRDefault="00B94D0D" w:rsidP="007455BB">
            <w:pPr>
              <w:jc w:val="lowKashida"/>
            </w:pPr>
            <w:r>
              <w:t>205</w:t>
            </w:r>
          </w:p>
        </w:tc>
        <w:tc>
          <w:tcPr>
            <w:tcW w:w="2330" w:type="dxa"/>
          </w:tcPr>
          <w:p w:rsidR="00B94D0D" w:rsidRDefault="00B94D0D" w:rsidP="007455BB">
            <w:pPr>
              <w:jc w:val="lowKashida"/>
            </w:pPr>
            <w:r>
              <w:t>5.3</w:t>
            </w:r>
          </w:p>
        </w:tc>
        <w:tc>
          <w:tcPr>
            <w:tcW w:w="2330" w:type="dxa"/>
          </w:tcPr>
          <w:p w:rsidR="00B94D0D" w:rsidRDefault="00B94D0D" w:rsidP="007455BB">
            <w:pPr>
              <w:jc w:val="lowKashida"/>
            </w:pPr>
            <w:r>
              <w:t>4.16</w:t>
            </w:r>
          </w:p>
        </w:tc>
      </w:tr>
    </w:tbl>
    <w:p w:rsidR="00B94D0D" w:rsidRDefault="00B94D0D" w:rsidP="007455BB">
      <w:pPr>
        <w:jc w:val="lowKashida"/>
        <w:rPr>
          <w:lang w:val="en-US"/>
        </w:rPr>
      </w:pPr>
    </w:p>
    <w:p w:rsidR="00B94D0D" w:rsidRPr="00976BB8" w:rsidRDefault="00B94D0D" w:rsidP="007455BB">
      <w:pPr>
        <w:jc w:val="lowKashida"/>
        <w:rPr>
          <w:lang w:val="en-US"/>
        </w:rPr>
      </w:pPr>
      <w:r>
        <w:rPr>
          <w:lang w:val="en-US"/>
        </w:rPr>
        <w:t xml:space="preserve">This estimation of biogas production showed that volume % of methane is larger than CO2 but still large portion of biogas contain CO2. The CO2 is not energy source and its presence decrease heating value of biogas. The calculation of biogas using ultimate analysis reveals that if % of H in ultimate  analysis of organic mass is more in the  </w:t>
      </w:r>
    </w:p>
    <w:p w:rsidR="00B94D0D" w:rsidRDefault="00B94D0D" w:rsidP="007455BB">
      <w:pPr>
        <w:spacing w:line="360" w:lineRule="auto"/>
        <w:jc w:val="lowKashida"/>
        <w:rPr>
          <w:lang w:val="en-US"/>
        </w:rPr>
      </w:pPr>
    </w:p>
    <w:p w:rsidR="00B94D0D" w:rsidRDefault="00B94D0D" w:rsidP="007455BB">
      <w:pPr>
        <w:spacing w:line="360" w:lineRule="auto"/>
        <w:jc w:val="lowKashida"/>
        <w:rPr>
          <w:lang w:val="en-US"/>
        </w:rPr>
      </w:pPr>
      <w:r>
        <w:rPr>
          <w:lang w:val="en-US"/>
        </w:rPr>
        <w:t>For poster:</w:t>
      </w:r>
    </w:p>
    <w:p w:rsidR="00B94D0D" w:rsidRPr="003E0AC9" w:rsidRDefault="00B94D0D" w:rsidP="007455BB">
      <w:pPr>
        <w:spacing w:line="360" w:lineRule="auto"/>
        <w:jc w:val="lowKashida"/>
        <w:rPr>
          <w:lang w:val="en-US"/>
        </w:rPr>
      </w:pPr>
      <w:r>
        <w:t xml:space="preserve">We will produce biogas as our main product and fertilizer as a saleable </w:t>
      </w:r>
      <w:proofErr w:type="spellStart"/>
      <w:r>
        <w:t>byproduct</w:t>
      </w:r>
      <w:proofErr w:type="spellEnd"/>
      <w:r>
        <w:t>.</w:t>
      </w:r>
      <w:r w:rsidRPr="004F25A3">
        <w:t xml:space="preserve"> </w:t>
      </w:r>
      <w:r>
        <w:t>We would like to sell biogas</w:t>
      </w:r>
      <w:r w:rsidRPr="004F25A3">
        <w:t xml:space="preserve"> to the transportation industry for example, </w:t>
      </w:r>
      <w:proofErr w:type="spellStart"/>
      <w:r w:rsidRPr="004F25A3">
        <w:t>AtB</w:t>
      </w:r>
      <w:proofErr w:type="spellEnd"/>
      <w:r w:rsidRPr="004F25A3">
        <w:t xml:space="preserve">, because the buses already run on natural gas. </w:t>
      </w:r>
      <w:r>
        <w:t>Our</w:t>
      </w:r>
      <w:r w:rsidRPr="004F25A3">
        <w:t xml:space="preserve"> product </w:t>
      </w:r>
      <w:r>
        <w:t>will be</w:t>
      </w:r>
      <w:r w:rsidRPr="004F25A3">
        <w:t xml:space="preserve"> marketed as a cleaner energy source than their current fuel, and this is a matter of importance for public transportation. Also, due to lower carbon dioxide emissions, they could realize a reduction in carbon tax paid. Our </w:t>
      </w:r>
      <w:proofErr w:type="spellStart"/>
      <w:r w:rsidRPr="004F25A3">
        <w:t>byproduct</w:t>
      </w:r>
      <w:proofErr w:type="spellEnd"/>
      <w:r w:rsidRPr="004F25A3">
        <w:t xml:space="preserve"> will be sold directly to farmers</w:t>
      </w:r>
      <w:r>
        <w:t>, offsetting fertilizer production</w:t>
      </w:r>
      <w:r w:rsidRPr="004F25A3">
        <w:t>.</w:t>
      </w:r>
      <w:r>
        <w:t xml:space="preserve"> We can pursue partnerships and R&amp;D with universities and research institutes. Funds will be acquired from investors. </w:t>
      </w:r>
    </w:p>
    <w:p w:rsidR="00B94D0D" w:rsidRPr="004F25A3" w:rsidRDefault="00B94D0D" w:rsidP="007455BB">
      <w:pPr>
        <w:spacing w:line="360" w:lineRule="auto"/>
        <w:jc w:val="lowKashida"/>
      </w:pPr>
    </w:p>
    <w:p w:rsidR="00B94D0D" w:rsidRPr="004F25A3" w:rsidRDefault="00B94D0D" w:rsidP="007455BB">
      <w:pPr>
        <w:spacing w:line="360" w:lineRule="auto"/>
        <w:jc w:val="lowKashida"/>
      </w:pPr>
      <w:r w:rsidRPr="004F25A3">
        <w:t xml:space="preserve">Business Plan </w:t>
      </w:r>
      <w:proofErr w:type="spellStart"/>
      <w:r w:rsidRPr="004F25A3">
        <w:t>EiT</w:t>
      </w:r>
      <w:proofErr w:type="spellEnd"/>
    </w:p>
    <w:p w:rsidR="00B94D0D" w:rsidRPr="004F25A3" w:rsidRDefault="00B94D0D" w:rsidP="007455BB">
      <w:pPr>
        <w:spacing w:line="360" w:lineRule="auto"/>
        <w:jc w:val="lowKashida"/>
      </w:pPr>
      <w:r w:rsidRPr="004F25A3">
        <w:t xml:space="preserve">During the </w:t>
      </w:r>
      <w:proofErr w:type="spellStart"/>
      <w:r w:rsidRPr="004F25A3">
        <w:t>Technoport</w:t>
      </w:r>
      <w:proofErr w:type="spellEnd"/>
      <w:r w:rsidRPr="004F25A3">
        <w:t xml:space="preserve"> Seminar on Entrepreneurship we had the opportunity to create a rough business plan for our idea. This helped us see the practical considerations of the </w:t>
      </w:r>
      <w:r w:rsidRPr="004F25A3">
        <w:lastRenderedPageBreak/>
        <w:t xml:space="preserve">project. We will now outline some of the details that we discussed during this process. We began by brainstorming on who our potential customers could be, in Trondheim in particular since that is the region we know best in Norway. We will likely have different customers for our product (biogas) and our by-product (fertilizer). For our biogas we would like to sell it to the transportation industry for example, </w:t>
      </w:r>
      <w:proofErr w:type="spellStart"/>
      <w:r w:rsidRPr="004F25A3">
        <w:t>AtB</w:t>
      </w:r>
      <w:proofErr w:type="spellEnd"/>
      <w:r w:rsidRPr="004F25A3">
        <w:t xml:space="preserve">, because the buses already run on natural gas. We believe that they would be very interested in our product because it can be marketed as a cleaner energy source than their current fuel, and this is a matter of importance for public transportation. Also, due to lower carbon dioxide emissions, they could realize a reduction in carbon tax paid. Our </w:t>
      </w:r>
      <w:proofErr w:type="spellStart"/>
      <w:r w:rsidRPr="004F25A3">
        <w:t>byproduct</w:t>
      </w:r>
      <w:proofErr w:type="spellEnd"/>
      <w:r w:rsidRPr="004F25A3">
        <w:t xml:space="preserve"> will be sold directly to farmers. We would like to establish continuous relationships with our customers. </w:t>
      </w:r>
    </w:p>
    <w:p w:rsidR="00B94D0D" w:rsidRPr="004F25A3" w:rsidRDefault="00B94D0D" w:rsidP="007455BB">
      <w:pPr>
        <w:spacing w:line="360" w:lineRule="auto"/>
        <w:jc w:val="lowKashida"/>
      </w:pPr>
    </w:p>
    <w:p w:rsidR="00B94D0D" w:rsidRPr="004F25A3" w:rsidRDefault="00B94D0D" w:rsidP="007455BB">
      <w:pPr>
        <w:spacing w:line="360" w:lineRule="auto"/>
        <w:jc w:val="lowKashida"/>
      </w:pPr>
      <w:r w:rsidRPr="004F25A3">
        <w:t>One of the more difficult topics that arose was that of channels, meaning how we actually sell the product. We debated several options. They are as follows. We could have our customers (buses) come to our facilities to receive the product. This would require our production to be centrally located. Another option would be to sell the product to a company that has an existing distribution network and consider ourselves exclusively a producer, not a distributor. We determined that we would need to gather more information on the current setup before decisions could be made.</w:t>
      </w:r>
    </w:p>
    <w:p w:rsidR="00B94D0D" w:rsidRPr="004F25A3" w:rsidRDefault="00B94D0D" w:rsidP="007455BB">
      <w:pPr>
        <w:spacing w:line="360" w:lineRule="auto"/>
        <w:jc w:val="lowKashida"/>
      </w:pPr>
    </w:p>
    <w:p w:rsidR="00B94D0D" w:rsidRPr="004F25A3" w:rsidRDefault="00B94D0D" w:rsidP="007455BB">
      <w:pPr>
        <w:spacing w:line="360" w:lineRule="auto"/>
        <w:jc w:val="lowKashida"/>
      </w:pPr>
      <w:r w:rsidRPr="004F25A3">
        <w:t xml:space="preserve">We examined the key resources that we have to determine what activities we should control. It was agreed that we possess interdisciplinary knowledge, organizational skills, a network revolving around NTNU and management skills. Key activities that we would control would include the conversion process, optimizing technology, research and design including new </w:t>
      </w:r>
      <w:proofErr w:type="spellStart"/>
      <w:r w:rsidRPr="004F25A3">
        <w:t>feedstocks</w:t>
      </w:r>
      <w:proofErr w:type="spellEnd"/>
      <w:r w:rsidRPr="004F25A3">
        <w:t xml:space="preserve"> and products and the production of our product and by product. Within Norway we would like to explore partnerships with NTNU, </w:t>
      </w:r>
      <w:proofErr w:type="spellStart"/>
      <w:r w:rsidRPr="004F25A3">
        <w:t>Sintef</w:t>
      </w:r>
      <w:proofErr w:type="spellEnd"/>
      <w:r w:rsidRPr="004F25A3">
        <w:t xml:space="preserve">, UMB, </w:t>
      </w:r>
      <w:proofErr w:type="spellStart"/>
      <w:r w:rsidRPr="004F25A3">
        <w:t>Bioforsk</w:t>
      </w:r>
      <w:proofErr w:type="spellEnd"/>
      <w:r w:rsidRPr="004F25A3">
        <w:t xml:space="preserve"> and waste collection experts, to name a few. This would supplement our knowledge and our project could contribute to ongoing discussions about how best to use food waste.</w:t>
      </w:r>
    </w:p>
    <w:p w:rsidR="00B94D0D" w:rsidRPr="004F25A3" w:rsidRDefault="00B94D0D" w:rsidP="007455BB">
      <w:pPr>
        <w:spacing w:line="360" w:lineRule="auto"/>
        <w:jc w:val="lowKashida"/>
      </w:pPr>
    </w:p>
    <w:p w:rsidR="00B94D0D" w:rsidRPr="004F25A3" w:rsidRDefault="00B94D0D" w:rsidP="007455BB">
      <w:pPr>
        <w:spacing w:line="360" w:lineRule="auto"/>
        <w:jc w:val="lowKashida"/>
      </w:pPr>
      <w:r w:rsidRPr="004F25A3">
        <w:lastRenderedPageBreak/>
        <w:t>In terms of funding, we would look for investors in addition to our product revenue streams. There is potential to charge for the collection of our feedstock, since it is something that supermarkets currently pay to have taken away. Also, due to the environmentally friendly nature of our idea, we believe that we may be able to secure some government funding.</w:t>
      </w:r>
    </w:p>
    <w:p w:rsidR="00B94D0D" w:rsidRPr="004F25A3" w:rsidRDefault="00B94D0D" w:rsidP="007455BB">
      <w:pPr>
        <w:spacing w:line="360" w:lineRule="auto"/>
        <w:jc w:val="lowKashida"/>
      </w:pPr>
    </w:p>
    <w:p w:rsidR="00B94D0D" w:rsidRPr="004F25A3" w:rsidRDefault="00B94D0D" w:rsidP="007455BB">
      <w:pPr>
        <w:spacing w:line="360" w:lineRule="auto"/>
        <w:jc w:val="lowKashida"/>
      </w:pPr>
      <w:r w:rsidRPr="004F25A3">
        <w:t xml:space="preserve">Due to the short nature of the Entrepreneurship Seminar, we could only briefly discuss costs, but pointed out some of the major categories. This project would have very large start-up costs, as we would need to invest in building a production plant. Our running costs would include transportation of the feedstock and potentially the product, salaries and operational costs associated with running the plant. </w:t>
      </w:r>
    </w:p>
    <w:p w:rsidR="00B94D0D" w:rsidRPr="004F25A3" w:rsidRDefault="00B94D0D" w:rsidP="007455BB">
      <w:pPr>
        <w:spacing w:line="360" w:lineRule="auto"/>
        <w:jc w:val="lowKashida"/>
      </w:pPr>
      <w:r w:rsidRPr="004F25A3">
        <w:t xml:space="preserve">This exercise was very helpful for us to see the practical application of our idea. </w:t>
      </w:r>
    </w:p>
    <w:p w:rsidR="00B94D0D" w:rsidRPr="004F25A3" w:rsidRDefault="00B94D0D" w:rsidP="007455BB">
      <w:pPr>
        <w:spacing w:line="360" w:lineRule="auto"/>
        <w:jc w:val="lowKashida"/>
      </w:pPr>
    </w:p>
    <w:p w:rsidR="00B94D0D" w:rsidRPr="004F25A3" w:rsidRDefault="00B94D0D" w:rsidP="007455BB">
      <w:pPr>
        <w:spacing w:line="360" w:lineRule="auto"/>
        <w:jc w:val="lowKashida"/>
      </w:pPr>
    </w:p>
    <w:p w:rsidR="00B94D0D" w:rsidRPr="004F25A3" w:rsidRDefault="00B94D0D" w:rsidP="007455BB">
      <w:pPr>
        <w:spacing w:line="360" w:lineRule="auto"/>
        <w:jc w:val="lowKashida"/>
      </w:pPr>
      <w:r w:rsidRPr="004F25A3">
        <w:rPr>
          <w:b/>
          <w:bCs/>
        </w:rPr>
        <w:t>Comparison of one reactor and two reactor</w:t>
      </w:r>
      <w:r w:rsidRPr="004F25A3">
        <w:t>:</w:t>
      </w:r>
    </w:p>
    <w:p w:rsidR="00B94D0D" w:rsidRPr="004F25A3" w:rsidRDefault="00B94D0D" w:rsidP="007455BB">
      <w:pPr>
        <w:spacing w:line="360" w:lineRule="auto"/>
        <w:jc w:val="lowKashida"/>
        <w:rPr>
          <w:highlight w:val="yellow"/>
          <w:lang w:val="en-US"/>
        </w:rPr>
      </w:pPr>
      <w:r w:rsidRPr="004F25A3">
        <w:rPr>
          <w:highlight w:val="yellow"/>
          <w:lang w:val="en-US"/>
        </w:rPr>
        <w:t xml:space="preserve">There are three group of microorganisms for each step in AD process: fermentative bacteria, </w:t>
      </w:r>
      <w:proofErr w:type="spellStart"/>
      <w:r w:rsidRPr="004F25A3">
        <w:rPr>
          <w:highlight w:val="yellow"/>
          <w:lang w:val="en-US"/>
        </w:rPr>
        <w:t>acetogenic</w:t>
      </w:r>
      <w:proofErr w:type="spellEnd"/>
      <w:r w:rsidRPr="004F25A3">
        <w:rPr>
          <w:highlight w:val="yellow"/>
          <w:lang w:val="en-US"/>
        </w:rPr>
        <w:t xml:space="preserve"> bacteria and methanogens. Each group has a specific function in hydrolysis, </w:t>
      </w:r>
      <w:proofErr w:type="spellStart"/>
      <w:r w:rsidRPr="004F25A3">
        <w:rPr>
          <w:highlight w:val="yellow"/>
          <w:lang w:val="en-US"/>
        </w:rPr>
        <w:t>acetogenesis</w:t>
      </w:r>
      <w:proofErr w:type="spellEnd"/>
      <w:r w:rsidRPr="004F25A3">
        <w:rPr>
          <w:highlight w:val="yellow"/>
          <w:lang w:val="en-US"/>
        </w:rPr>
        <w:t xml:space="preserve"> and </w:t>
      </w:r>
      <w:proofErr w:type="spellStart"/>
      <w:r w:rsidRPr="004F25A3">
        <w:rPr>
          <w:highlight w:val="yellow"/>
          <w:lang w:val="en-US"/>
        </w:rPr>
        <w:t>methanogenesis</w:t>
      </w:r>
      <w:proofErr w:type="spellEnd"/>
      <w:r w:rsidRPr="004F25A3">
        <w:rPr>
          <w:highlight w:val="yellow"/>
          <w:lang w:val="en-US"/>
        </w:rPr>
        <w:t xml:space="preserve"> steps, respectively, in AD. In conventional AD system, the steps of </w:t>
      </w:r>
      <w:proofErr w:type="spellStart"/>
      <w:r w:rsidRPr="004F25A3">
        <w:rPr>
          <w:highlight w:val="yellow"/>
          <w:lang w:val="en-US"/>
        </w:rPr>
        <w:t>acidogenesis</w:t>
      </w:r>
      <w:proofErr w:type="spellEnd"/>
      <w:r w:rsidRPr="004F25A3">
        <w:rPr>
          <w:highlight w:val="yellow"/>
          <w:lang w:val="en-US"/>
        </w:rPr>
        <w:t xml:space="preserve"> and methane formation occur in a single reactor that may lead to the reduction of </w:t>
      </w:r>
      <w:proofErr w:type="spellStart"/>
      <w:r w:rsidRPr="004F25A3">
        <w:rPr>
          <w:highlight w:val="yellow"/>
          <w:lang w:val="en-US"/>
        </w:rPr>
        <w:t>pH.</w:t>
      </w:r>
      <w:proofErr w:type="spellEnd"/>
      <w:r w:rsidRPr="004F25A3">
        <w:rPr>
          <w:highlight w:val="yellow"/>
          <w:lang w:val="en-US"/>
        </w:rPr>
        <w:t xml:space="preserve"> </w:t>
      </w:r>
      <w:proofErr w:type="spellStart"/>
      <w:r w:rsidRPr="004F25A3">
        <w:rPr>
          <w:highlight w:val="yellow"/>
          <w:lang w:val="en-US"/>
        </w:rPr>
        <w:t>Futhermore</w:t>
      </w:r>
      <w:proofErr w:type="spellEnd"/>
      <w:r w:rsidRPr="004F25A3">
        <w:rPr>
          <w:highlight w:val="yellow"/>
          <w:lang w:val="en-US"/>
        </w:rPr>
        <w:t xml:space="preserve">, the microorganisms that are using for these two steps require different optimal conditions for their growth. Therefore, it is a problem needed to be solved to get balance between them. </w:t>
      </w:r>
    </w:p>
    <w:p w:rsidR="00B94D0D" w:rsidRPr="004F25A3" w:rsidRDefault="00B94D0D" w:rsidP="007455BB">
      <w:pPr>
        <w:spacing w:line="360" w:lineRule="auto"/>
        <w:jc w:val="lowKashida"/>
        <w:rPr>
          <w:lang w:val="en-US"/>
        </w:rPr>
      </w:pPr>
      <w:r w:rsidRPr="004F25A3">
        <w:rPr>
          <w:highlight w:val="yellow"/>
          <w:lang w:val="en-US"/>
        </w:rPr>
        <w:t xml:space="preserve">The separation of </w:t>
      </w:r>
      <w:proofErr w:type="spellStart"/>
      <w:r w:rsidRPr="004F25A3">
        <w:rPr>
          <w:highlight w:val="yellow"/>
          <w:lang w:val="en-US"/>
        </w:rPr>
        <w:t>acetogenesis</w:t>
      </w:r>
      <w:proofErr w:type="spellEnd"/>
      <w:r w:rsidRPr="004F25A3">
        <w:rPr>
          <w:highlight w:val="yellow"/>
          <w:lang w:val="en-US"/>
        </w:rPr>
        <w:t xml:space="preserve"> and </w:t>
      </w:r>
      <w:proofErr w:type="spellStart"/>
      <w:r w:rsidRPr="004F25A3">
        <w:rPr>
          <w:highlight w:val="yellow"/>
          <w:lang w:val="en-US"/>
        </w:rPr>
        <w:t>methanogenesis</w:t>
      </w:r>
      <w:proofErr w:type="spellEnd"/>
      <w:r w:rsidRPr="004F25A3">
        <w:rPr>
          <w:highlight w:val="yellow"/>
          <w:lang w:val="en-US"/>
        </w:rPr>
        <w:t xml:space="preserve"> into two different bioreactors was proposed to overcome this problem. If doing so, each group of microorganism will be provided an optimal environmental conditions for their growth and the stability of AD process will be enhanced and easier to control.</w:t>
      </w:r>
    </w:p>
    <w:p w:rsidR="00B94D0D" w:rsidRDefault="00B94D0D" w:rsidP="007455BB">
      <w:pPr>
        <w:spacing w:line="360" w:lineRule="auto"/>
        <w:jc w:val="lowKashida"/>
        <w:rPr>
          <w:lang w:val="en-US"/>
        </w:rPr>
      </w:pPr>
    </w:p>
    <w:p w:rsidR="00B94D0D" w:rsidRDefault="00B94D0D" w:rsidP="007455BB">
      <w:pPr>
        <w:spacing w:line="360" w:lineRule="auto"/>
        <w:jc w:val="lowKashida"/>
        <w:rPr>
          <w:lang w:val="en-US"/>
        </w:rPr>
      </w:pPr>
      <w:r>
        <w:rPr>
          <w:lang w:val="en-US"/>
        </w:rPr>
        <w:t>Introduction</w:t>
      </w:r>
    </w:p>
    <w:p w:rsidR="00B94D0D" w:rsidRDefault="00B94D0D" w:rsidP="00A85605">
      <w:pPr>
        <w:pStyle w:val="Standard"/>
        <w:rPr>
          <w:rFonts w:cs="Times New Roman"/>
          <w:color w:val="000000"/>
        </w:rPr>
      </w:pPr>
      <w:r w:rsidRPr="00281BA5">
        <w:rPr>
          <w:rFonts w:cs="Times New Roman"/>
          <w:color w:val="000000"/>
        </w:rPr>
        <w:t>According to the World Energy Outlook (2012), the transportation sector is responsible for more than 50% of the global consumption of oil and this share increases as the number of passenger vehicles reach</w:t>
      </w:r>
      <w:r>
        <w:rPr>
          <w:rFonts w:cs="Times New Roman"/>
          <w:color w:val="000000"/>
        </w:rPr>
        <w:t>es</w:t>
      </w:r>
      <w:r w:rsidRPr="00281BA5">
        <w:rPr>
          <w:rFonts w:cs="Times New Roman"/>
          <w:color w:val="000000"/>
        </w:rPr>
        <w:t xml:space="preserve"> towards the projected 1.7 billion worldwide by 2035. Transportation is responsible for 23% of global CO2 emissions, with road </w:t>
      </w:r>
      <w:r w:rsidRPr="00281BA5">
        <w:rPr>
          <w:rFonts w:cs="Times New Roman"/>
          <w:color w:val="000000"/>
        </w:rPr>
        <w:lastRenderedPageBreak/>
        <w:t xml:space="preserve">transportation representing 74% (Kahn </w:t>
      </w:r>
      <w:proofErr w:type="spellStart"/>
      <w:r w:rsidRPr="00281BA5">
        <w:rPr>
          <w:rFonts w:cs="Times New Roman"/>
          <w:color w:val="000000"/>
        </w:rPr>
        <w:t>Ribeiro</w:t>
      </w:r>
      <w:proofErr w:type="spellEnd"/>
      <w:r w:rsidRPr="00281BA5">
        <w:rPr>
          <w:rFonts w:cs="Times New Roman"/>
          <w:color w:val="000000"/>
        </w:rPr>
        <w:t xml:space="preserve"> et al, 2007).</w:t>
      </w:r>
    </w:p>
    <w:p w:rsidR="000267C6" w:rsidRDefault="000267C6" w:rsidP="00A85605">
      <w:pPr>
        <w:pStyle w:val="Standard"/>
        <w:rPr>
          <w:rFonts w:cs="Times New Roman"/>
          <w:color w:val="000000"/>
        </w:rPr>
      </w:pPr>
    </w:p>
    <w:p w:rsidR="000267C6" w:rsidRPr="00281BA5" w:rsidRDefault="000267C6" w:rsidP="00A85605">
      <w:pPr>
        <w:pStyle w:val="Standard"/>
        <w:rPr>
          <w:rFonts w:cs="Times New Roman"/>
          <w:color w:val="000000"/>
        </w:rPr>
      </w:pPr>
    </w:p>
    <w:p w:rsidR="00B94D0D" w:rsidRDefault="00B94D0D" w:rsidP="00A85605">
      <w:pPr>
        <w:spacing w:line="360" w:lineRule="auto"/>
        <w:jc w:val="lowKashida"/>
        <w:rPr>
          <w:color w:val="000000"/>
        </w:rPr>
      </w:pPr>
      <w:r w:rsidRPr="00281BA5">
        <w:rPr>
          <w:color w:val="000000"/>
        </w:rPr>
        <w:t>It is widely</w:t>
      </w:r>
      <w:r>
        <w:rPr>
          <w:color w:val="000000"/>
        </w:rPr>
        <w:t xml:space="preserve"> recognized that through carbon dioxide emissions</w:t>
      </w:r>
      <w:r w:rsidRPr="00281BA5">
        <w:rPr>
          <w:color w:val="000000"/>
        </w:rPr>
        <w:t>, fossil fuel use is contributing to global climate change and destabilization.</w:t>
      </w:r>
      <w:r>
        <w:rPr>
          <w:color w:val="000000"/>
        </w:rPr>
        <w:t xml:space="preserve"> According to Cherubini et al. (2011) using biomass for energy is one of the “most promising renewable energy alternatives.” There can be, however, challenges to using biomass due to the effects on changing land use and rising prices of agricultural goods. The practice of using a waste resource (such as food waste) effectively avoids these pitfalls and may offer a bridge solution while we develop other renewable energy sources and reduce the overproduction and wastage of food.</w:t>
      </w:r>
    </w:p>
    <w:p w:rsidR="00B94D0D" w:rsidRDefault="00B94D0D" w:rsidP="00A85605">
      <w:pPr>
        <w:pStyle w:val="Standard"/>
        <w:rPr>
          <w:rFonts w:eastAsia="Times New Roman" w:cs="Times New Roman"/>
          <w:color w:val="000000"/>
          <w:sz w:val="22"/>
          <w:szCs w:val="22"/>
        </w:rPr>
      </w:pPr>
    </w:p>
    <w:p w:rsidR="00B94D0D" w:rsidRDefault="00B94D0D" w:rsidP="00A85605">
      <w:pPr>
        <w:pStyle w:val="Standard"/>
        <w:rPr>
          <w:rFonts w:eastAsia="Times New Roman" w:cs="Times New Roman"/>
          <w:color w:val="000000"/>
          <w:sz w:val="22"/>
          <w:szCs w:val="22"/>
        </w:rPr>
      </w:pPr>
    </w:p>
    <w:p w:rsidR="00B94D0D" w:rsidRDefault="00B94D0D" w:rsidP="00A85605">
      <w:pPr>
        <w:spacing w:line="360" w:lineRule="auto"/>
        <w:jc w:val="lowKashida"/>
        <w:rPr>
          <w:color w:val="000000"/>
        </w:rPr>
      </w:pPr>
    </w:p>
    <w:p w:rsidR="00B94D0D" w:rsidRDefault="00B94D0D" w:rsidP="00A85605">
      <w:pPr>
        <w:spacing w:line="360" w:lineRule="auto"/>
        <w:jc w:val="lowKashida"/>
        <w:rPr>
          <w:lang w:val="en-US"/>
        </w:rPr>
      </w:pPr>
    </w:p>
    <w:p w:rsidR="00B94D0D" w:rsidRDefault="00B94D0D" w:rsidP="007455BB">
      <w:pPr>
        <w:spacing w:line="360" w:lineRule="auto"/>
        <w:jc w:val="lowKashida"/>
        <w:rPr>
          <w:lang w:val="en-US"/>
        </w:rPr>
      </w:pPr>
      <w:r>
        <w:rPr>
          <w:lang w:val="en-US"/>
        </w:rPr>
        <w:t>Environmental Impacts of Process</w:t>
      </w:r>
    </w:p>
    <w:p w:rsidR="00B94D0D" w:rsidRDefault="00B94D0D" w:rsidP="007455BB">
      <w:pPr>
        <w:spacing w:line="360" w:lineRule="auto"/>
        <w:jc w:val="lowKashida"/>
        <w:rPr>
          <w:lang w:val="en-US"/>
        </w:rPr>
      </w:pPr>
      <w:r>
        <w:rPr>
          <w:lang w:val="en-US"/>
        </w:rPr>
        <w:t>Compare against natural gas</w:t>
      </w:r>
    </w:p>
    <w:p w:rsidR="00B94D0D" w:rsidRDefault="00B94D0D" w:rsidP="007455BB">
      <w:pPr>
        <w:spacing w:line="360" w:lineRule="auto"/>
        <w:jc w:val="lowKashida"/>
        <w:rPr>
          <w:lang w:val="en-US"/>
        </w:rPr>
      </w:pPr>
    </w:p>
    <w:p w:rsidR="00B94D0D" w:rsidRDefault="00B94D0D" w:rsidP="007455BB">
      <w:pPr>
        <w:spacing w:line="360" w:lineRule="auto"/>
        <w:jc w:val="lowKashida"/>
        <w:rPr>
          <w:lang w:val="en-US"/>
        </w:rPr>
      </w:pPr>
      <w:r>
        <w:rPr>
          <w:lang w:val="en-US"/>
        </w:rPr>
        <w:t xml:space="preserve">As discussed above, biogas production from food waste has </w:t>
      </w:r>
      <w:r w:rsidR="00AE096C">
        <w:rPr>
          <w:lang w:val="en-US"/>
        </w:rPr>
        <w:t xml:space="preserve">the </w:t>
      </w:r>
      <w:r>
        <w:rPr>
          <w:lang w:val="en-US"/>
        </w:rPr>
        <w:t>potential to reduce environmental impacts, in multiple ways. We have chosen to use the Life Cycle Assessment (LCA) method to evaluate the environmental impacts of this process and compare it to alternatives. LCA has become a popular method to evaluate bioenergy systems because it takes a holistic picture of the situation, considering direct and indirect emissions and effects of all activities involved in delivering a service. Therefore it allows us to identify “problem shifting”</w:t>
      </w:r>
      <w:r w:rsidR="00AE096C">
        <w:rPr>
          <w:lang w:val="en-US"/>
        </w:rPr>
        <w:t>,</w:t>
      </w:r>
      <w:r>
        <w:rPr>
          <w:lang w:val="en-US"/>
        </w:rPr>
        <w:t xml:space="preserve"> the case where improvements are realized in one area, say carbon dioxide emissions, but performance in another area decreases, for example eutrophication. </w:t>
      </w:r>
    </w:p>
    <w:p w:rsidR="00631AEE" w:rsidRDefault="0078614E" w:rsidP="007455BB">
      <w:pPr>
        <w:spacing w:line="360" w:lineRule="auto"/>
        <w:jc w:val="lowKashida"/>
        <w:rPr>
          <w:lang w:val="en-US"/>
        </w:rPr>
      </w:pPr>
      <w:r>
        <w:rPr>
          <w:lang w:val="en-US"/>
        </w:rPr>
        <w:t xml:space="preserve">In the past, LCA studies of bioenergy systems have used a </w:t>
      </w:r>
      <w:r w:rsidR="000267C6">
        <w:rPr>
          <w:lang w:val="en-US"/>
        </w:rPr>
        <w:t>global warming potential (</w:t>
      </w:r>
      <w:r>
        <w:rPr>
          <w:lang w:val="en-US"/>
        </w:rPr>
        <w:t>GWP</w:t>
      </w:r>
      <w:r w:rsidR="000267C6">
        <w:rPr>
          <w:lang w:val="en-US"/>
        </w:rPr>
        <w:t>)</w:t>
      </w:r>
      <w:r>
        <w:rPr>
          <w:lang w:val="en-US"/>
        </w:rPr>
        <w:t xml:space="preserve"> factor of zero for biogenic CO2, effectively saying that it has no impact due to regrowth of the feedstock. (Cherubini et al, 2011)</w:t>
      </w:r>
    </w:p>
    <w:p w:rsidR="00631AEE" w:rsidRDefault="00631AEE" w:rsidP="007455BB">
      <w:pPr>
        <w:spacing w:line="360" w:lineRule="auto"/>
        <w:jc w:val="lowKashida"/>
        <w:rPr>
          <w:lang w:val="en-US"/>
        </w:rPr>
      </w:pPr>
    </w:p>
    <w:p w:rsidR="00631AEE" w:rsidRDefault="00631AEE" w:rsidP="007455BB">
      <w:pPr>
        <w:spacing w:line="360" w:lineRule="auto"/>
        <w:jc w:val="lowKashida"/>
        <w:rPr>
          <w:lang w:val="en-US"/>
        </w:rPr>
      </w:pPr>
    </w:p>
    <w:p w:rsidR="00B94D0D" w:rsidRDefault="00B94D0D" w:rsidP="007455BB">
      <w:pPr>
        <w:spacing w:line="360" w:lineRule="auto"/>
        <w:jc w:val="lowKashida"/>
        <w:rPr>
          <w:lang w:val="en-US"/>
        </w:rPr>
      </w:pPr>
      <w:r>
        <w:rPr>
          <w:lang w:val="en-US"/>
        </w:rPr>
        <w:t>There are three areas where we will consider environmental improvements:</w:t>
      </w:r>
    </w:p>
    <w:p w:rsidR="00B94D0D" w:rsidRDefault="00B94D0D" w:rsidP="007455BB">
      <w:pPr>
        <w:spacing w:line="360" w:lineRule="auto"/>
        <w:jc w:val="lowKashida"/>
        <w:rPr>
          <w:lang w:val="en-US"/>
        </w:rPr>
      </w:pPr>
      <w:r>
        <w:rPr>
          <w:lang w:val="en-US"/>
        </w:rPr>
        <w:lastRenderedPageBreak/>
        <w:t xml:space="preserve">- improvement over other fuel types, namely natural gas </w:t>
      </w:r>
    </w:p>
    <w:p w:rsidR="00B94D0D" w:rsidRDefault="00B94D0D" w:rsidP="007455BB">
      <w:pPr>
        <w:spacing w:line="360" w:lineRule="auto"/>
        <w:jc w:val="lowKashida"/>
        <w:rPr>
          <w:lang w:val="en-US"/>
        </w:rPr>
      </w:pPr>
      <w:r>
        <w:rPr>
          <w:lang w:val="en-US"/>
        </w:rPr>
        <w:t>- improvement over other management regimes for food waste</w:t>
      </w:r>
    </w:p>
    <w:p w:rsidR="00B94D0D" w:rsidRDefault="00B94D0D" w:rsidP="007455BB">
      <w:pPr>
        <w:spacing w:line="360" w:lineRule="auto"/>
        <w:jc w:val="lowKashida"/>
        <w:rPr>
          <w:lang w:val="en-US"/>
        </w:rPr>
      </w:pPr>
      <w:r>
        <w:rPr>
          <w:lang w:val="en-US"/>
        </w:rPr>
        <w:t xml:space="preserve">- improvement over other fertilizing regimes. </w:t>
      </w:r>
    </w:p>
    <w:p w:rsidR="00B94D0D" w:rsidRDefault="00B94D0D" w:rsidP="007455BB">
      <w:pPr>
        <w:spacing w:line="360" w:lineRule="auto"/>
        <w:jc w:val="lowKashida"/>
        <w:rPr>
          <w:lang w:val="en-US"/>
        </w:rPr>
      </w:pPr>
    </w:p>
    <w:p w:rsidR="00B94D0D" w:rsidRDefault="00B94D0D" w:rsidP="007455BB">
      <w:pPr>
        <w:spacing w:line="360" w:lineRule="auto"/>
        <w:jc w:val="lowKashida"/>
        <w:rPr>
          <w:lang w:val="en-US"/>
        </w:rPr>
      </w:pPr>
      <w:r>
        <w:rPr>
          <w:lang w:val="en-US"/>
        </w:rPr>
        <w:t>In theory we would like to</w:t>
      </w:r>
      <w:r w:rsidR="00543BA7">
        <w:rPr>
          <w:lang w:val="en-US"/>
        </w:rPr>
        <w:t xml:space="preserve"> calculate or</w:t>
      </w:r>
      <w:r>
        <w:rPr>
          <w:lang w:val="en-US"/>
        </w:rPr>
        <w:t xml:space="preserve"> estimate all of the impacts associated with the process, but in this report we will only give a brief overview</w:t>
      </w:r>
      <w:r w:rsidR="00AE096C">
        <w:rPr>
          <w:lang w:val="en-US"/>
        </w:rPr>
        <w:t xml:space="preserve"> and rough quantification</w:t>
      </w:r>
      <w:r>
        <w:rPr>
          <w:lang w:val="en-US"/>
        </w:rPr>
        <w:t xml:space="preserve">. We will primarily focus on </w:t>
      </w:r>
      <w:r w:rsidR="000267C6">
        <w:rPr>
          <w:lang w:val="en-US"/>
        </w:rPr>
        <w:t>GWP</w:t>
      </w:r>
      <w:r>
        <w:rPr>
          <w:lang w:val="en-US"/>
        </w:rPr>
        <w:t xml:space="preserve"> because this is the measure relating greenhouse gas emissions to climate change and </w:t>
      </w:r>
      <w:r w:rsidR="00AE096C">
        <w:rPr>
          <w:lang w:val="en-US"/>
        </w:rPr>
        <w:t>climate change</w:t>
      </w:r>
      <w:r>
        <w:rPr>
          <w:lang w:val="en-US"/>
        </w:rPr>
        <w:t xml:space="preserve"> is the main concern of the transportation sector. Biogas from food waste will be compared to natural gas to get an idea of comparative environmental impacts. </w:t>
      </w:r>
    </w:p>
    <w:p w:rsidR="00AE096C" w:rsidRDefault="00AE096C" w:rsidP="007455BB">
      <w:pPr>
        <w:spacing w:line="360" w:lineRule="auto"/>
        <w:jc w:val="lowKashida"/>
        <w:rPr>
          <w:lang w:val="en-US"/>
        </w:rPr>
      </w:pPr>
    </w:p>
    <w:p w:rsidR="00B94D0D" w:rsidRDefault="00B94D0D" w:rsidP="007455BB">
      <w:pPr>
        <w:spacing w:line="360" w:lineRule="auto"/>
        <w:jc w:val="lowKashida"/>
        <w:rPr>
          <w:lang w:val="en-US"/>
        </w:rPr>
      </w:pPr>
      <w:r>
        <w:rPr>
          <w:lang w:val="en-US"/>
        </w:rPr>
        <w:t>Heading- Biogas compared to Natural Gas</w:t>
      </w:r>
    </w:p>
    <w:p w:rsidR="00B94D0D" w:rsidRDefault="00B94D0D" w:rsidP="007455BB">
      <w:pPr>
        <w:spacing w:line="360" w:lineRule="auto"/>
        <w:jc w:val="lowKashida"/>
        <w:rPr>
          <w:lang w:val="en-US"/>
        </w:rPr>
      </w:pPr>
      <w:r>
        <w:rPr>
          <w:lang w:val="en-US"/>
        </w:rPr>
        <w:t>We chose natural gas due to our assumption that biogas will</w:t>
      </w:r>
      <w:r w:rsidR="000267C6">
        <w:rPr>
          <w:lang w:val="en-US"/>
        </w:rPr>
        <w:t xml:space="preserve"> substitute</w:t>
      </w:r>
      <w:r>
        <w:rPr>
          <w:lang w:val="en-US"/>
        </w:rPr>
        <w:t xml:space="preserve"> natural gas used in transportation. </w:t>
      </w:r>
    </w:p>
    <w:p w:rsidR="00AE096C" w:rsidRDefault="00AE096C" w:rsidP="007455BB">
      <w:pPr>
        <w:spacing w:line="360" w:lineRule="auto"/>
        <w:jc w:val="lowKashida"/>
        <w:rPr>
          <w:lang w:val="en-US"/>
        </w:rPr>
      </w:pPr>
    </w:p>
    <w:p w:rsidR="00B94D0D" w:rsidRDefault="00B94D0D" w:rsidP="007455BB">
      <w:pPr>
        <w:spacing w:line="360" w:lineRule="auto"/>
        <w:jc w:val="lowKashida"/>
        <w:rPr>
          <w:lang w:val="en-US"/>
        </w:rPr>
      </w:pPr>
      <w:r>
        <w:rPr>
          <w:lang w:val="en-US"/>
        </w:rPr>
        <w:t xml:space="preserve">The emissions from the growth, processing and transportation of the food are not attributable to our product because </w:t>
      </w:r>
      <w:r w:rsidR="000267C6">
        <w:rPr>
          <w:lang w:val="en-US"/>
        </w:rPr>
        <w:t>the feedstock is</w:t>
      </w:r>
      <w:r>
        <w:rPr>
          <w:lang w:val="en-US"/>
        </w:rPr>
        <w:t xml:space="preserve"> not produced for our purposes, we are only taking advantage of inefficiencies within the food system. We need only to consider the emissions from the processing within our plant</w:t>
      </w:r>
      <w:r w:rsidR="00AE096C">
        <w:rPr>
          <w:lang w:val="en-US"/>
        </w:rPr>
        <w:t>, operational emissions</w:t>
      </w:r>
      <w:r>
        <w:rPr>
          <w:lang w:val="en-US"/>
        </w:rPr>
        <w:t xml:space="preserve"> and the building of the plant itself. </w:t>
      </w:r>
      <w:r w:rsidR="000267C6">
        <w:rPr>
          <w:lang w:val="en-US"/>
        </w:rPr>
        <w:t>According to our preliminary calculations of output, t</w:t>
      </w:r>
      <w:r w:rsidR="00AE096C">
        <w:rPr>
          <w:lang w:val="en-US"/>
        </w:rPr>
        <w:t>hrough processing w</w:t>
      </w:r>
      <w:r>
        <w:rPr>
          <w:lang w:val="en-US"/>
        </w:rPr>
        <w:t>e emit 2.13 kg CO2 per kg biogas produced.</w:t>
      </w:r>
      <w:r w:rsidR="000267C6">
        <w:rPr>
          <w:lang w:val="en-US"/>
        </w:rPr>
        <w:t xml:space="preserve"> This is the CO2 contained in the fuel, which we remove.</w:t>
      </w:r>
      <w:r>
        <w:rPr>
          <w:lang w:val="en-US"/>
        </w:rPr>
        <w:t xml:space="preserve"> Our membrane technology is very effective so we assume that methane is not leaked from the system into the environment. The carbon dioxide is removed entirely from the fuel so </w:t>
      </w:r>
      <w:r w:rsidR="00A62A0B">
        <w:rPr>
          <w:lang w:val="en-US"/>
        </w:rPr>
        <w:t xml:space="preserve">virtually </w:t>
      </w:r>
      <w:r>
        <w:rPr>
          <w:lang w:val="en-US"/>
        </w:rPr>
        <w:t>none is released during combustion. We have not incorporated the emissions from building the plant</w:t>
      </w:r>
      <w:r w:rsidR="00AE096C">
        <w:rPr>
          <w:lang w:val="en-US"/>
        </w:rPr>
        <w:t>, nor the upstream emissions of our energy use within the plant</w:t>
      </w:r>
      <w:r>
        <w:rPr>
          <w:lang w:val="en-US"/>
        </w:rPr>
        <w:t>.</w:t>
      </w:r>
      <w:r w:rsidR="00AE096C">
        <w:rPr>
          <w:lang w:val="en-US"/>
        </w:rPr>
        <w:t xml:space="preserve"> We assume electricity</w:t>
      </w:r>
      <w:r w:rsidR="000267C6">
        <w:rPr>
          <w:lang w:val="en-US"/>
        </w:rPr>
        <w:t xml:space="preserve"> used</w:t>
      </w:r>
      <w:r w:rsidR="00AE096C">
        <w:rPr>
          <w:lang w:val="en-US"/>
        </w:rPr>
        <w:t xml:space="preserve"> is generated from hydropower and therefore has a minimal CO2 contribution</w:t>
      </w:r>
      <w:r w:rsidR="00A62A0B">
        <w:rPr>
          <w:lang w:val="en-US"/>
        </w:rPr>
        <w:t xml:space="preserve"> but given more time we would include everything</w:t>
      </w:r>
      <w:r w:rsidR="00AE096C">
        <w:rPr>
          <w:lang w:val="en-US"/>
        </w:rPr>
        <w:t xml:space="preserve">. </w:t>
      </w:r>
      <w:r w:rsidR="00572C48">
        <w:rPr>
          <w:lang w:val="en-US"/>
        </w:rPr>
        <w:t>Using information from the Biomass Energy Centre in the U.K. (ref) we calculated the life cycle impacts of natural gas to be 4.02 kg CO2</w:t>
      </w:r>
      <w:r w:rsidR="00465885">
        <w:rPr>
          <w:lang w:val="en-US"/>
        </w:rPr>
        <w:t>eq</w:t>
      </w:r>
      <w:r w:rsidR="00572C48">
        <w:rPr>
          <w:lang w:val="en-US"/>
        </w:rPr>
        <w:t xml:space="preserve"> per kg natural gas.</w:t>
      </w:r>
      <w:r w:rsidR="00465885">
        <w:rPr>
          <w:lang w:val="en-US"/>
        </w:rPr>
        <w:t xml:space="preserve"> Details of these calculations can be found in Appendix 1.</w:t>
      </w:r>
      <w:r w:rsidR="00572C48">
        <w:rPr>
          <w:lang w:val="en-US"/>
        </w:rPr>
        <w:t xml:space="preserve"> </w:t>
      </w:r>
      <w:r>
        <w:rPr>
          <w:lang w:val="en-US"/>
        </w:rPr>
        <w:t xml:space="preserve"> </w:t>
      </w:r>
    </w:p>
    <w:p w:rsidR="00B94D0D" w:rsidRDefault="00B94D0D" w:rsidP="007455BB">
      <w:pPr>
        <w:spacing w:line="360" w:lineRule="auto"/>
        <w:jc w:val="lowKashida"/>
        <w:rPr>
          <w:lang w:val="en-US"/>
        </w:rPr>
      </w:pPr>
    </w:p>
    <w:p w:rsidR="00B94D0D" w:rsidRDefault="00B94D0D" w:rsidP="007455BB">
      <w:pPr>
        <w:spacing w:line="360" w:lineRule="auto"/>
        <w:jc w:val="lowKashida"/>
        <w:rPr>
          <w:lang w:val="en-US"/>
        </w:rPr>
      </w:pPr>
      <w:r>
        <w:rPr>
          <w:lang w:val="en-US"/>
        </w:rPr>
        <w:lastRenderedPageBreak/>
        <w:t>Heading- Different Food Waste Management Options</w:t>
      </w:r>
    </w:p>
    <w:p w:rsidR="00B94D0D" w:rsidRDefault="00B94D0D" w:rsidP="007455BB">
      <w:pPr>
        <w:spacing w:line="360" w:lineRule="auto"/>
        <w:jc w:val="lowKashida"/>
        <w:rPr>
          <w:lang w:val="en-US"/>
        </w:rPr>
      </w:pPr>
      <w:r>
        <w:rPr>
          <w:lang w:val="en-US"/>
        </w:rPr>
        <w:t xml:space="preserve">A study done in the United States compared different ways of managing food waste with a focus on environmental impacts (Levis, 2010).  They compared composting, anaerobic digestion and landfilling. Anaerobic digestion was found to be the most beneficial process, with a net reduction of CO2 in the atmosphere. Their conclusion was that for every 1000 kg of food waste (plus 550 kg branches), 395 kg of CO2 is removed from the atmosphere. Some reasons for this are: the energy offset by the recovery of methane (considered to replace coal and natural gas) and the storage of carbon in the soil by way of the fertilizer byproduct. This is a very positive result, but it cannot be applied directly to our case. We are not replacing coal here in Norway so the offset will certainly be less. Also, we are not including branches in our process, </w:t>
      </w:r>
      <w:r w:rsidR="00A62A0B">
        <w:rPr>
          <w:lang w:val="en-US"/>
        </w:rPr>
        <w:t>though it is</w:t>
      </w:r>
      <w:r>
        <w:rPr>
          <w:lang w:val="en-US"/>
        </w:rPr>
        <w:t xml:space="preserve"> unclear how they will affect the environmental performance.</w:t>
      </w:r>
    </w:p>
    <w:p w:rsidR="00B94D0D" w:rsidRDefault="00B94D0D" w:rsidP="007455BB">
      <w:pPr>
        <w:spacing w:line="360" w:lineRule="auto"/>
        <w:jc w:val="lowKashida"/>
        <w:rPr>
          <w:lang w:val="en-US"/>
        </w:rPr>
      </w:pPr>
    </w:p>
    <w:p w:rsidR="00B94D0D" w:rsidRDefault="00B94D0D" w:rsidP="007455BB">
      <w:pPr>
        <w:spacing w:line="360" w:lineRule="auto"/>
        <w:jc w:val="lowKashida"/>
        <w:rPr>
          <w:lang w:val="en-US"/>
        </w:rPr>
      </w:pPr>
      <w:r>
        <w:rPr>
          <w:lang w:val="en-US"/>
        </w:rPr>
        <w:t>Heading- Offsets from Fertilizer</w:t>
      </w:r>
    </w:p>
    <w:p w:rsidR="00B94D0D" w:rsidRDefault="00B94D0D" w:rsidP="007455BB">
      <w:pPr>
        <w:spacing w:line="360" w:lineRule="auto"/>
        <w:jc w:val="lowKashida"/>
        <w:rPr>
          <w:lang w:val="en-US"/>
        </w:rPr>
      </w:pPr>
      <w:r>
        <w:rPr>
          <w:lang w:val="en-US"/>
        </w:rPr>
        <w:t>We assume that the use of our fertilizer by-product serves to offset the production of mineral fertilizers</w:t>
      </w:r>
      <w:r w:rsidR="000267C6">
        <w:rPr>
          <w:lang w:val="en-US"/>
        </w:rPr>
        <w:t xml:space="preserve"> and peat extraction. These are often very polluting productions fro</w:t>
      </w:r>
      <w:r w:rsidR="00572C48">
        <w:rPr>
          <w:lang w:val="en-US"/>
        </w:rPr>
        <w:t xml:space="preserve">m a greenhouse gas perspective, especially the destruction of </w:t>
      </w:r>
      <w:proofErr w:type="spellStart"/>
      <w:r w:rsidR="00572C48">
        <w:rPr>
          <w:lang w:val="en-US"/>
        </w:rPr>
        <w:t>peatlands</w:t>
      </w:r>
      <w:proofErr w:type="spellEnd"/>
      <w:r w:rsidR="00572C48">
        <w:rPr>
          <w:lang w:val="en-US"/>
        </w:rPr>
        <w:t xml:space="preserve"> due to their role as a carbon dioxide sink (</w:t>
      </w:r>
      <w:proofErr w:type="spellStart"/>
      <w:r w:rsidR="00572C48">
        <w:rPr>
          <w:lang w:val="en-US"/>
        </w:rPr>
        <w:t>Strack</w:t>
      </w:r>
      <w:proofErr w:type="spellEnd"/>
      <w:r w:rsidR="00572C48">
        <w:rPr>
          <w:lang w:val="en-US"/>
        </w:rPr>
        <w:t>, 2008).</w:t>
      </w:r>
    </w:p>
    <w:p w:rsidR="0078614E" w:rsidRDefault="0078614E" w:rsidP="0078614E">
      <w:pPr>
        <w:pStyle w:val="Standard"/>
        <w:rPr>
          <w:sz w:val="22"/>
          <w:szCs w:val="22"/>
        </w:rPr>
      </w:pPr>
    </w:p>
    <w:p w:rsidR="00572C48" w:rsidRPr="00572C48" w:rsidRDefault="00572C48" w:rsidP="00572C48">
      <w:pPr>
        <w:autoSpaceDE w:val="0"/>
        <w:autoSpaceDN w:val="0"/>
        <w:adjustRightInd w:val="0"/>
        <w:rPr>
          <w:rFonts w:ascii="TimesNewRomanPSMT" w:eastAsia="Calibri" w:hAnsi="TimesNewRomanPSMT" w:cs="TimesNewRomanPSMT"/>
          <w:sz w:val="20"/>
          <w:szCs w:val="20"/>
          <w:lang w:eastAsia="en-CA"/>
        </w:rPr>
      </w:pPr>
    </w:p>
    <w:p w:rsidR="00572C48" w:rsidRPr="00572C48" w:rsidRDefault="00572C48" w:rsidP="00572C48">
      <w:pPr>
        <w:autoSpaceDE w:val="0"/>
        <w:autoSpaceDN w:val="0"/>
        <w:adjustRightInd w:val="0"/>
        <w:rPr>
          <w:rFonts w:ascii="TimesNewRomanPSMT" w:eastAsia="Calibri" w:hAnsi="TimesNewRomanPSMT" w:cs="TimesNewRomanPSMT"/>
          <w:sz w:val="20"/>
          <w:szCs w:val="20"/>
          <w:lang w:val="en-US" w:eastAsia="en-CA"/>
        </w:rPr>
      </w:pPr>
      <w:proofErr w:type="spellStart"/>
      <w:r w:rsidRPr="00572C48">
        <w:rPr>
          <w:rFonts w:ascii="TimesNewRomanPSMT" w:eastAsia="Calibri" w:hAnsi="TimesNewRomanPSMT" w:cs="TimesNewRomanPSMT"/>
          <w:sz w:val="20"/>
          <w:szCs w:val="20"/>
          <w:lang w:val="en-US" w:eastAsia="en-CA"/>
        </w:rPr>
        <w:t>Strack</w:t>
      </w:r>
      <w:proofErr w:type="spellEnd"/>
      <w:r w:rsidRPr="00572C48">
        <w:rPr>
          <w:rFonts w:ascii="TimesNewRomanPSMT" w:eastAsia="Calibri" w:hAnsi="TimesNewRomanPSMT" w:cs="TimesNewRomanPSMT"/>
          <w:sz w:val="20"/>
          <w:szCs w:val="20"/>
          <w:lang w:val="en-US" w:eastAsia="en-CA"/>
        </w:rPr>
        <w:t>, Maria</w:t>
      </w:r>
      <w:r>
        <w:rPr>
          <w:rFonts w:ascii="TimesNewRomanPSMT" w:eastAsia="Calibri" w:hAnsi="TimesNewRomanPSMT" w:cs="TimesNewRomanPSMT"/>
          <w:sz w:val="20"/>
          <w:szCs w:val="20"/>
          <w:lang w:val="en-US" w:eastAsia="en-CA"/>
        </w:rPr>
        <w:t xml:space="preserve"> (Ed)</w:t>
      </w:r>
      <w:r w:rsidRPr="00572C48">
        <w:rPr>
          <w:rFonts w:ascii="TimesNewRomanPSMT" w:eastAsia="Calibri" w:hAnsi="TimesNewRomanPSMT" w:cs="TimesNewRomanPSMT"/>
          <w:sz w:val="20"/>
          <w:szCs w:val="20"/>
          <w:lang w:val="en-US" w:eastAsia="en-CA"/>
        </w:rPr>
        <w:t xml:space="preserve">. 2008. </w:t>
      </w:r>
      <w:proofErr w:type="spellStart"/>
      <w:r>
        <w:rPr>
          <w:rFonts w:ascii="TimesNewRomanPSMT" w:eastAsia="Calibri" w:hAnsi="TimesNewRomanPSMT" w:cs="TimesNewRomanPSMT"/>
          <w:sz w:val="20"/>
          <w:szCs w:val="20"/>
          <w:lang w:val="en-US" w:eastAsia="en-CA"/>
        </w:rPr>
        <w:t>Peatlands</w:t>
      </w:r>
      <w:proofErr w:type="spellEnd"/>
      <w:r>
        <w:rPr>
          <w:rFonts w:ascii="TimesNewRomanPSMT" w:eastAsia="Calibri" w:hAnsi="TimesNewRomanPSMT" w:cs="TimesNewRomanPSMT"/>
          <w:sz w:val="20"/>
          <w:szCs w:val="20"/>
          <w:lang w:val="en-US" w:eastAsia="en-CA"/>
        </w:rPr>
        <w:t xml:space="preserve"> and Climate Change. </w:t>
      </w:r>
      <w:proofErr w:type="gramStart"/>
      <w:r>
        <w:rPr>
          <w:rFonts w:ascii="TimesNewRomanPSMT" w:eastAsia="Calibri" w:hAnsi="TimesNewRomanPSMT" w:cs="TimesNewRomanPSMT"/>
          <w:sz w:val="20"/>
          <w:szCs w:val="20"/>
          <w:lang w:val="en-US" w:eastAsia="en-CA"/>
        </w:rPr>
        <w:t>International Peat Society.</w:t>
      </w:r>
      <w:proofErr w:type="gramEnd"/>
      <w:r w:rsidRPr="00572C48">
        <w:rPr>
          <w:rFonts w:ascii="TimesNewRomanPSMT" w:eastAsia="Calibri" w:hAnsi="TimesNewRomanPSMT" w:cs="TimesNewRomanPSMT"/>
          <w:sz w:val="20"/>
          <w:szCs w:val="20"/>
          <w:lang w:val="en-US" w:eastAsia="en-CA"/>
        </w:rPr>
        <w:t xml:space="preserve"> </w:t>
      </w:r>
      <w:proofErr w:type="spellStart"/>
      <w:proofErr w:type="gramStart"/>
      <w:r w:rsidRPr="00572C48">
        <w:rPr>
          <w:rFonts w:ascii="TimesNewRomanPSMT" w:eastAsia="Calibri" w:hAnsi="TimesNewRomanPSMT" w:cs="TimesNewRomanPSMT"/>
          <w:sz w:val="20"/>
          <w:szCs w:val="20"/>
          <w:lang w:val="en-US" w:eastAsia="en-CA"/>
        </w:rPr>
        <w:t>Saarijärven</w:t>
      </w:r>
      <w:proofErr w:type="spellEnd"/>
      <w:r w:rsidRPr="00572C48">
        <w:rPr>
          <w:rFonts w:ascii="TimesNewRomanPSMT" w:eastAsia="Calibri" w:hAnsi="TimesNewRomanPSMT" w:cs="TimesNewRomanPSMT"/>
          <w:sz w:val="20"/>
          <w:szCs w:val="20"/>
          <w:lang w:val="en-US" w:eastAsia="en-CA"/>
        </w:rPr>
        <w:t xml:space="preserve"> Offset </w:t>
      </w:r>
      <w:proofErr w:type="spellStart"/>
      <w:r w:rsidRPr="00572C48">
        <w:rPr>
          <w:rFonts w:ascii="TimesNewRomanPSMT" w:eastAsia="Calibri" w:hAnsi="TimesNewRomanPSMT" w:cs="TimesNewRomanPSMT"/>
          <w:sz w:val="20"/>
          <w:szCs w:val="20"/>
          <w:lang w:val="en-US" w:eastAsia="en-CA"/>
        </w:rPr>
        <w:t>Oy</w:t>
      </w:r>
      <w:proofErr w:type="spellEnd"/>
      <w:r w:rsidRPr="00572C48">
        <w:rPr>
          <w:rFonts w:ascii="TimesNewRomanPSMT" w:eastAsia="Calibri" w:hAnsi="TimesNewRomanPSMT" w:cs="TimesNewRomanPSMT"/>
          <w:sz w:val="20"/>
          <w:szCs w:val="20"/>
          <w:lang w:val="en-US" w:eastAsia="en-CA"/>
        </w:rPr>
        <w:t xml:space="preserve">, </w:t>
      </w:r>
      <w:proofErr w:type="spellStart"/>
      <w:r w:rsidRPr="00572C48">
        <w:rPr>
          <w:rFonts w:ascii="TimesNewRomanPSMT" w:eastAsia="Calibri" w:hAnsi="TimesNewRomanPSMT" w:cs="TimesNewRomanPSMT"/>
          <w:sz w:val="20"/>
          <w:szCs w:val="20"/>
          <w:lang w:val="en-US" w:eastAsia="en-CA"/>
        </w:rPr>
        <w:t>Saarijärvi</w:t>
      </w:r>
      <w:proofErr w:type="spellEnd"/>
      <w:r w:rsidRPr="00572C48">
        <w:rPr>
          <w:rFonts w:ascii="TimesNewRomanPSMT" w:eastAsia="Calibri" w:hAnsi="TimesNewRomanPSMT" w:cs="TimesNewRomanPSMT"/>
          <w:sz w:val="20"/>
          <w:szCs w:val="20"/>
          <w:lang w:val="en-US" w:eastAsia="en-CA"/>
        </w:rPr>
        <w:t>, Finland</w:t>
      </w:r>
      <w:r>
        <w:rPr>
          <w:rFonts w:ascii="TimesNewRomanPSMT" w:eastAsia="Calibri" w:hAnsi="TimesNewRomanPSMT" w:cs="TimesNewRomanPSMT"/>
          <w:sz w:val="20"/>
          <w:szCs w:val="20"/>
          <w:lang w:val="en-US" w:eastAsia="en-CA"/>
        </w:rPr>
        <w:t>.</w:t>
      </w:r>
      <w:proofErr w:type="gramEnd"/>
      <w:r w:rsidRPr="00572C48">
        <w:rPr>
          <w:rFonts w:ascii="TimesNewRomanPSMT" w:eastAsia="Calibri" w:hAnsi="TimesNewRomanPSMT" w:cs="TimesNewRomanPSMT"/>
          <w:sz w:val="20"/>
          <w:szCs w:val="20"/>
          <w:lang w:val="en-US" w:eastAsia="en-CA"/>
        </w:rPr>
        <w:t xml:space="preserve"> ISBN 978-952-99401-1-0</w:t>
      </w:r>
    </w:p>
    <w:p w:rsidR="00572C48" w:rsidRPr="00572C48" w:rsidRDefault="00572C48" w:rsidP="00572C48">
      <w:pPr>
        <w:pStyle w:val="Standard"/>
        <w:rPr>
          <w:sz w:val="22"/>
          <w:szCs w:val="22"/>
          <w:lang w:val="en-US"/>
        </w:rPr>
      </w:pPr>
    </w:p>
    <w:p w:rsidR="00572C48" w:rsidRDefault="00572C48" w:rsidP="0078614E">
      <w:pPr>
        <w:pStyle w:val="Standard"/>
        <w:rPr>
          <w:sz w:val="22"/>
          <w:szCs w:val="22"/>
        </w:rPr>
      </w:pPr>
    </w:p>
    <w:p w:rsidR="0078614E" w:rsidRPr="00281BA5" w:rsidRDefault="0078614E" w:rsidP="0078614E">
      <w:pPr>
        <w:pStyle w:val="Standard"/>
        <w:rPr>
          <w:rFonts w:eastAsia="Calibri, Calibri" w:cs="Times New Roman"/>
          <w:color w:val="000000"/>
          <w:sz w:val="22"/>
          <w:szCs w:val="22"/>
        </w:rPr>
      </w:pPr>
      <w:proofErr w:type="gramStart"/>
      <w:r>
        <w:rPr>
          <w:sz w:val="22"/>
          <w:szCs w:val="22"/>
        </w:rPr>
        <w:t xml:space="preserve">Cherubini, F., Peters, G.P., </w:t>
      </w:r>
      <w:proofErr w:type="spellStart"/>
      <w:r>
        <w:rPr>
          <w:sz w:val="22"/>
          <w:szCs w:val="22"/>
        </w:rPr>
        <w:t>Berntsen</w:t>
      </w:r>
      <w:proofErr w:type="spellEnd"/>
      <w:r>
        <w:rPr>
          <w:sz w:val="22"/>
          <w:szCs w:val="22"/>
        </w:rPr>
        <w:t xml:space="preserve">, T., </w:t>
      </w:r>
      <w:proofErr w:type="spellStart"/>
      <w:r>
        <w:rPr>
          <w:sz w:val="22"/>
          <w:szCs w:val="22"/>
        </w:rPr>
        <w:t>Strømman</w:t>
      </w:r>
      <w:proofErr w:type="spellEnd"/>
      <w:r>
        <w:rPr>
          <w:sz w:val="22"/>
          <w:szCs w:val="22"/>
        </w:rPr>
        <w:t xml:space="preserve">, A.H., </w:t>
      </w:r>
      <w:proofErr w:type="spellStart"/>
      <w:r>
        <w:rPr>
          <w:sz w:val="22"/>
          <w:szCs w:val="22"/>
        </w:rPr>
        <w:t>Hertwich</w:t>
      </w:r>
      <w:proofErr w:type="spellEnd"/>
      <w:r>
        <w:rPr>
          <w:sz w:val="22"/>
          <w:szCs w:val="22"/>
        </w:rPr>
        <w:t>, E. 2011.</w:t>
      </w:r>
      <w:proofErr w:type="gramEnd"/>
      <w:r>
        <w:rPr>
          <w:sz w:val="22"/>
          <w:szCs w:val="22"/>
        </w:rPr>
        <w:t xml:space="preserve"> CO2 emissions from biomass combustion for bioenergy: atmospheric decay and contribution to global warming. GCB Bioenergy.</w:t>
      </w:r>
    </w:p>
    <w:p w:rsidR="00B94D0D" w:rsidRDefault="00B94D0D" w:rsidP="007455BB">
      <w:pPr>
        <w:spacing w:line="360" w:lineRule="auto"/>
        <w:jc w:val="lowKashida"/>
        <w:rPr>
          <w:lang w:val="en-US"/>
        </w:rPr>
      </w:pPr>
    </w:p>
    <w:p w:rsidR="00B94D0D" w:rsidRDefault="00B94D0D" w:rsidP="007455BB">
      <w:pPr>
        <w:spacing w:line="360" w:lineRule="auto"/>
        <w:jc w:val="lowKashida"/>
        <w:rPr>
          <w:lang w:val="en-US"/>
        </w:rPr>
      </w:pPr>
    </w:p>
    <w:p w:rsidR="0078614E" w:rsidRDefault="0078614E" w:rsidP="0078614E">
      <w:pPr>
        <w:pStyle w:val="Standard"/>
        <w:rPr>
          <w:rFonts w:eastAsia="Times New Roman" w:cs="Times New Roman"/>
          <w:color w:val="000000"/>
          <w:sz w:val="22"/>
          <w:szCs w:val="22"/>
        </w:rPr>
      </w:pPr>
      <w:r w:rsidRPr="00281BA5">
        <w:rPr>
          <w:rFonts w:eastAsia="Times New Roman" w:cs="Times New Roman"/>
          <w:color w:val="000000"/>
          <w:sz w:val="22"/>
          <w:szCs w:val="22"/>
        </w:rPr>
        <w:t>Cherub</w:t>
      </w:r>
      <w:r>
        <w:rPr>
          <w:rFonts w:eastAsia="Times New Roman" w:cs="Times New Roman"/>
          <w:color w:val="000000"/>
          <w:sz w:val="22"/>
          <w:szCs w:val="22"/>
        </w:rPr>
        <w:t xml:space="preserve">ini, F. &amp; </w:t>
      </w:r>
      <w:proofErr w:type="spellStart"/>
      <w:r>
        <w:rPr>
          <w:rFonts w:eastAsia="Times New Roman" w:cs="Times New Roman"/>
          <w:color w:val="000000"/>
          <w:sz w:val="22"/>
          <w:szCs w:val="22"/>
        </w:rPr>
        <w:t>Strømman</w:t>
      </w:r>
      <w:proofErr w:type="spellEnd"/>
      <w:r>
        <w:rPr>
          <w:rFonts w:eastAsia="Times New Roman" w:cs="Times New Roman"/>
          <w:color w:val="000000"/>
          <w:sz w:val="22"/>
          <w:szCs w:val="22"/>
        </w:rPr>
        <w:t xml:space="preserve">, A.H. 2011, </w:t>
      </w:r>
      <w:r w:rsidRPr="00281BA5">
        <w:rPr>
          <w:rFonts w:eastAsia="Times New Roman" w:cs="Times New Roman"/>
          <w:color w:val="000000"/>
          <w:sz w:val="22"/>
          <w:szCs w:val="22"/>
        </w:rPr>
        <w:t>Life cycle assessment of bioenergy systems: State o</w:t>
      </w:r>
      <w:r>
        <w:rPr>
          <w:rFonts w:eastAsia="Times New Roman" w:cs="Times New Roman"/>
          <w:color w:val="000000"/>
          <w:sz w:val="22"/>
          <w:szCs w:val="22"/>
        </w:rPr>
        <w:t>f the art and future challenges</w:t>
      </w:r>
      <w:r w:rsidRPr="00281BA5">
        <w:rPr>
          <w:rFonts w:eastAsia="Times New Roman" w:cs="Times New Roman"/>
          <w:color w:val="000000"/>
          <w:sz w:val="22"/>
          <w:szCs w:val="22"/>
        </w:rPr>
        <w:t xml:space="preserve">, </w:t>
      </w:r>
      <w:proofErr w:type="spellStart"/>
      <w:r w:rsidRPr="00281BA5">
        <w:rPr>
          <w:rFonts w:eastAsia="Times New Roman" w:cs="Times New Roman"/>
          <w:color w:val="000000"/>
          <w:sz w:val="22"/>
          <w:szCs w:val="22"/>
        </w:rPr>
        <w:t>Bioresource</w:t>
      </w:r>
      <w:proofErr w:type="spellEnd"/>
      <w:r w:rsidRPr="00281BA5">
        <w:rPr>
          <w:rFonts w:eastAsia="Times New Roman" w:cs="Times New Roman"/>
          <w:color w:val="000000"/>
          <w:sz w:val="22"/>
          <w:szCs w:val="22"/>
        </w:rPr>
        <w:t xml:space="preserve"> technology, vol. 102, no. 2, pp. 437-451.</w:t>
      </w:r>
    </w:p>
    <w:p w:rsidR="0078614E" w:rsidRDefault="0078614E" w:rsidP="0078614E">
      <w:pPr>
        <w:pStyle w:val="Standard"/>
        <w:rPr>
          <w:rFonts w:eastAsia="Times New Roman" w:cs="Times New Roman"/>
          <w:color w:val="000000"/>
          <w:sz w:val="22"/>
          <w:szCs w:val="22"/>
        </w:rPr>
      </w:pPr>
    </w:p>
    <w:p w:rsidR="0078614E" w:rsidRDefault="0078614E" w:rsidP="0078614E">
      <w:pPr>
        <w:pStyle w:val="Standard"/>
        <w:rPr>
          <w:rFonts w:eastAsia="Times New Roman" w:cs="Times New Roman"/>
          <w:color w:val="000000"/>
          <w:sz w:val="22"/>
          <w:szCs w:val="22"/>
        </w:rPr>
      </w:pPr>
    </w:p>
    <w:p w:rsidR="0078614E" w:rsidRDefault="0078614E" w:rsidP="0078614E">
      <w:pPr>
        <w:pStyle w:val="Standard"/>
        <w:rPr>
          <w:rFonts w:eastAsia="Times New Roman" w:cs="Times New Roman"/>
          <w:color w:val="000000"/>
          <w:sz w:val="22"/>
          <w:szCs w:val="22"/>
        </w:rPr>
      </w:pPr>
      <w:r w:rsidRPr="00281BA5">
        <w:rPr>
          <w:rFonts w:eastAsia="Times New Roman" w:cs="Times New Roman"/>
          <w:color w:val="000000"/>
          <w:sz w:val="22"/>
          <w:szCs w:val="22"/>
        </w:rPr>
        <w:t xml:space="preserve">Kahn </w:t>
      </w:r>
      <w:proofErr w:type="spellStart"/>
      <w:r w:rsidRPr="00281BA5">
        <w:rPr>
          <w:rFonts w:eastAsia="Times New Roman" w:cs="Times New Roman"/>
          <w:color w:val="000000"/>
          <w:sz w:val="22"/>
          <w:szCs w:val="22"/>
        </w:rPr>
        <w:t>Ribeiro</w:t>
      </w:r>
      <w:proofErr w:type="spellEnd"/>
      <w:r w:rsidRPr="00281BA5">
        <w:rPr>
          <w:rFonts w:eastAsia="Times New Roman" w:cs="Times New Roman"/>
          <w:color w:val="000000"/>
          <w:sz w:val="22"/>
          <w:szCs w:val="22"/>
        </w:rPr>
        <w:t xml:space="preserve">, S., S. Kobayashi, M. </w:t>
      </w:r>
      <w:proofErr w:type="spellStart"/>
      <w:r w:rsidRPr="00281BA5">
        <w:rPr>
          <w:rFonts w:eastAsia="Times New Roman" w:cs="Times New Roman"/>
          <w:color w:val="000000"/>
          <w:sz w:val="22"/>
          <w:szCs w:val="22"/>
        </w:rPr>
        <w:t>Beuthe</w:t>
      </w:r>
      <w:proofErr w:type="spellEnd"/>
      <w:r w:rsidRPr="00281BA5">
        <w:rPr>
          <w:rFonts w:eastAsia="Times New Roman" w:cs="Times New Roman"/>
          <w:color w:val="000000"/>
          <w:sz w:val="22"/>
          <w:szCs w:val="22"/>
        </w:rPr>
        <w:t xml:space="preserve">, J. </w:t>
      </w:r>
      <w:proofErr w:type="spellStart"/>
      <w:r w:rsidRPr="00281BA5">
        <w:rPr>
          <w:rFonts w:eastAsia="Times New Roman" w:cs="Times New Roman"/>
          <w:color w:val="000000"/>
          <w:sz w:val="22"/>
          <w:szCs w:val="22"/>
        </w:rPr>
        <w:t>Gasca</w:t>
      </w:r>
      <w:proofErr w:type="spellEnd"/>
      <w:r w:rsidRPr="00281BA5">
        <w:rPr>
          <w:rFonts w:eastAsia="Times New Roman" w:cs="Times New Roman"/>
          <w:color w:val="000000"/>
          <w:sz w:val="22"/>
          <w:szCs w:val="22"/>
        </w:rPr>
        <w:t xml:space="preserve">, D. Greene, D. S. Lee, Y. </w:t>
      </w:r>
      <w:proofErr w:type="spellStart"/>
      <w:r w:rsidRPr="00281BA5">
        <w:rPr>
          <w:rFonts w:eastAsia="Times New Roman" w:cs="Times New Roman"/>
          <w:color w:val="000000"/>
          <w:sz w:val="22"/>
          <w:szCs w:val="22"/>
        </w:rPr>
        <w:t>Muromachi</w:t>
      </w:r>
      <w:proofErr w:type="spellEnd"/>
      <w:r w:rsidRPr="00281BA5">
        <w:rPr>
          <w:rFonts w:eastAsia="Times New Roman" w:cs="Times New Roman"/>
          <w:color w:val="000000"/>
          <w:sz w:val="22"/>
          <w:szCs w:val="22"/>
        </w:rPr>
        <w:t xml:space="preserve">, P. J. Newton, S. </w:t>
      </w:r>
      <w:proofErr w:type="spellStart"/>
      <w:r w:rsidRPr="00281BA5">
        <w:rPr>
          <w:rFonts w:eastAsia="Times New Roman" w:cs="Times New Roman"/>
          <w:color w:val="000000"/>
          <w:sz w:val="22"/>
          <w:szCs w:val="22"/>
        </w:rPr>
        <w:t>Plotkin</w:t>
      </w:r>
      <w:proofErr w:type="spellEnd"/>
      <w:r w:rsidRPr="00281BA5">
        <w:rPr>
          <w:rFonts w:eastAsia="Times New Roman" w:cs="Times New Roman"/>
          <w:color w:val="000000"/>
          <w:sz w:val="22"/>
          <w:szCs w:val="22"/>
        </w:rPr>
        <w:t xml:space="preserve">, D. </w:t>
      </w:r>
      <w:proofErr w:type="spellStart"/>
      <w:r w:rsidRPr="00281BA5">
        <w:rPr>
          <w:rFonts w:eastAsia="Times New Roman" w:cs="Times New Roman"/>
          <w:color w:val="000000"/>
          <w:sz w:val="22"/>
          <w:szCs w:val="22"/>
        </w:rPr>
        <w:t>Spe</w:t>
      </w:r>
      <w:r>
        <w:rPr>
          <w:rFonts w:eastAsia="Times New Roman" w:cs="Times New Roman"/>
          <w:color w:val="000000"/>
          <w:sz w:val="22"/>
          <w:szCs w:val="22"/>
        </w:rPr>
        <w:t>rling</w:t>
      </w:r>
      <w:proofErr w:type="spellEnd"/>
      <w:r>
        <w:rPr>
          <w:rFonts w:eastAsia="Times New Roman" w:cs="Times New Roman"/>
          <w:color w:val="000000"/>
          <w:sz w:val="22"/>
          <w:szCs w:val="22"/>
        </w:rPr>
        <w:t>, R. Wit, P. J. Zhou. 2007.</w:t>
      </w:r>
      <w:r w:rsidRPr="00281BA5">
        <w:rPr>
          <w:rFonts w:eastAsia="Times New Roman" w:cs="Times New Roman"/>
          <w:color w:val="000000"/>
          <w:sz w:val="22"/>
          <w:szCs w:val="22"/>
        </w:rPr>
        <w:t xml:space="preserve"> Transport and its infrastructure. In Climate Change 2007: Mitigation. Contribution of Working Group III to the Fourth Assessment Report of the Intergovernmental Panel on Climate Change [B. Metz, O.R. Davidson, P.R. Bosch, R. Dave, L.A. Meyer (</w:t>
      </w:r>
      <w:proofErr w:type="spellStart"/>
      <w:r w:rsidRPr="00281BA5">
        <w:rPr>
          <w:rFonts w:eastAsia="Times New Roman" w:cs="Times New Roman"/>
          <w:color w:val="000000"/>
          <w:sz w:val="22"/>
          <w:szCs w:val="22"/>
        </w:rPr>
        <w:t>eds</w:t>
      </w:r>
      <w:proofErr w:type="spellEnd"/>
      <w:r w:rsidRPr="00281BA5">
        <w:rPr>
          <w:rFonts w:eastAsia="Times New Roman" w:cs="Times New Roman"/>
          <w:color w:val="000000"/>
          <w:sz w:val="22"/>
          <w:szCs w:val="22"/>
        </w:rPr>
        <w:t xml:space="preserve">)], Cambridge University Press, Cambridge, United Kingdom and New </w:t>
      </w:r>
      <w:r w:rsidRPr="00281BA5">
        <w:rPr>
          <w:rFonts w:eastAsia="Times New Roman" w:cs="Times New Roman"/>
          <w:color w:val="000000"/>
          <w:sz w:val="22"/>
          <w:szCs w:val="22"/>
        </w:rPr>
        <w:lastRenderedPageBreak/>
        <w:t xml:space="preserve">York, NY, USA. </w:t>
      </w:r>
      <w:hyperlink r:id="rId17" w:history="1">
        <w:r w:rsidRPr="00281BA5">
          <w:rPr>
            <w:rFonts w:eastAsia="Times New Roman" w:cs="Times New Roman"/>
            <w:color w:val="000000"/>
            <w:sz w:val="22"/>
            <w:szCs w:val="22"/>
          </w:rPr>
          <w:t>http://www.ipcc.ch/pdf/assessment-report/ar4/wg3/ar4-wg3-chapter5.pdf</w:t>
        </w:r>
      </w:hyperlink>
    </w:p>
    <w:p w:rsidR="0078614E" w:rsidRPr="00281BA5" w:rsidRDefault="0078614E" w:rsidP="0078614E">
      <w:pPr>
        <w:pStyle w:val="Standard"/>
        <w:rPr>
          <w:rFonts w:eastAsia="Times New Roman" w:cs="Times New Roman"/>
          <w:color w:val="000000"/>
          <w:sz w:val="22"/>
          <w:szCs w:val="22"/>
        </w:rPr>
      </w:pPr>
      <w:r>
        <w:rPr>
          <w:rFonts w:eastAsia="Times New Roman" w:cs="Times New Roman"/>
          <w:color w:val="000000"/>
          <w:sz w:val="22"/>
          <w:szCs w:val="22"/>
        </w:rPr>
        <w:t>&lt;Accessed March 22, 2013&gt;</w:t>
      </w:r>
    </w:p>
    <w:p w:rsidR="0078614E" w:rsidRDefault="0078614E" w:rsidP="0078614E">
      <w:pPr>
        <w:spacing w:line="360" w:lineRule="auto"/>
        <w:jc w:val="lowKashida"/>
        <w:rPr>
          <w:color w:val="000000"/>
        </w:rPr>
      </w:pPr>
    </w:p>
    <w:p w:rsidR="0078614E" w:rsidRPr="00281BA5" w:rsidRDefault="0078614E" w:rsidP="0078614E">
      <w:pPr>
        <w:pStyle w:val="Standard"/>
        <w:rPr>
          <w:rFonts w:cs="Times New Roman"/>
        </w:rPr>
      </w:pPr>
      <w:r w:rsidRPr="005A5692">
        <w:rPr>
          <w:rFonts w:cs="Times New Roman"/>
          <w:lang w:val="en-US"/>
        </w:rPr>
        <w:t xml:space="preserve">International Energy Agency. </w:t>
      </w:r>
      <w:r>
        <w:rPr>
          <w:rFonts w:cs="Times New Roman"/>
        </w:rPr>
        <w:t>2012. World Energy Outlook 2012 Executive Summary.</w:t>
      </w:r>
    </w:p>
    <w:p w:rsidR="0078614E" w:rsidRDefault="00572C48" w:rsidP="0078614E">
      <w:pPr>
        <w:pStyle w:val="Standard"/>
        <w:rPr>
          <w:rFonts w:cs="Times New Roman"/>
        </w:rPr>
      </w:pPr>
      <w:hyperlink r:id="rId18" w:history="1">
        <w:r w:rsidR="0078614E" w:rsidRPr="00281BA5">
          <w:rPr>
            <w:rFonts w:cs="Times New Roman"/>
          </w:rPr>
          <w:t>http://www.iea.org/publications/freepublications/publication/English.pdf</w:t>
        </w:r>
      </w:hyperlink>
      <w:r w:rsidR="0078614E" w:rsidRPr="00281BA5">
        <w:rPr>
          <w:rFonts w:cs="Times New Roman"/>
        </w:rPr>
        <w:t xml:space="preserve">  </w:t>
      </w:r>
    </w:p>
    <w:p w:rsidR="0078614E" w:rsidRDefault="0078614E" w:rsidP="0078614E">
      <w:pPr>
        <w:pStyle w:val="Standard"/>
        <w:rPr>
          <w:rFonts w:cs="Times New Roman"/>
        </w:rPr>
      </w:pPr>
      <w:r>
        <w:rPr>
          <w:rFonts w:cs="Times New Roman"/>
        </w:rPr>
        <w:t>&lt;Accessed March 21, 2013&gt;</w:t>
      </w:r>
    </w:p>
    <w:p w:rsidR="00B94D0D" w:rsidRDefault="00B94D0D" w:rsidP="007455BB">
      <w:pPr>
        <w:spacing w:line="360" w:lineRule="auto"/>
        <w:jc w:val="lowKashida"/>
        <w:rPr>
          <w:lang w:val="en-US"/>
        </w:rPr>
      </w:pPr>
    </w:p>
    <w:p w:rsidR="0078614E" w:rsidRDefault="0078614E" w:rsidP="007455BB">
      <w:pPr>
        <w:spacing w:line="360" w:lineRule="auto"/>
        <w:jc w:val="lowKashida"/>
        <w:rPr>
          <w:lang w:val="en-US"/>
        </w:rPr>
      </w:pPr>
    </w:p>
    <w:p w:rsidR="00B94D0D" w:rsidRDefault="00B94D0D" w:rsidP="007455BB">
      <w:pPr>
        <w:spacing w:line="360" w:lineRule="auto"/>
        <w:jc w:val="lowKashida"/>
        <w:rPr>
          <w:lang w:val="en-US"/>
        </w:rPr>
      </w:pPr>
    </w:p>
    <w:p w:rsidR="00B94D0D" w:rsidRDefault="00B94D0D" w:rsidP="007455BB">
      <w:pPr>
        <w:spacing w:line="360" w:lineRule="auto"/>
        <w:jc w:val="lowKashida"/>
        <w:rPr>
          <w:lang w:val="en-US"/>
        </w:rPr>
      </w:pPr>
    </w:p>
    <w:p w:rsidR="00B94D0D" w:rsidRDefault="00631AEE" w:rsidP="007455BB">
      <w:pPr>
        <w:spacing w:line="360" w:lineRule="auto"/>
        <w:jc w:val="lowKashida"/>
        <w:rPr>
          <w:lang w:val="en-US"/>
        </w:rPr>
      </w:pPr>
      <w:r w:rsidRPr="00631AEE">
        <w:rPr>
          <w:rFonts w:ascii="Arial" w:eastAsia="Calibri" w:hAnsi="Arial" w:cs="Arial"/>
          <w:lang w:val="en-US" w:eastAsia="en-CA"/>
        </w:rPr>
        <w:t xml:space="preserve">Levis, J. W. and M. A. </w:t>
      </w:r>
      <w:proofErr w:type="spellStart"/>
      <w:r w:rsidRPr="00631AEE">
        <w:rPr>
          <w:rFonts w:ascii="Arial" w:eastAsia="Calibri" w:hAnsi="Arial" w:cs="Arial"/>
          <w:lang w:val="en-US" w:eastAsia="en-CA"/>
        </w:rPr>
        <w:t>Barlaz</w:t>
      </w:r>
      <w:proofErr w:type="spellEnd"/>
      <w:r w:rsidRPr="00631AEE">
        <w:rPr>
          <w:rFonts w:ascii="Arial" w:eastAsia="Calibri" w:hAnsi="Arial" w:cs="Arial"/>
          <w:lang w:val="en-US" w:eastAsia="en-CA"/>
        </w:rPr>
        <w:t xml:space="preserve"> (2011). "What Is the Most Environmentally Beneficial Way to Treat Commercial Food Waste?" </w:t>
      </w:r>
      <w:r w:rsidRPr="00572C48">
        <w:rPr>
          <w:rFonts w:ascii="Arial" w:eastAsia="Calibri" w:hAnsi="Arial" w:cs="Arial"/>
          <w:u w:val="single"/>
          <w:lang w:val="en-US" w:eastAsia="en-CA"/>
        </w:rPr>
        <w:t>Environmental Science &amp; Technology</w:t>
      </w:r>
      <w:r w:rsidRPr="00572C48">
        <w:rPr>
          <w:rFonts w:ascii="Arial" w:eastAsia="Calibri" w:hAnsi="Arial" w:cs="Arial"/>
          <w:lang w:val="en-US" w:eastAsia="en-CA"/>
        </w:rPr>
        <w:t xml:space="preserve"> </w:t>
      </w:r>
      <w:r w:rsidRPr="00572C48">
        <w:rPr>
          <w:rFonts w:ascii="Arial" w:eastAsia="Calibri" w:hAnsi="Arial" w:cs="Arial"/>
          <w:b/>
          <w:bCs/>
          <w:lang w:val="en-US" w:eastAsia="en-CA"/>
        </w:rPr>
        <w:t>45</w:t>
      </w:r>
      <w:r w:rsidRPr="00572C48">
        <w:rPr>
          <w:rFonts w:ascii="Arial" w:eastAsia="Calibri" w:hAnsi="Arial" w:cs="Arial"/>
          <w:lang w:val="en-US" w:eastAsia="en-CA"/>
        </w:rPr>
        <w:t>(17): 7438-7444.</w:t>
      </w:r>
    </w:p>
    <w:p w:rsidR="00B94D0D" w:rsidRDefault="00B94D0D" w:rsidP="007455BB">
      <w:pPr>
        <w:spacing w:line="360" w:lineRule="auto"/>
        <w:jc w:val="lowKashida"/>
        <w:rPr>
          <w:lang w:val="en-US"/>
        </w:rPr>
      </w:pPr>
    </w:p>
    <w:p w:rsidR="00B94D0D" w:rsidRDefault="00B94D0D" w:rsidP="007455BB">
      <w:pPr>
        <w:spacing w:line="360" w:lineRule="auto"/>
        <w:jc w:val="lowKashida"/>
        <w:rPr>
          <w:lang w:val="en-US"/>
        </w:rPr>
      </w:pPr>
    </w:p>
    <w:p w:rsidR="00B94D0D" w:rsidRDefault="00B94D0D" w:rsidP="007455BB">
      <w:pPr>
        <w:spacing w:line="360" w:lineRule="auto"/>
        <w:jc w:val="lowKashida"/>
        <w:rPr>
          <w:lang w:val="en-US"/>
        </w:rPr>
      </w:pPr>
    </w:p>
    <w:p w:rsidR="00B94D0D" w:rsidRDefault="00B94D0D" w:rsidP="007455BB">
      <w:pPr>
        <w:spacing w:line="360" w:lineRule="auto"/>
        <w:jc w:val="lowKashida"/>
        <w:rPr>
          <w:lang w:val="en-US"/>
        </w:rPr>
      </w:pPr>
    </w:p>
    <w:p w:rsidR="00B94D0D" w:rsidRDefault="00465885" w:rsidP="007455BB">
      <w:pPr>
        <w:spacing w:line="360" w:lineRule="auto"/>
        <w:jc w:val="lowKashida"/>
        <w:rPr>
          <w:lang w:val="en-US"/>
        </w:rPr>
      </w:pPr>
      <w:r>
        <w:rPr>
          <w:lang w:val="en-US"/>
        </w:rPr>
        <w:t>Appendix 1</w:t>
      </w:r>
    </w:p>
    <w:p w:rsidR="00465885" w:rsidRDefault="00465885" w:rsidP="007455BB">
      <w:pPr>
        <w:spacing w:line="360" w:lineRule="auto"/>
        <w:jc w:val="lowKashida"/>
        <w:rPr>
          <w:lang w:val="en-US"/>
        </w:rPr>
      </w:pPr>
      <w:proofErr w:type="gramStart"/>
      <w:r>
        <w:rPr>
          <w:lang w:val="en-US"/>
        </w:rPr>
        <w:t>Calculation of GWP.</w:t>
      </w:r>
      <w:proofErr w:type="gramEnd"/>
    </w:p>
    <w:p w:rsidR="00465885" w:rsidRDefault="00465885" w:rsidP="007455BB">
      <w:pPr>
        <w:spacing w:line="360" w:lineRule="auto"/>
        <w:jc w:val="lowKashida"/>
        <w:rPr>
          <w:lang w:val="en-US"/>
        </w:rPr>
      </w:pPr>
      <w:proofErr w:type="gramStart"/>
      <w:r>
        <w:rPr>
          <w:lang w:val="en-US"/>
        </w:rPr>
        <w:t>Our product.</w:t>
      </w:r>
      <w:proofErr w:type="gramEnd"/>
    </w:p>
    <w:p w:rsidR="00FB339E" w:rsidRDefault="00FB339E" w:rsidP="00FB339E">
      <w:pPr>
        <w:spacing w:line="360" w:lineRule="auto"/>
        <w:jc w:val="lowKashida"/>
        <w:rPr>
          <w:lang w:val="en-US"/>
        </w:rPr>
      </w:pPr>
      <w:r>
        <w:rPr>
          <w:lang w:val="en-US"/>
        </w:rPr>
        <w:t>90640 kg CO2/</w:t>
      </w:r>
      <w:r w:rsidRPr="00441BC6">
        <w:rPr>
          <w:lang w:val="en-US"/>
        </w:rPr>
        <w:t>99790.3</w:t>
      </w:r>
      <w:r>
        <w:rPr>
          <w:lang w:val="en-US"/>
        </w:rPr>
        <w:t xml:space="preserve"> kg waste food</w:t>
      </w:r>
    </w:p>
    <w:p w:rsidR="00FB339E" w:rsidRDefault="00FB339E" w:rsidP="00FB339E">
      <w:pPr>
        <w:spacing w:line="360" w:lineRule="auto"/>
        <w:jc w:val="lowKashida"/>
        <w:rPr>
          <w:lang w:val="en-US"/>
        </w:rPr>
      </w:pPr>
      <w:proofErr w:type="gramStart"/>
      <w:r>
        <w:rPr>
          <w:lang w:val="en-US"/>
        </w:rPr>
        <w:t>biogas</w:t>
      </w:r>
      <w:proofErr w:type="gramEnd"/>
      <w:r>
        <w:rPr>
          <w:lang w:val="en-US"/>
        </w:rPr>
        <w:t xml:space="preserve"> per day = 42600 kg biogas????</w:t>
      </w:r>
    </w:p>
    <w:p w:rsidR="00FB339E" w:rsidRDefault="00FB339E" w:rsidP="00FB339E">
      <w:pPr>
        <w:spacing w:line="360" w:lineRule="auto"/>
        <w:jc w:val="lowKashida"/>
        <w:rPr>
          <w:lang w:val="en-US"/>
        </w:rPr>
      </w:pPr>
      <w:proofErr w:type="gramStart"/>
      <w:r>
        <w:rPr>
          <w:lang w:val="en-US"/>
        </w:rPr>
        <w:t>2.13 kg CO2 for every kg biogas.</w:t>
      </w:r>
      <w:proofErr w:type="gramEnd"/>
    </w:p>
    <w:p w:rsidR="00FB339E" w:rsidRDefault="00FB339E" w:rsidP="007455BB">
      <w:pPr>
        <w:spacing w:line="360" w:lineRule="auto"/>
        <w:jc w:val="lowKashida"/>
        <w:rPr>
          <w:lang w:val="en-US"/>
        </w:rPr>
      </w:pPr>
      <w:bookmarkStart w:id="105" w:name="_GoBack"/>
      <w:bookmarkEnd w:id="105"/>
    </w:p>
    <w:p w:rsidR="00465885" w:rsidRDefault="00465885" w:rsidP="007455BB">
      <w:pPr>
        <w:spacing w:line="360" w:lineRule="auto"/>
        <w:jc w:val="lowKashida"/>
        <w:rPr>
          <w:lang w:val="en-US"/>
        </w:rPr>
      </w:pPr>
    </w:p>
    <w:p w:rsidR="00465885" w:rsidRDefault="00465885" w:rsidP="007455BB">
      <w:pPr>
        <w:spacing w:line="360" w:lineRule="auto"/>
        <w:jc w:val="lowKashida"/>
        <w:rPr>
          <w:lang w:val="en-US"/>
        </w:rPr>
      </w:pPr>
    </w:p>
    <w:p w:rsidR="00465885" w:rsidRDefault="00465885" w:rsidP="007455BB">
      <w:pPr>
        <w:spacing w:line="360" w:lineRule="auto"/>
        <w:jc w:val="lowKashida"/>
        <w:rPr>
          <w:lang w:val="en-US"/>
        </w:rPr>
      </w:pPr>
      <w:r>
        <w:rPr>
          <w:lang w:val="en-US"/>
        </w:rPr>
        <w:t>Natural Gas</w:t>
      </w:r>
    </w:p>
    <w:p w:rsidR="00B94D0D" w:rsidRDefault="00B94D0D" w:rsidP="007455BB">
      <w:pPr>
        <w:spacing w:line="360" w:lineRule="auto"/>
        <w:jc w:val="lowKashida"/>
        <w:rPr>
          <w:lang w:val="en-US"/>
        </w:rPr>
      </w:pPr>
    </w:p>
    <w:p w:rsidR="00B94D0D" w:rsidRDefault="00B94D0D" w:rsidP="007455BB">
      <w:pPr>
        <w:spacing w:line="360" w:lineRule="auto"/>
        <w:jc w:val="lowKashida"/>
        <w:rPr>
          <w:lang w:val="en-US"/>
        </w:rPr>
      </w:pPr>
      <w:r>
        <w:rPr>
          <w:lang w:val="en-US"/>
        </w:rPr>
        <w:t xml:space="preserve">Natural Gas Life Cycle CO2 emissions = 75 kg CO2/GJ          </w:t>
      </w:r>
    </w:p>
    <w:p w:rsidR="00465885" w:rsidRDefault="00B94D0D" w:rsidP="007455BB">
      <w:pPr>
        <w:spacing w:line="360" w:lineRule="auto"/>
        <w:jc w:val="lowKashida"/>
        <w:rPr>
          <w:lang w:val="en-US"/>
        </w:rPr>
      </w:pPr>
      <w:r>
        <w:rPr>
          <w:lang w:val="en-US"/>
        </w:rPr>
        <w:t>Energy Density Natural Gas = 53.6 MJ/kg</w:t>
      </w:r>
    </w:p>
    <w:p w:rsidR="00465885" w:rsidRDefault="00465885" w:rsidP="007455BB">
      <w:pPr>
        <w:spacing w:line="360" w:lineRule="auto"/>
        <w:jc w:val="lowKashida"/>
        <w:rPr>
          <w:lang w:val="en-US"/>
        </w:rPr>
      </w:pPr>
      <w:r>
        <w:rPr>
          <w:lang w:val="en-US"/>
        </w:rPr>
        <w:t xml:space="preserve"> GWP = </w:t>
      </w:r>
      <w:r>
        <w:rPr>
          <w:lang w:val="en-US"/>
        </w:rPr>
        <w:t>4.02 kg CO2</w:t>
      </w:r>
      <w:r>
        <w:rPr>
          <w:lang w:val="en-US"/>
        </w:rPr>
        <w:t xml:space="preserve">eq </w:t>
      </w:r>
      <w:r>
        <w:rPr>
          <w:lang w:val="en-US"/>
        </w:rPr>
        <w:t>/</w:t>
      </w:r>
      <w:r>
        <w:rPr>
          <w:lang w:val="en-US"/>
        </w:rPr>
        <w:t xml:space="preserve"> </w:t>
      </w:r>
      <w:r>
        <w:rPr>
          <w:lang w:val="en-US"/>
        </w:rPr>
        <w:t>kg</w:t>
      </w:r>
      <w:r>
        <w:rPr>
          <w:lang w:val="en-US"/>
        </w:rPr>
        <w:t xml:space="preserve"> NG</w:t>
      </w:r>
    </w:p>
    <w:p w:rsidR="00465885" w:rsidRDefault="00465885" w:rsidP="007455BB">
      <w:pPr>
        <w:spacing w:line="360" w:lineRule="auto"/>
        <w:jc w:val="lowKashida"/>
        <w:rPr>
          <w:lang w:val="en-US"/>
        </w:rPr>
      </w:pPr>
    </w:p>
    <w:p w:rsidR="00B94D0D" w:rsidRDefault="00465885" w:rsidP="007455BB">
      <w:pPr>
        <w:spacing w:line="360" w:lineRule="auto"/>
        <w:jc w:val="lowKashida"/>
        <w:rPr>
          <w:lang w:val="en-US"/>
        </w:rPr>
      </w:pPr>
      <w:r w:rsidRPr="00465885">
        <w:rPr>
          <w:lang w:val="en-US"/>
        </w:rPr>
        <w:t>http://www.natural-gas.com.au/about/references.html</w:t>
      </w:r>
    </w:p>
    <w:p w:rsidR="00B94D0D" w:rsidRPr="004F25A3" w:rsidRDefault="00B94D0D" w:rsidP="007455BB">
      <w:pPr>
        <w:spacing w:line="360" w:lineRule="auto"/>
        <w:jc w:val="lowKashida"/>
        <w:rPr>
          <w:lang w:val="en-US"/>
        </w:rPr>
      </w:pPr>
      <w:r>
        <w:rPr>
          <w:lang w:val="en-US"/>
        </w:rPr>
        <w:lastRenderedPageBreak/>
        <w:t xml:space="preserve"> </w:t>
      </w:r>
      <w:r w:rsidR="00465885">
        <w:rPr>
          <w:lang w:val="en-US"/>
        </w:rPr>
        <w:t>(</w:t>
      </w:r>
      <w:hyperlink r:id="rId19" w:history="1">
        <w:r w:rsidR="00465885">
          <w:rPr>
            <w:rStyle w:val="Hyperlink"/>
          </w:rPr>
          <w:t>http://www.biomassenergycentre.</w:t>
        </w:r>
        <w:r w:rsidR="00465885">
          <w:rPr>
            <w:rStyle w:val="Hyperlink"/>
          </w:rPr>
          <w:t>o</w:t>
        </w:r>
        <w:r w:rsidR="00465885">
          <w:rPr>
            <w:rStyle w:val="Hyperlink"/>
          </w:rPr>
          <w:t>rg.uk/portal/page?_pageid=75,163182&amp;_dad=portal&amp;_schema=PORTAL</w:t>
        </w:r>
      </w:hyperlink>
      <w:r w:rsidR="00465885">
        <w:t>)</w:t>
      </w:r>
    </w:p>
    <w:sectPr w:rsidR="00B94D0D" w:rsidRPr="004F25A3" w:rsidSect="000F7520">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THEKEY" w:date="2013-04-03T10:34:00Z" w:initials="T">
    <w:p w:rsidR="00572C48" w:rsidRDefault="00572C48">
      <w:pPr>
        <w:pStyle w:val="CommentText"/>
      </w:pPr>
      <w:r>
        <w:rPr>
          <w:rStyle w:val="CommentReference"/>
        </w:rPr>
        <w:annotationRef/>
      </w:r>
      <w:r>
        <w:t>What is this</w:t>
      </w:r>
    </w:p>
  </w:comment>
  <w:comment w:id="44" w:author="THEKEY" w:date="2013-04-02T14:49:00Z" w:initials="T">
    <w:p w:rsidR="00572C48" w:rsidRDefault="00572C48">
      <w:pPr>
        <w:pStyle w:val="CommentText"/>
      </w:pPr>
      <w:r>
        <w:rPr>
          <w:rStyle w:val="CommentReference"/>
        </w:rPr>
        <w:annotationRef/>
      </w:r>
      <w:r>
        <w:t>Where is the table</w:t>
      </w:r>
    </w:p>
  </w:comment>
  <w:comment w:id="49" w:author="THEKEY" w:date="2013-04-03T11:15:00Z" w:initials="T">
    <w:p w:rsidR="00572C48" w:rsidRDefault="00572C48">
      <w:pPr>
        <w:pStyle w:val="CommentText"/>
      </w:pPr>
      <w:r>
        <w:rPr>
          <w:rStyle w:val="CommentReference"/>
        </w:rPr>
        <w:annotationRef/>
      </w:r>
      <w:r>
        <w:t>Typos</w:t>
      </w:r>
    </w:p>
  </w:comment>
  <w:comment w:id="59" w:author="THEKEY" w:date="2013-04-02T15:22:00Z" w:initials="T">
    <w:p w:rsidR="00572C48" w:rsidRDefault="00572C48">
      <w:pPr>
        <w:pStyle w:val="CommentText"/>
      </w:pPr>
      <w:r>
        <w:rPr>
          <w:rStyle w:val="CommentReference"/>
        </w:rPr>
        <w:annotationRef/>
      </w:r>
      <w:r>
        <w:t xml:space="preserve">I think </w:t>
      </w:r>
      <w:proofErr w:type="spellStart"/>
      <w:r>
        <w:t>its</w:t>
      </w:r>
      <w:proofErr w:type="spellEnd"/>
      <w:r>
        <w:t xml:space="preserve"> good to mention the types of process before describing them.</w:t>
      </w:r>
    </w:p>
  </w:comment>
  <w:comment w:id="62" w:author="THEKEY" w:date="2013-04-02T15:42:00Z" w:initials="T">
    <w:p w:rsidR="00572C48" w:rsidRDefault="00572C48" w:rsidP="00635209">
      <w:pPr>
        <w:pStyle w:val="CommentText"/>
      </w:pPr>
      <w:r>
        <w:rPr>
          <w:rStyle w:val="CommentReference"/>
        </w:rPr>
        <w:annotationRef/>
      </w:r>
      <w:r>
        <w:t>Can we mention here the parts?</w:t>
      </w:r>
    </w:p>
  </w:comment>
  <w:comment w:id="67" w:author="THEKEY" w:date="2013-04-02T15:29:00Z" w:initials="T">
    <w:p w:rsidR="00572C48" w:rsidRDefault="00572C48" w:rsidP="00635209">
      <w:pPr>
        <w:pStyle w:val="CommentText"/>
      </w:pPr>
      <w:r>
        <w:rPr>
          <w:rStyle w:val="CommentReference"/>
        </w:rPr>
        <w:annotationRef/>
      </w:r>
      <w:r>
        <w:t xml:space="preserve">Is it good to include this two paragraphs below, on their respective description </w:t>
      </w:r>
    </w:p>
  </w:comment>
  <w:comment w:id="69" w:author="THEKEY" w:date="2013-04-02T15:28:00Z" w:initials="T">
    <w:p w:rsidR="00572C48" w:rsidRDefault="00572C48" w:rsidP="00635209">
      <w:pPr>
        <w:pStyle w:val="CommentText"/>
      </w:pPr>
      <w:r>
        <w:rPr>
          <w:rStyle w:val="CommentReference"/>
        </w:rPr>
        <w:annotationRef/>
      </w:r>
      <w:r>
        <w:t xml:space="preserve">We haven’t said anything about this dude. </w:t>
      </w:r>
    </w:p>
  </w:comment>
  <w:comment w:id="72" w:author="THEKEY" w:date="2013-04-02T15:17:00Z" w:initials="T">
    <w:p w:rsidR="00572C48" w:rsidRDefault="00572C48" w:rsidP="00635209">
      <w:pPr>
        <w:pStyle w:val="CommentText"/>
      </w:pPr>
      <w:r>
        <w:rPr>
          <w:rStyle w:val="CommentReference"/>
        </w:rPr>
        <w:annotationRef/>
      </w:r>
      <w:r>
        <w:t xml:space="preserve">Which ones are the three criteria </w:t>
      </w:r>
    </w:p>
  </w:comment>
  <w:comment w:id="82" w:author="THEKEY" w:date="2013-04-02T15:48:00Z" w:initials="T">
    <w:p w:rsidR="00572C48" w:rsidRDefault="00572C48" w:rsidP="00635209">
      <w:pPr>
        <w:pStyle w:val="CommentText"/>
      </w:pPr>
      <w:r>
        <w:rPr>
          <w:rStyle w:val="CommentReference"/>
        </w:rPr>
        <w:annotationRef/>
      </w:r>
      <w:r>
        <w:t>Can we do this table ourselves</w:t>
      </w:r>
    </w:p>
  </w:comment>
  <w:comment w:id="87" w:author="THEKEY" w:date="2013-04-02T15:49:00Z" w:initials="T">
    <w:p w:rsidR="00572C48" w:rsidRDefault="00572C48" w:rsidP="00635209">
      <w:pPr>
        <w:pStyle w:val="CommentText"/>
      </w:pPr>
      <w:r>
        <w:rPr>
          <w:rStyle w:val="CommentReference"/>
        </w:rPr>
        <w:annotationRef/>
      </w:r>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C48" w:rsidRDefault="00572C48" w:rsidP="00AA3968">
      <w:r>
        <w:separator/>
      </w:r>
    </w:p>
  </w:endnote>
  <w:endnote w:type="continuationSeparator" w:id="0">
    <w:p w:rsidR="00572C48" w:rsidRDefault="00572C48" w:rsidP="00AA3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Segoe UI"/>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alibri, Calibri">
    <w:altName w:val="Arial"/>
    <w:charset w:val="00"/>
    <w:family w:val="swiss"/>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C48" w:rsidRDefault="00572C48" w:rsidP="00AA3968">
      <w:r>
        <w:separator/>
      </w:r>
    </w:p>
  </w:footnote>
  <w:footnote w:type="continuationSeparator" w:id="0">
    <w:p w:rsidR="00572C48" w:rsidRDefault="00572C48" w:rsidP="00AA39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
      </v:shape>
    </w:pict>
  </w:numPicBullet>
  <w:abstractNum w:abstractNumId="0">
    <w:nsid w:val="0D3736F6"/>
    <w:multiLevelType w:val="hybridMultilevel"/>
    <w:tmpl w:val="AFC6EDCE"/>
    <w:lvl w:ilvl="0" w:tplc="04090013">
      <w:start w:val="1"/>
      <w:numFmt w:val="upperRoman"/>
      <w:lvlText w:val="%1."/>
      <w:lvlJc w:val="right"/>
      <w:pPr>
        <w:ind w:left="1800" w:hanging="360"/>
      </w:pPr>
      <w:rPr>
        <w:rFonts w:cs="Times New Roman" w:hint="default"/>
      </w:rPr>
    </w:lvl>
    <w:lvl w:ilvl="1" w:tplc="042A0003" w:tentative="1">
      <w:start w:val="1"/>
      <w:numFmt w:val="bullet"/>
      <w:lvlText w:val="o"/>
      <w:lvlJc w:val="left"/>
      <w:pPr>
        <w:ind w:left="2520" w:hanging="360"/>
      </w:pPr>
      <w:rPr>
        <w:rFonts w:ascii="Courier New" w:hAnsi="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nsid w:val="12CC4300"/>
    <w:multiLevelType w:val="multilevel"/>
    <w:tmpl w:val="E272DFF8"/>
    <w:lvl w:ilvl="0">
      <w:start w:val="1"/>
      <w:numFmt w:val="decimal"/>
      <w:lvlText w:val="%1."/>
      <w:lvlJc w:val="left"/>
      <w:pPr>
        <w:ind w:left="720" w:hanging="360"/>
      </w:pPr>
      <w:rPr>
        <w:rFonts w:cs="Times New Roman" w:hint="default"/>
      </w:rPr>
    </w:lvl>
    <w:lvl w:ilvl="1">
      <w:start w:val="3"/>
      <w:numFmt w:val="decimal"/>
      <w:isLgl/>
      <w:lvlText w:val="%1.%2"/>
      <w:lvlJc w:val="left"/>
      <w:pPr>
        <w:ind w:left="750" w:hanging="390"/>
      </w:pPr>
      <w:rPr>
        <w:rFonts w:ascii="Calibri Light" w:hAnsi="Calibri Light" w:cs="Times New Roman" w:hint="default"/>
        <w:sz w:val="26"/>
      </w:rPr>
    </w:lvl>
    <w:lvl w:ilvl="2">
      <w:start w:val="1"/>
      <w:numFmt w:val="decimal"/>
      <w:isLgl/>
      <w:lvlText w:val="%1.%2.%3"/>
      <w:lvlJc w:val="left"/>
      <w:pPr>
        <w:ind w:left="1080" w:hanging="720"/>
      </w:pPr>
      <w:rPr>
        <w:rFonts w:ascii="Calibri Light" w:hAnsi="Calibri Light" w:cs="Times New Roman" w:hint="default"/>
        <w:sz w:val="26"/>
      </w:rPr>
    </w:lvl>
    <w:lvl w:ilvl="3">
      <w:start w:val="1"/>
      <w:numFmt w:val="decimal"/>
      <w:isLgl/>
      <w:lvlText w:val="%1.%2.%3.%4"/>
      <w:lvlJc w:val="left"/>
      <w:pPr>
        <w:ind w:left="1080" w:hanging="720"/>
      </w:pPr>
      <w:rPr>
        <w:rFonts w:ascii="Calibri Light" w:hAnsi="Calibri Light" w:cs="Times New Roman" w:hint="default"/>
        <w:sz w:val="26"/>
      </w:rPr>
    </w:lvl>
    <w:lvl w:ilvl="4">
      <w:start w:val="1"/>
      <w:numFmt w:val="decimal"/>
      <w:isLgl/>
      <w:lvlText w:val="%1.%2.%3.%4.%5"/>
      <w:lvlJc w:val="left"/>
      <w:pPr>
        <w:ind w:left="1440" w:hanging="1080"/>
      </w:pPr>
      <w:rPr>
        <w:rFonts w:ascii="Calibri Light" w:hAnsi="Calibri Light" w:cs="Times New Roman" w:hint="default"/>
        <w:sz w:val="26"/>
      </w:rPr>
    </w:lvl>
    <w:lvl w:ilvl="5">
      <w:start w:val="1"/>
      <w:numFmt w:val="decimal"/>
      <w:isLgl/>
      <w:lvlText w:val="%1.%2.%3.%4.%5.%6"/>
      <w:lvlJc w:val="left"/>
      <w:pPr>
        <w:ind w:left="1440" w:hanging="1080"/>
      </w:pPr>
      <w:rPr>
        <w:rFonts w:ascii="Calibri Light" w:hAnsi="Calibri Light" w:cs="Times New Roman" w:hint="default"/>
        <w:sz w:val="26"/>
      </w:rPr>
    </w:lvl>
    <w:lvl w:ilvl="6">
      <w:start w:val="1"/>
      <w:numFmt w:val="decimal"/>
      <w:isLgl/>
      <w:lvlText w:val="%1.%2.%3.%4.%5.%6.%7"/>
      <w:lvlJc w:val="left"/>
      <w:pPr>
        <w:ind w:left="1800" w:hanging="1440"/>
      </w:pPr>
      <w:rPr>
        <w:rFonts w:ascii="Calibri Light" w:hAnsi="Calibri Light" w:cs="Times New Roman" w:hint="default"/>
        <w:sz w:val="26"/>
      </w:rPr>
    </w:lvl>
    <w:lvl w:ilvl="7">
      <w:start w:val="1"/>
      <w:numFmt w:val="decimal"/>
      <w:isLgl/>
      <w:lvlText w:val="%1.%2.%3.%4.%5.%6.%7.%8"/>
      <w:lvlJc w:val="left"/>
      <w:pPr>
        <w:ind w:left="1800" w:hanging="1440"/>
      </w:pPr>
      <w:rPr>
        <w:rFonts w:ascii="Calibri Light" w:hAnsi="Calibri Light" w:cs="Times New Roman" w:hint="default"/>
        <w:sz w:val="26"/>
      </w:rPr>
    </w:lvl>
    <w:lvl w:ilvl="8">
      <w:start w:val="1"/>
      <w:numFmt w:val="decimal"/>
      <w:isLgl/>
      <w:lvlText w:val="%1.%2.%3.%4.%5.%6.%7.%8.%9"/>
      <w:lvlJc w:val="left"/>
      <w:pPr>
        <w:ind w:left="2160" w:hanging="1800"/>
      </w:pPr>
      <w:rPr>
        <w:rFonts w:ascii="Calibri Light" w:hAnsi="Calibri Light" w:cs="Times New Roman" w:hint="default"/>
        <w:sz w:val="26"/>
      </w:rPr>
    </w:lvl>
  </w:abstractNum>
  <w:abstractNum w:abstractNumId="2">
    <w:nsid w:val="15A20B13"/>
    <w:multiLevelType w:val="hybridMultilevel"/>
    <w:tmpl w:val="F1BAF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E6EB7"/>
    <w:multiLevelType w:val="hybridMultilevel"/>
    <w:tmpl w:val="54164D8A"/>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C385049"/>
    <w:multiLevelType w:val="hybridMultilevel"/>
    <w:tmpl w:val="F61A02A6"/>
    <w:lvl w:ilvl="0" w:tplc="0409000F">
      <w:start w:val="5"/>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61D5A15"/>
    <w:multiLevelType w:val="hybridMultilevel"/>
    <w:tmpl w:val="4D926A6C"/>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
    <w:nsid w:val="26B4720B"/>
    <w:multiLevelType w:val="hybridMultilevel"/>
    <w:tmpl w:val="1EA8642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7F34BC7"/>
    <w:multiLevelType w:val="hybridMultilevel"/>
    <w:tmpl w:val="ACBE6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C84B71"/>
    <w:multiLevelType w:val="hybridMultilevel"/>
    <w:tmpl w:val="63FC50EC"/>
    <w:lvl w:ilvl="0" w:tplc="04090017">
      <w:start w:val="1"/>
      <w:numFmt w:val="lowerLetter"/>
      <w:lvlText w:val="%1)"/>
      <w:lvlJc w:val="left"/>
      <w:pPr>
        <w:ind w:left="1080" w:hanging="360"/>
      </w:pPr>
      <w:rPr>
        <w:rFonts w:cs="Times New Roman" w:hint="default"/>
      </w:rPr>
    </w:lvl>
    <w:lvl w:ilvl="1" w:tplc="042A0003" w:tentative="1">
      <w:start w:val="1"/>
      <w:numFmt w:val="bullet"/>
      <w:lvlText w:val="o"/>
      <w:lvlJc w:val="left"/>
      <w:pPr>
        <w:ind w:left="1800" w:hanging="360"/>
      </w:pPr>
      <w:rPr>
        <w:rFonts w:ascii="Courier New" w:hAnsi="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nsid w:val="3B863251"/>
    <w:multiLevelType w:val="hybridMultilevel"/>
    <w:tmpl w:val="A79203E2"/>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3C2F0EF0"/>
    <w:multiLevelType w:val="hybridMultilevel"/>
    <w:tmpl w:val="3056B526"/>
    <w:lvl w:ilvl="0" w:tplc="25FC7A88">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43264B60"/>
    <w:multiLevelType w:val="multilevel"/>
    <w:tmpl w:val="B1BC1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A3D573F"/>
    <w:multiLevelType w:val="hybridMultilevel"/>
    <w:tmpl w:val="BDA29B5E"/>
    <w:lvl w:ilvl="0" w:tplc="04090013">
      <w:start w:val="1"/>
      <w:numFmt w:val="upp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3">
    <w:nsid w:val="5E7203A0"/>
    <w:multiLevelType w:val="hybridMultilevel"/>
    <w:tmpl w:val="A8181D7E"/>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nsid w:val="64E576FB"/>
    <w:multiLevelType w:val="hybridMultilevel"/>
    <w:tmpl w:val="941A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BE58ED"/>
    <w:multiLevelType w:val="hybridMultilevel"/>
    <w:tmpl w:val="5AD4E6E2"/>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6">
    <w:nsid w:val="6A592925"/>
    <w:multiLevelType w:val="hybridMultilevel"/>
    <w:tmpl w:val="F3F81576"/>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7A776964"/>
    <w:multiLevelType w:val="hybridMultilevel"/>
    <w:tmpl w:val="BD6EB5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7AA71ADA"/>
    <w:multiLevelType w:val="hybridMultilevel"/>
    <w:tmpl w:val="C7C2FD5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7B6C2195"/>
    <w:multiLevelType w:val="hybridMultilevel"/>
    <w:tmpl w:val="F16C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3C2F1E"/>
    <w:multiLevelType w:val="hybridMultilevel"/>
    <w:tmpl w:val="918058C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4"/>
  </w:num>
  <w:num w:numId="3">
    <w:abstractNumId w:val="7"/>
  </w:num>
  <w:num w:numId="4">
    <w:abstractNumId w:val="19"/>
  </w:num>
  <w:num w:numId="5">
    <w:abstractNumId w:val="6"/>
  </w:num>
  <w:num w:numId="6">
    <w:abstractNumId w:val="17"/>
  </w:num>
  <w:num w:numId="7">
    <w:abstractNumId w:val="15"/>
  </w:num>
  <w:num w:numId="8">
    <w:abstractNumId w:val="10"/>
  </w:num>
  <w:num w:numId="9">
    <w:abstractNumId w:val="3"/>
  </w:num>
  <w:num w:numId="10">
    <w:abstractNumId w:val="8"/>
  </w:num>
  <w:num w:numId="11">
    <w:abstractNumId w:val="0"/>
  </w:num>
  <w:num w:numId="12">
    <w:abstractNumId w:val="13"/>
  </w:num>
  <w:num w:numId="13">
    <w:abstractNumId w:val="4"/>
  </w:num>
  <w:num w:numId="14">
    <w:abstractNumId w:val="20"/>
  </w:num>
  <w:num w:numId="15">
    <w:abstractNumId w:val="12"/>
  </w:num>
  <w:num w:numId="16">
    <w:abstractNumId w:val="18"/>
  </w:num>
  <w:num w:numId="17">
    <w:abstractNumId w:val="5"/>
  </w:num>
  <w:num w:numId="18">
    <w:abstractNumId w:val="16"/>
  </w:num>
  <w:num w:numId="19">
    <w:abstractNumId w:val="9"/>
  </w:num>
  <w:num w:numId="20">
    <w:abstractNumId w:val="1"/>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03B"/>
    <w:rsid w:val="00001004"/>
    <w:rsid w:val="00011101"/>
    <w:rsid w:val="000117FB"/>
    <w:rsid w:val="00011F1B"/>
    <w:rsid w:val="00020A78"/>
    <w:rsid w:val="000267C6"/>
    <w:rsid w:val="00037158"/>
    <w:rsid w:val="00040B0D"/>
    <w:rsid w:val="00077F90"/>
    <w:rsid w:val="0009301A"/>
    <w:rsid w:val="00097C50"/>
    <w:rsid w:val="000C440F"/>
    <w:rsid w:val="000F7520"/>
    <w:rsid w:val="00141008"/>
    <w:rsid w:val="0018087B"/>
    <w:rsid w:val="001C78EE"/>
    <w:rsid w:val="001C791C"/>
    <w:rsid w:val="001E1F6B"/>
    <w:rsid w:val="00201434"/>
    <w:rsid w:val="00241DBB"/>
    <w:rsid w:val="00281BA5"/>
    <w:rsid w:val="00291742"/>
    <w:rsid w:val="002A5F7B"/>
    <w:rsid w:val="002E2770"/>
    <w:rsid w:val="002F171E"/>
    <w:rsid w:val="002F3795"/>
    <w:rsid w:val="003E0AC9"/>
    <w:rsid w:val="003F1AE3"/>
    <w:rsid w:val="003F1B74"/>
    <w:rsid w:val="0040003B"/>
    <w:rsid w:val="004038A2"/>
    <w:rsid w:val="004048C2"/>
    <w:rsid w:val="00411351"/>
    <w:rsid w:val="00417407"/>
    <w:rsid w:val="00441BC6"/>
    <w:rsid w:val="00445C5D"/>
    <w:rsid w:val="00465885"/>
    <w:rsid w:val="00497159"/>
    <w:rsid w:val="004B6A5C"/>
    <w:rsid w:val="004E3B83"/>
    <w:rsid w:val="004F25A3"/>
    <w:rsid w:val="005432DC"/>
    <w:rsid w:val="00543BA7"/>
    <w:rsid w:val="00572C48"/>
    <w:rsid w:val="005A5692"/>
    <w:rsid w:val="005B0161"/>
    <w:rsid w:val="005F2154"/>
    <w:rsid w:val="005F6FDF"/>
    <w:rsid w:val="00613025"/>
    <w:rsid w:val="00624460"/>
    <w:rsid w:val="006315C1"/>
    <w:rsid w:val="00631AEE"/>
    <w:rsid w:val="00635209"/>
    <w:rsid w:val="006572B5"/>
    <w:rsid w:val="006C567B"/>
    <w:rsid w:val="00705AE7"/>
    <w:rsid w:val="007455BB"/>
    <w:rsid w:val="007538FC"/>
    <w:rsid w:val="0078614E"/>
    <w:rsid w:val="00804A3D"/>
    <w:rsid w:val="008215BD"/>
    <w:rsid w:val="00821A22"/>
    <w:rsid w:val="00855D38"/>
    <w:rsid w:val="0087277A"/>
    <w:rsid w:val="00884359"/>
    <w:rsid w:val="008B18D2"/>
    <w:rsid w:val="008C24CD"/>
    <w:rsid w:val="00953D99"/>
    <w:rsid w:val="0095652D"/>
    <w:rsid w:val="009626A0"/>
    <w:rsid w:val="00976BB8"/>
    <w:rsid w:val="009B7692"/>
    <w:rsid w:val="009D2C1E"/>
    <w:rsid w:val="00A015B0"/>
    <w:rsid w:val="00A224D1"/>
    <w:rsid w:val="00A62A0B"/>
    <w:rsid w:val="00A709E6"/>
    <w:rsid w:val="00A72613"/>
    <w:rsid w:val="00A82374"/>
    <w:rsid w:val="00A85605"/>
    <w:rsid w:val="00A95A75"/>
    <w:rsid w:val="00AA3968"/>
    <w:rsid w:val="00AC4021"/>
    <w:rsid w:val="00AE096C"/>
    <w:rsid w:val="00AF3244"/>
    <w:rsid w:val="00B4415E"/>
    <w:rsid w:val="00B6692F"/>
    <w:rsid w:val="00B77CC8"/>
    <w:rsid w:val="00B86762"/>
    <w:rsid w:val="00B94D0D"/>
    <w:rsid w:val="00BA52A5"/>
    <w:rsid w:val="00BC0466"/>
    <w:rsid w:val="00BD43AA"/>
    <w:rsid w:val="00C12182"/>
    <w:rsid w:val="00C33D67"/>
    <w:rsid w:val="00CB38AE"/>
    <w:rsid w:val="00CD6C3A"/>
    <w:rsid w:val="00D02757"/>
    <w:rsid w:val="00D15881"/>
    <w:rsid w:val="00D31A3F"/>
    <w:rsid w:val="00D5035D"/>
    <w:rsid w:val="00D8324F"/>
    <w:rsid w:val="00D83FBC"/>
    <w:rsid w:val="00D84914"/>
    <w:rsid w:val="00DF0883"/>
    <w:rsid w:val="00DF08B5"/>
    <w:rsid w:val="00E533D5"/>
    <w:rsid w:val="00EC063B"/>
    <w:rsid w:val="00EC2B81"/>
    <w:rsid w:val="00EE5EA0"/>
    <w:rsid w:val="00F01112"/>
    <w:rsid w:val="00F0453A"/>
    <w:rsid w:val="00F70975"/>
    <w:rsid w:val="00F76509"/>
    <w:rsid w:val="00FB339E"/>
    <w:rsid w:val="00FC6551"/>
    <w:rsid w:val="00FE06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0003B"/>
    <w:rPr>
      <w:rFonts w:ascii="Times New Roman" w:eastAsia="MS Mincho" w:hAnsi="Times New Roman" w:cs="Times New Roman"/>
      <w:sz w:val="24"/>
      <w:szCs w:val="24"/>
      <w:lang w:eastAsia="ja-JP"/>
    </w:rPr>
  </w:style>
  <w:style w:type="paragraph" w:styleId="Heading1">
    <w:name w:val="heading 1"/>
    <w:basedOn w:val="Normal"/>
    <w:next w:val="Normal"/>
    <w:link w:val="Heading1Char"/>
    <w:uiPriority w:val="99"/>
    <w:qFormat/>
    <w:rsid w:val="00821A22"/>
    <w:pPr>
      <w:keepNext/>
      <w:keepLines/>
      <w:spacing w:before="480"/>
      <w:outlineLvl w:val="0"/>
    </w:pPr>
    <w:rPr>
      <w:rFonts w:ascii="Calibri Light" w:eastAsia="SimSun" w:hAnsi="Calibri Light"/>
      <w:b/>
      <w:bCs/>
      <w:color w:val="2E74B5"/>
      <w:sz w:val="28"/>
      <w:szCs w:val="28"/>
    </w:rPr>
  </w:style>
  <w:style w:type="paragraph" w:styleId="Heading2">
    <w:name w:val="heading 2"/>
    <w:basedOn w:val="Normal"/>
    <w:next w:val="Normal"/>
    <w:link w:val="Heading2Char"/>
    <w:uiPriority w:val="99"/>
    <w:qFormat/>
    <w:rsid w:val="00821A22"/>
    <w:pPr>
      <w:keepNext/>
      <w:keepLines/>
      <w:spacing w:before="200"/>
      <w:outlineLvl w:val="1"/>
    </w:pPr>
    <w:rPr>
      <w:rFonts w:ascii="Calibri Light" w:eastAsia="SimSun" w:hAnsi="Calibri Light"/>
      <w:b/>
      <w:bCs/>
      <w:color w:val="5B9BD5"/>
      <w:sz w:val="26"/>
      <w:szCs w:val="26"/>
    </w:rPr>
  </w:style>
  <w:style w:type="paragraph" w:styleId="Heading3">
    <w:name w:val="heading 3"/>
    <w:basedOn w:val="Normal"/>
    <w:next w:val="Normal"/>
    <w:link w:val="Heading3Char"/>
    <w:uiPriority w:val="99"/>
    <w:qFormat/>
    <w:rsid w:val="009D2C1E"/>
    <w:pPr>
      <w:keepNext/>
      <w:keepLines/>
      <w:spacing w:before="200"/>
      <w:outlineLvl w:val="2"/>
    </w:pPr>
    <w:rPr>
      <w:rFonts w:ascii="Calibri Light" w:eastAsia="SimSun" w:hAnsi="Calibri Light"/>
      <w:b/>
      <w:bCs/>
      <w:color w:val="5B9BD5"/>
    </w:rPr>
  </w:style>
  <w:style w:type="paragraph" w:styleId="Heading4">
    <w:name w:val="heading 4"/>
    <w:basedOn w:val="Normal"/>
    <w:next w:val="Normal"/>
    <w:link w:val="Heading4Char"/>
    <w:uiPriority w:val="99"/>
    <w:qFormat/>
    <w:rsid w:val="009D2C1E"/>
    <w:pPr>
      <w:keepNext/>
      <w:keepLines/>
      <w:spacing w:before="200"/>
      <w:outlineLvl w:val="3"/>
    </w:pPr>
    <w:rPr>
      <w:rFonts w:ascii="Calibri Light" w:eastAsia="SimSun" w:hAnsi="Calibri Light"/>
      <w:b/>
      <w:bCs/>
      <w:i/>
      <w:iCs/>
      <w:color w:val="5B9BD5"/>
    </w:rPr>
  </w:style>
  <w:style w:type="paragraph" w:styleId="Heading5">
    <w:name w:val="heading 5"/>
    <w:basedOn w:val="Normal"/>
    <w:next w:val="Normal"/>
    <w:link w:val="Heading5Char"/>
    <w:uiPriority w:val="99"/>
    <w:qFormat/>
    <w:rsid w:val="009D2C1E"/>
    <w:pPr>
      <w:keepNext/>
      <w:keepLines/>
      <w:spacing w:before="200"/>
      <w:outlineLvl w:val="4"/>
    </w:pPr>
    <w:rPr>
      <w:rFonts w:ascii="Calibri Light" w:eastAsia="SimSun" w:hAnsi="Calibri Light"/>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21A22"/>
    <w:rPr>
      <w:rFonts w:ascii="Calibri Light" w:eastAsia="SimSun" w:hAnsi="Calibri Light" w:cs="Times New Roman"/>
      <w:b/>
      <w:bCs/>
      <w:color w:val="2E74B5"/>
      <w:sz w:val="28"/>
      <w:szCs w:val="28"/>
      <w:lang w:val="en-CA" w:eastAsia="ja-JP"/>
    </w:rPr>
  </w:style>
  <w:style w:type="character" w:customStyle="1" w:styleId="Heading2Char">
    <w:name w:val="Heading 2 Char"/>
    <w:basedOn w:val="DefaultParagraphFont"/>
    <w:link w:val="Heading2"/>
    <w:uiPriority w:val="99"/>
    <w:locked/>
    <w:rsid w:val="00821A22"/>
    <w:rPr>
      <w:rFonts w:ascii="Calibri Light" w:eastAsia="SimSun" w:hAnsi="Calibri Light" w:cs="Times New Roman"/>
      <w:b/>
      <w:bCs/>
      <w:color w:val="5B9BD5"/>
      <w:sz w:val="26"/>
      <w:szCs w:val="26"/>
      <w:lang w:val="en-CA" w:eastAsia="ja-JP"/>
    </w:rPr>
  </w:style>
  <w:style w:type="character" w:customStyle="1" w:styleId="Heading3Char">
    <w:name w:val="Heading 3 Char"/>
    <w:basedOn w:val="DefaultParagraphFont"/>
    <w:link w:val="Heading3"/>
    <w:uiPriority w:val="99"/>
    <w:locked/>
    <w:rsid w:val="009D2C1E"/>
    <w:rPr>
      <w:rFonts w:ascii="Calibri Light" w:eastAsia="SimSun" w:hAnsi="Calibri Light" w:cs="Times New Roman"/>
      <w:b/>
      <w:bCs/>
      <w:color w:val="5B9BD5"/>
      <w:sz w:val="24"/>
      <w:szCs w:val="24"/>
      <w:lang w:val="en-CA" w:eastAsia="ja-JP"/>
    </w:rPr>
  </w:style>
  <w:style w:type="character" w:customStyle="1" w:styleId="Heading4Char">
    <w:name w:val="Heading 4 Char"/>
    <w:basedOn w:val="DefaultParagraphFont"/>
    <w:link w:val="Heading4"/>
    <w:uiPriority w:val="99"/>
    <w:locked/>
    <w:rsid w:val="009D2C1E"/>
    <w:rPr>
      <w:rFonts w:ascii="Calibri Light" w:eastAsia="SimSun" w:hAnsi="Calibri Light" w:cs="Times New Roman"/>
      <w:b/>
      <w:bCs/>
      <w:i/>
      <w:iCs/>
      <w:color w:val="5B9BD5"/>
      <w:sz w:val="24"/>
      <w:szCs w:val="24"/>
      <w:lang w:val="en-CA" w:eastAsia="ja-JP"/>
    </w:rPr>
  </w:style>
  <w:style w:type="character" w:customStyle="1" w:styleId="Heading5Char">
    <w:name w:val="Heading 5 Char"/>
    <w:basedOn w:val="DefaultParagraphFont"/>
    <w:link w:val="Heading5"/>
    <w:uiPriority w:val="99"/>
    <w:locked/>
    <w:rsid w:val="009D2C1E"/>
    <w:rPr>
      <w:rFonts w:ascii="Calibri Light" w:eastAsia="SimSun" w:hAnsi="Calibri Light" w:cs="Times New Roman"/>
      <w:color w:val="1F4D78"/>
      <w:sz w:val="24"/>
      <w:szCs w:val="24"/>
      <w:lang w:val="en-CA" w:eastAsia="ja-JP"/>
    </w:rPr>
  </w:style>
  <w:style w:type="character" w:customStyle="1" w:styleId="apple-converted-space">
    <w:name w:val="apple-converted-space"/>
    <w:basedOn w:val="DefaultParagraphFont"/>
    <w:uiPriority w:val="99"/>
    <w:rsid w:val="0040003B"/>
    <w:rPr>
      <w:rFonts w:cs="Times New Roman"/>
    </w:rPr>
  </w:style>
  <w:style w:type="character" w:styleId="Hyperlink">
    <w:name w:val="Hyperlink"/>
    <w:basedOn w:val="DefaultParagraphFont"/>
    <w:uiPriority w:val="99"/>
    <w:rsid w:val="0040003B"/>
    <w:rPr>
      <w:rFonts w:cs="Times New Roman"/>
      <w:color w:val="0000FF"/>
      <w:u w:val="single"/>
    </w:rPr>
  </w:style>
  <w:style w:type="character" w:customStyle="1" w:styleId="author-g-ds2o6hnob7cjsz122zuo">
    <w:name w:val="author-g-ds2o6hnob7cjsz122zuo"/>
    <w:basedOn w:val="DefaultParagraphFont"/>
    <w:uiPriority w:val="99"/>
    <w:rsid w:val="0040003B"/>
    <w:rPr>
      <w:rFonts w:cs="Times New Roman"/>
    </w:rPr>
  </w:style>
  <w:style w:type="character" w:customStyle="1" w:styleId="author-g-w9rkjy6awyi8gs8w">
    <w:name w:val="author-g-w9rkjy6awyi8gs8w"/>
    <w:basedOn w:val="DefaultParagraphFont"/>
    <w:uiPriority w:val="99"/>
    <w:rsid w:val="0040003B"/>
    <w:rPr>
      <w:rFonts w:cs="Times New Roman"/>
    </w:rPr>
  </w:style>
  <w:style w:type="character" w:customStyle="1" w:styleId="author-g-ncptfbs5p3bmpnix">
    <w:name w:val="author-g-ncptfbs5p3bmpnix"/>
    <w:basedOn w:val="DefaultParagraphFont"/>
    <w:uiPriority w:val="99"/>
    <w:rsid w:val="0040003B"/>
    <w:rPr>
      <w:rFonts w:cs="Times New Roman"/>
    </w:rPr>
  </w:style>
  <w:style w:type="paragraph" w:styleId="ListParagraph">
    <w:name w:val="List Paragraph"/>
    <w:basedOn w:val="Normal"/>
    <w:uiPriority w:val="99"/>
    <w:qFormat/>
    <w:rsid w:val="0040003B"/>
    <w:pPr>
      <w:spacing w:after="160" w:line="259" w:lineRule="auto"/>
      <w:ind w:left="720"/>
      <w:contextualSpacing/>
    </w:pPr>
    <w:rPr>
      <w:rFonts w:ascii="Calibri" w:eastAsia="Calibri" w:hAnsi="Calibri" w:cs="Arial"/>
      <w:sz w:val="22"/>
      <w:szCs w:val="22"/>
      <w:lang w:val="en-US" w:eastAsia="en-US"/>
    </w:rPr>
  </w:style>
  <w:style w:type="paragraph" w:customStyle="1" w:styleId="Default">
    <w:name w:val="Default"/>
    <w:uiPriority w:val="99"/>
    <w:rsid w:val="0040003B"/>
    <w:pPr>
      <w:autoSpaceDE w:val="0"/>
      <w:autoSpaceDN w:val="0"/>
      <w:adjustRightInd w:val="0"/>
    </w:pPr>
    <w:rPr>
      <w:rFonts w:ascii="Arial" w:hAnsi="Arial"/>
      <w:color w:val="000000"/>
      <w:sz w:val="24"/>
      <w:szCs w:val="24"/>
      <w:lang w:val="en-US" w:eastAsia="en-US"/>
    </w:rPr>
  </w:style>
  <w:style w:type="character" w:customStyle="1" w:styleId="author-g-ray11hh3k1lij1ry">
    <w:name w:val="author-g-ray11hh3k1lij1ry"/>
    <w:basedOn w:val="DefaultParagraphFont"/>
    <w:uiPriority w:val="99"/>
    <w:rsid w:val="0040003B"/>
    <w:rPr>
      <w:rFonts w:cs="Times New Roman"/>
    </w:rPr>
  </w:style>
  <w:style w:type="character" w:customStyle="1" w:styleId="author-g-5bkyvms96ww0p897">
    <w:name w:val="author-g-5bkyvms96ww0p897"/>
    <w:basedOn w:val="DefaultParagraphFont"/>
    <w:uiPriority w:val="99"/>
    <w:rsid w:val="0040003B"/>
    <w:rPr>
      <w:rFonts w:cs="Times New Roman"/>
    </w:rPr>
  </w:style>
  <w:style w:type="paragraph" w:styleId="BalloonText">
    <w:name w:val="Balloon Text"/>
    <w:basedOn w:val="Normal"/>
    <w:link w:val="BalloonTextChar"/>
    <w:uiPriority w:val="99"/>
    <w:semiHidden/>
    <w:rsid w:val="0009301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9301A"/>
    <w:rPr>
      <w:rFonts w:ascii="Tahoma" w:eastAsia="MS Mincho" w:hAnsi="Tahoma" w:cs="Tahoma"/>
      <w:sz w:val="16"/>
      <w:szCs w:val="16"/>
      <w:lang w:val="en-CA" w:eastAsia="ja-JP"/>
    </w:rPr>
  </w:style>
  <w:style w:type="character" w:styleId="CommentReference">
    <w:name w:val="annotation reference"/>
    <w:basedOn w:val="DefaultParagraphFont"/>
    <w:uiPriority w:val="99"/>
    <w:semiHidden/>
    <w:rsid w:val="00804A3D"/>
    <w:rPr>
      <w:rFonts w:cs="Times New Roman"/>
      <w:sz w:val="16"/>
      <w:szCs w:val="16"/>
    </w:rPr>
  </w:style>
  <w:style w:type="paragraph" w:styleId="CommentText">
    <w:name w:val="annotation text"/>
    <w:basedOn w:val="Normal"/>
    <w:link w:val="CommentTextChar"/>
    <w:uiPriority w:val="99"/>
    <w:semiHidden/>
    <w:rsid w:val="00804A3D"/>
    <w:rPr>
      <w:sz w:val="20"/>
      <w:szCs w:val="20"/>
    </w:rPr>
  </w:style>
  <w:style w:type="character" w:customStyle="1" w:styleId="CommentTextChar">
    <w:name w:val="Comment Text Char"/>
    <w:basedOn w:val="DefaultParagraphFont"/>
    <w:link w:val="CommentText"/>
    <w:uiPriority w:val="99"/>
    <w:semiHidden/>
    <w:locked/>
    <w:rsid w:val="00804A3D"/>
    <w:rPr>
      <w:rFonts w:ascii="Times New Roman" w:eastAsia="MS Mincho" w:hAnsi="Times New Roman" w:cs="Times New Roman"/>
      <w:sz w:val="20"/>
      <w:szCs w:val="20"/>
      <w:lang w:val="en-CA" w:eastAsia="ja-JP"/>
    </w:rPr>
  </w:style>
  <w:style w:type="paragraph" w:styleId="CommentSubject">
    <w:name w:val="annotation subject"/>
    <w:basedOn w:val="CommentText"/>
    <w:next w:val="CommentText"/>
    <w:link w:val="CommentSubjectChar"/>
    <w:uiPriority w:val="99"/>
    <w:semiHidden/>
    <w:rsid w:val="00804A3D"/>
    <w:rPr>
      <w:b/>
      <w:bCs/>
    </w:rPr>
  </w:style>
  <w:style w:type="character" w:customStyle="1" w:styleId="CommentSubjectChar">
    <w:name w:val="Comment Subject Char"/>
    <w:basedOn w:val="CommentTextChar"/>
    <w:link w:val="CommentSubject"/>
    <w:uiPriority w:val="99"/>
    <w:semiHidden/>
    <w:locked/>
    <w:rsid w:val="00804A3D"/>
    <w:rPr>
      <w:rFonts w:ascii="Times New Roman" w:eastAsia="MS Mincho" w:hAnsi="Times New Roman" w:cs="Times New Roman"/>
      <w:b/>
      <w:bCs/>
      <w:sz w:val="20"/>
      <w:szCs w:val="20"/>
      <w:lang w:val="en-CA" w:eastAsia="ja-JP"/>
    </w:rPr>
  </w:style>
  <w:style w:type="character" w:styleId="PlaceholderText">
    <w:name w:val="Placeholder Text"/>
    <w:basedOn w:val="DefaultParagraphFont"/>
    <w:uiPriority w:val="99"/>
    <w:semiHidden/>
    <w:rsid w:val="00DF08B5"/>
    <w:rPr>
      <w:rFonts w:cs="Times New Roman"/>
      <w:color w:val="808080"/>
    </w:rPr>
  </w:style>
  <w:style w:type="table" w:styleId="TableGrid">
    <w:name w:val="Table Grid"/>
    <w:basedOn w:val="TableNormal"/>
    <w:uiPriority w:val="99"/>
    <w:rsid w:val="00D02757"/>
    <w:rPr>
      <w:rFonts w:ascii="Times New Roman" w:eastAsia="MS Mincho"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rsid w:val="00D02757"/>
    <w:pPr>
      <w:spacing w:before="100" w:beforeAutospacing="1" w:after="100" w:afterAutospacing="1"/>
    </w:pPr>
    <w:rPr>
      <w:rFonts w:eastAsia="Times New Roman"/>
      <w:lang w:val="en-US" w:eastAsia="zh-CN"/>
    </w:rPr>
  </w:style>
  <w:style w:type="paragraph" w:styleId="Caption">
    <w:name w:val="caption"/>
    <w:basedOn w:val="Normal"/>
    <w:next w:val="Normal"/>
    <w:uiPriority w:val="99"/>
    <w:qFormat/>
    <w:rsid w:val="00291742"/>
    <w:pPr>
      <w:spacing w:after="200"/>
    </w:pPr>
    <w:rPr>
      <w:b/>
      <w:bCs/>
      <w:color w:val="5B9BD5"/>
      <w:sz w:val="18"/>
      <w:szCs w:val="18"/>
    </w:rPr>
  </w:style>
  <w:style w:type="paragraph" w:styleId="TOCHeading">
    <w:name w:val="TOC Heading"/>
    <w:basedOn w:val="Heading1"/>
    <w:next w:val="Normal"/>
    <w:uiPriority w:val="99"/>
    <w:qFormat/>
    <w:rsid w:val="00821A22"/>
    <w:pPr>
      <w:spacing w:line="276" w:lineRule="auto"/>
      <w:outlineLvl w:val="9"/>
    </w:pPr>
    <w:rPr>
      <w:lang w:val="en-US"/>
    </w:rPr>
  </w:style>
  <w:style w:type="paragraph" w:styleId="TOC1">
    <w:name w:val="toc 1"/>
    <w:basedOn w:val="Normal"/>
    <w:next w:val="Normal"/>
    <w:autoRedefine/>
    <w:uiPriority w:val="99"/>
    <w:rsid w:val="00821A22"/>
    <w:pPr>
      <w:spacing w:after="100"/>
    </w:pPr>
  </w:style>
  <w:style w:type="paragraph" w:styleId="TOC2">
    <w:name w:val="toc 2"/>
    <w:basedOn w:val="Normal"/>
    <w:next w:val="Normal"/>
    <w:autoRedefine/>
    <w:uiPriority w:val="99"/>
    <w:rsid w:val="00821A22"/>
    <w:pPr>
      <w:spacing w:after="100"/>
      <w:ind w:left="240"/>
    </w:pPr>
  </w:style>
  <w:style w:type="paragraph" w:styleId="TOC3">
    <w:name w:val="toc 3"/>
    <w:basedOn w:val="Normal"/>
    <w:next w:val="Normal"/>
    <w:autoRedefine/>
    <w:uiPriority w:val="99"/>
    <w:rsid w:val="009D2C1E"/>
    <w:pPr>
      <w:spacing w:after="100"/>
      <w:ind w:left="480"/>
    </w:pPr>
  </w:style>
  <w:style w:type="table" w:customStyle="1" w:styleId="PlainTable3">
    <w:name w:val="Plain Table 3"/>
    <w:uiPriority w:val="99"/>
    <w:rsid w:val="00635209"/>
    <w:rPr>
      <w:sz w:val="20"/>
      <w:szCs w:val="20"/>
    </w:r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rsid w:val="00AA3968"/>
    <w:pPr>
      <w:tabs>
        <w:tab w:val="center" w:pos="4680"/>
        <w:tab w:val="right" w:pos="9360"/>
      </w:tabs>
    </w:pPr>
  </w:style>
  <w:style w:type="character" w:customStyle="1" w:styleId="HeaderChar">
    <w:name w:val="Header Char"/>
    <w:basedOn w:val="DefaultParagraphFont"/>
    <w:link w:val="Header"/>
    <w:uiPriority w:val="99"/>
    <w:locked/>
    <w:rsid w:val="00AA3968"/>
    <w:rPr>
      <w:rFonts w:ascii="Times New Roman" w:eastAsia="MS Mincho" w:hAnsi="Times New Roman" w:cs="Times New Roman"/>
      <w:sz w:val="24"/>
      <w:szCs w:val="24"/>
      <w:lang w:val="en-CA" w:eastAsia="ja-JP"/>
    </w:rPr>
  </w:style>
  <w:style w:type="paragraph" w:styleId="Footer">
    <w:name w:val="footer"/>
    <w:basedOn w:val="Normal"/>
    <w:link w:val="FooterChar"/>
    <w:uiPriority w:val="99"/>
    <w:rsid w:val="00AA3968"/>
    <w:pPr>
      <w:tabs>
        <w:tab w:val="center" w:pos="4680"/>
        <w:tab w:val="right" w:pos="9360"/>
      </w:tabs>
    </w:pPr>
  </w:style>
  <w:style w:type="character" w:customStyle="1" w:styleId="FooterChar">
    <w:name w:val="Footer Char"/>
    <w:basedOn w:val="DefaultParagraphFont"/>
    <w:link w:val="Footer"/>
    <w:uiPriority w:val="99"/>
    <w:locked/>
    <w:rsid w:val="00AA3968"/>
    <w:rPr>
      <w:rFonts w:ascii="Times New Roman" w:eastAsia="MS Mincho" w:hAnsi="Times New Roman" w:cs="Times New Roman"/>
      <w:sz w:val="24"/>
      <w:szCs w:val="24"/>
      <w:lang w:val="en-CA" w:eastAsia="ja-JP"/>
    </w:rPr>
  </w:style>
  <w:style w:type="paragraph" w:customStyle="1" w:styleId="Standard">
    <w:name w:val="Standard"/>
    <w:rsid w:val="00A85605"/>
    <w:pPr>
      <w:widowControl w:val="0"/>
      <w:suppressAutoHyphens/>
      <w:autoSpaceDN w:val="0"/>
      <w:textAlignment w:val="baseline"/>
    </w:pPr>
    <w:rPr>
      <w:rFonts w:ascii="Times New Roman" w:eastAsia="SimSun" w:hAnsi="Times New Roman" w:cs="Mangal"/>
      <w:kern w:val="3"/>
      <w:sz w:val="24"/>
      <w:szCs w:val="24"/>
      <w:lang w:eastAsia="zh-CN" w:bidi="hi-IN"/>
    </w:rPr>
  </w:style>
  <w:style w:type="character" w:styleId="Strong">
    <w:name w:val="Strong"/>
    <w:basedOn w:val="DefaultParagraphFont"/>
    <w:uiPriority w:val="22"/>
    <w:qFormat/>
    <w:locked/>
    <w:rsid w:val="0087277A"/>
    <w:rPr>
      <w:rFonts w:cs="Times New Roman"/>
      <w:b/>
      <w:bCs/>
    </w:rPr>
  </w:style>
  <w:style w:type="character" w:styleId="HTMLCite">
    <w:name w:val="HTML Cite"/>
    <w:basedOn w:val="DefaultParagraphFont"/>
    <w:uiPriority w:val="99"/>
    <w:semiHidden/>
    <w:unhideWhenUsed/>
    <w:rsid w:val="00A62A0B"/>
    <w:rPr>
      <w:i/>
      <w:iCs/>
    </w:rPr>
  </w:style>
  <w:style w:type="character" w:styleId="Emphasis">
    <w:name w:val="Emphasis"/>
    <w:basedOn w:val="DefaultParagraphFont"/>
    <w:uiPriority w:val="20"/>
    <w:qFormat/>
    <w:locked/>
    <w:rsid w:val="00A62A0B"/>
    <w:rPr>
      <w:i/>
      <w:iCs/>
    </w:rPr>
  </w:style>
  <w:style w:type="character" w:styleId="FollowedHyperlink">
    <w:name w:val="FollowedHyperlink"/>
    <w:basedOn w:val="DefaultParagraphFont"/>
    <w:uiPriority w:val="99"/>
    <w:semiHidden/>
    <w:unhideWhenUsed/>
    <w:rsid w:val="00631AE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0003B"/>
    <w:rPr>
      <w:rFonts w:ascii="Times New Roman" w:eastAsia="MS Mincho" w:hAnsi="Times New Roman" w:cs="Times New Roman"/>
      <w:sz w:val="24"/>
      <w:szCs w:val="24"/>
      <w:lang w:eastAsia="ja-JP"/>
    </w:rPr>
  </w:style>
  <w:style w:type="paragraph" w:styleId="Heading1">
    <w:name w:val="heading 1"/>
    <w:basedOn w:val="Normal"/>
    <w:next w:val="Normal"/>
    <w:link w:val="Heading1Char"/>
    <w:uiPriority w:val="99"/>
    <w:qFormat/>
    <w:rsid w:val="00821A22"/>
    <w:pPr>
      <w:keepNext/>
      <w:keepLines/>
      <w:spacing w:before="480"/>
      <w:outlineLvl w:val="0"/>
    </w:pPr>
    <w:rPr>
      <w:rFonts w:ascii="Calibri Light" w:eastAsia="SimSun" w:hAnsi="Calibri Light"/>
      <w:b/>
      <w:bCs/>
      <w:color w:val="2E74B5"/>
      <w:sz w:val="28"/>
      <w:szCs w:val="28"/>
    </w:rPr>
  </w:style>
  <w:style w:type="paragraph" w:styleId="Heading2">
    <w:name w:val="heading 2"/>
    <w:basedOn w:val="Normal"/>
    <w:next w:val="Normal"/>
    <w:link w:val="Heading2Char"/>
    <w:uiPriority w:val="99"/>
    <w:qFormat/>
    <w:rsid w:val="00821A22"/>
    <w:pPr>
      <w:keepNext/>
      <w:keepLines/>
      <w:spacing w:before="200"/>
      <w:outlineLvl w:val="1"/>
    </w:pPr>
    <w:rPr>
      <w:rFonts w:ascii="Calibri Light" w:eastAsia="SimSun" w:hAnsi="Calibri Light"/>
      <w:b/>
      <w:bCs/>
      <w:color w:val="5B9BD5"/>
      <w:sz w:val="26"/>
      <w:szCs w:val="26"/>
    </w:rPr>
  </w:style>
  <w:style w:type="paragraph" w:styleId="Heading3">
    <w:name w:val="heading 3"/>
    <w:basedOn w:val="Normal"/>
    <w:next w:val="Normal"/>
    <w:link w:val="Heading3Char"/>
    <w:uiPriority w:val="99"/>
    <w:qFormat/>
    <w:rsid w:val="009D2C1E"/>
    <w:pPr>
      <w:keepNext/>
      <w:keepLines/>
      <w:spacing w:before="200"/>
      <w:outlineLvl w:val="2"/>
    </w:pPr>
    <w:rPr>
      <w:rFonts w:ascii="Calibri Light" w:eastAsia="SimSun" w:hAnsi="Calibri Light"/>
      <w:b/>
      <w:bCs/>
      <w:color w:val="5B9BD5"/>
    </w:rPr>
  </w:style>
  <w:style w:type="paragraph" w:styleId="Heading4">
    <w:name w:val="heading 4"/>
    <w:basedOn w:val="Normal"/>
    <w:next w:val="Normal"/>
    <w:link w:val="Heading4Char"/>
    <w:uiPriority w:val="99"/>
    <w:qFormat/>
    <w:rsid w:val="009D2C1E"/>
    <w:pPr>
      <w:keepNext/>
      <w:keepLines/>
      <w:spacing w:before="200"/>
      <w:outlineLvl w:val="3"/>
    </w:pPr>
    <w:rPr>
      <w:rFonts w:ascii="Calibri Light" w:eastAsia="SimSun" w:hAnsi="Calibri Light"/>
      <w:b/>
      <w:bCs/>
      <w:i/>
      <w:iCs/>
      <w:color w:val="5B9BD5"/>
    </w:rPr>
  </w:style>
  <w:style w:type="paragraph" w:styleId="Heading5">
    <w:name w:val="heading 5"/>
    <w:basedOn w:val="Normal"/>
    <w:next w:val="Normal"/>
    <w:link w:val="Heading5Char"/>
    <w:uiPriority w:val="99"/>
    <w:qFormat/>
    <w:rsid w:val="009D2C1E"/>
    <w:pPr>
      <w:keepNext/>
      <w:keepLines/>
      <w:spacing w:before="200"/>
      <w:outlineLvl w:val="4"/>
    </w:pPr>
    <w:rPr>
      <w:rFonts w:ascii="Calibri Light" w:eastAsia="SimSun" w:hAnsi="Calibri Light"/>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21A22"/>
    <w:rPr>
      <w:rFonts w:ascii="Calibri Light" w:eastAsia="SimSun" w:hAnsi="Calibri Light" w:cs="Times New Roman"/>
      <w:b/>
      <w:bCs/>
      <w:color w:val="2E74B5"/>
      <w:sz w:val="28"/>
      <w:szCs w:val="28"/>
      <w:lang w:val="en-CA" w:eastAsia="ja-JP"/>
    </w:rPr>
  </w:style>
  <w:style w:type="character" w:customStyle="1" w:styleId="Heading2Char">
    <w:name w:val="Heading 2 Char"/>
    <w:basedOn w:val="DefaultParagraphFont"/>
    <w:link w:val="Heading2"/>
    <w:uiPriority w:val="99"/>
    <w:locked/>
    <w:rsid w:val="00821A22"/>
    <w:rPr>
      <w:rFonts w:ascii="Calibri Light" w:eastAsia="SimSun" w:hAnsi="Calibri Light" w:cs="Times New Roman"/>
      <w:b/>
      <w:bCs/>
      <w:color w:val="5B9BD5"/>
      <w:sz w:val="26"/>
      <w:szCs w:val="26"/>
      <w:lang w:val="en-CA" w:eastAsia="ja-JP"/>
    </w:rPr>
  </w:style>
  <w:style w:type="character" w:customStyle="1" w:styleId="Heading3Char">
    <w:name w:val="Heading 3 Char"/>
    <w:basedOn w:val="DefaultParagraphFont"/>
    <w:link w:val="Heading3"/>
    <w:uiPriority w:val="99"/>
    <w:locked/>
    <w:rsid w:val="009D2C1E"/>
    <w:rPr>
      <w:rFonts w:ascii="Calibri Light" w:eastAsia="SimSun" w:hAnsi="Calibri Light" w:cs="Times New Roman"/>
      <w:b/>
      <w:bCs/>
      <w:color w:val="5B9BD5"/>
      <w:sz w:val="24"/>
      <w:szCs w:val="24"/>
      <w:lang w:val="en-CA" w:eastAsia="ja-JP"/>
    </w:rPr>
  </w:style>
  <w:style w:type="character" w:customStyle="1" w:styleId="Heading4Char">
    <w:name w:val="Heading 4 Char"/>
    <w:basedOn w:val="DefaultParagraphFont"/>
    <w:link w:val="Heading4"/>
    <w:uiPriority w:val="99"/>
    <w:locked/>
    <w:rsid w:val="009D2C1E"/>
    <w:rPr>
      <w:rFonts w:ascii="Calibri Light" w:eastAsia="SimSun" w:hAnsi="Calibri Light" w:cs="Times New Roman"/>
      <w:b/>
      <w:bCs/>
      <w:i/>
      <w:iCs/>
      <w:color w:val="5B9BD5"/>
      <w:sz w:val="24"/>
      <w:szCs w:val="24"/>
      <w:lang w:val="en-CA" w:eastAsia="ja-JP"/>
    </w:rPr>
  </w:style>
  <w:style w:type="character" w:customStyle="1" w:styleId="Heading5Char">
    <w:name w:val="Heading 5 Char"/>
    <w:basedOn w:val="DefaultParagraphFont"/>
    <w:link w:val="Heading5"/>
    <w:uiPriority w:val="99"/>
    <w:locked/>
    <w:rsid w:val="009D2C1E"/>
    <w:rPr>
      <w:rFonts w:ascii="Calibri Light" w:eastAsia="SimSun" w:hAnsi="Calibri Light" w:cs="Times New Roman"/>
      <w:color w:val="1F4D78"/>
      <w:sz w:val="24"/>
      <w:szCs w:val="24"/>
      <w:lang w:val="en-CA" w:eastAsia="ja-JP"/>
    </w:rPr>
  </w:style>
  <w:style w:type="character" w:customStyle="1" w:styleId="apple-converted-space">
    <w:name w:val="apple-converted-space"/>
    <w:basedOn w:val="DefaultParagraphFont"/>
    <w:uiPriority w:val="99"/>
    <w:rsid w:val="0040003B"/>
    <w:rPr>
      <w:rFonts w:cs="Times New Roman"/>
    </w:rPr>
  </w:style>
  <w:style w:type="character" w:styleId="Hyperlink">
    <w:name w:val="Hyperlink"/>
    <w:basedOn w:val="DefaultParagraphFont"/>
    <w:uiPriority w:val="99"/>
    <w:rsid w:val="0040003B"/>
    <w:rPr>
      <w:rFonts w:cs="Times New Roman"/>
      <w:color w:val="0000FF"/>
      <w:u w:val="single"/>
    </w:rPr>
  </w:style>
  <w:style w:type="character" w:customStyle="1" w:styleId="author-g-ds2o6hnob7cjsz122zuo">
    <w:name w:val="author-g-ds2o6hnob7cjsz122zuo"/>
    <w:basedOn w:val="DefaultParagraphFont"/>
    <w:uiPriority w:val="99"/>
    <w:rsid w:val="0040003B"/>
    <w:rPr>
      <w:rFonts w:cs="Times New Roman"/>
    </w:rPr>
  </w:style>
  <w:style w:type="character" w:customStyle="1" w:styleId="author-g-w9rkjy6awyi8gs8w">
    <w:name w:val="author-g-w9rkjy6awyi8gs8w"/>
    <w:basedOn w:val="DefaultParagraphFont"/>
    <w:uiPriority w:val="99"/>
    <w:rsid w:val="0040003B"/>
    <w:rPr>
      <w:rFonts w:cs="Times New Roman"/>
    </w:rPr>
  </w:style>
  <w:style w:type="character" w:customStyle="1" w:styleId="author-g-ncptfbs5p3bmpnix">
    <w:name w:val="author-g-ncptfbs5p3bmpnix"/>
    <w:basedOn w:val="DefaultParagraphFont"/>
    <w:uiPriority w:val="99"/>
    <w:rsid w:val="0040003B"/>
    <w:rPr>
      <w:rFonts w:cs="Times New Roman"/>
    </w:rPr>
  </w:style>
  <w:style w:type="paragraph" w:styleId="ListParagraph">
    <w:name w:val="List Paragraph"/>
    <w:basedOn w:val="Normal"/>
    <w:uiPriority w:val="99"/>
    <w:qFormat/>
    <w:rsid w:val="0040003B"/>
    <w:pPr>
      <w:spacing w:after="160" w:line="259" w:lineRule="auto"/>
      <w:ind w:left="720"/>
      <w:contextualSpacing/>
    </w:pPr>
    <w:rPr>
      <w:rFonts w:ascii="Calibri" w:eastAsia="Calibri" w:hAnsi="Calibri" w:cs="Arial"/>
      <w:sz w:val="22"/>
      <w:szCs w:val="22"/>
      <w:lang w:val="en-US" w:eastAsia="en-US"/>
    </w:rPr>
  </w:style>
  <w:style w:type="paragraph" w:customStyle="1" w:styleId="Default">
    <w:name w:val="Default"/>
    <w:uiPriority w:val="99"/>
    <w:rsid w:val="0040003B"/>
    <w:pPr>
      <w:autoSpaceDE w:val="0"/>
      <w:autoSpaceDN w:val="0"/>
      <w:adjustRightInd w:val="0"/>
    </w:pPr>
    <w:rPr>
      <w:rFonts w:ascii="Arial" w:hAnsi="Arial"/>
      <w:color w:val="000000"/>
      <w:sz w:val="24"/>
      <w:szCs w:val="24"/>
      <w:lang w:val="en-US" w:eastAsia="en-US"/>
    </w:rPr>
  </w:style>
  <w:style w:type="character" w:customStyle="1" w:styleId="author-g-ray11hh3k1lij1ry">
    <w:name w:val="author-g-ray11hh3k1lij1ry"/>
    <w:basedOn w:val="DefaultParagraphFont"/>
    <w:uiPriority w:val="99"/>
    <w:rsid w:val="0040003B"/>
    <w:rPr>
      <w:rFonts w:cs="Times New Roman"/>
    </w:rPr>
  </w:style>
  <w:style w:type="character" w:customStyle="1" w:styleId="author-g-5bkyvms96ww0p897">
    <w:name w:val="author-g-5bkyvms96ww0p897"/>
    <w:basedOn w:val="DefaultParagraphFont"/>
    <w:uiPriority w:val="99"/>
    <w:rsid w:val="0040003B"/>
    <w:rPr>
      <w:rFonts w:cs="Times New Roman"/>
    </w:rPr>
  </w:style>
  <w:style w:type="paragraph" w:styleId="BalloonText">
    <w:name w:val="Balloon Text"/>
    <w:basedOn w:val="Normal"/>
    <w:link w:val="BalloonTextChar"/>
    <w:uiPriority w:val="99"/>
    <w:semiHidden/>
    <w:rsid w:val="0009301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9301A"/>
    <w:rPr>
      <w:rFonts w:ascii="Tahoma" w:eastAsia="MS Mincho" w:hAnsi="Tahoma" w:cs="Tahoma"/>
      <w:sz w:val="16"/>
      <w:szCs w:val="16"/>
      <w:lang w:val="en-CA" w:eastAsia="ja-JP"/>
    </w:rPr>
  </w:style>
  <w:style w:type="character" w:styleId="CommentReference">
    <w:name w:val="annotation reference"/>
    <w:basedOn w:val="DefaultParagraphFont"/>
    <w:uiPriority w:val="99"/>
    <w:semiHidden/>
    <w:rsid w:val="00804A3D"/>
    <w:rPr>
      <w:rFonts w:cs="Times New Roman"/>
      <w:sz w:val="16"/>
      <w:szCs w:val="16"/>
    </w:rPr>
  </w:style>
  <w:style w:type="paragraph" w:styleId="CommentText">
    <w:name w:val="annotation text"/>
    <w:basedOn w:val="Normal"/>
    <w:link w:val="CommentTextChar"/>
    <w:uiPriority w:val="99"/>
    <w:semiHidden/>
    <w:rsid w:val="00804A3D"/>
    <w:rPr>
      <w:sz w:val="20"/>
      <w:szCs w:val="20"/>
    </w:rPr>
  </w:style>
  <w:style w:type="character" w:customStyle="1" w:styleId="CommentTextChar">
    <w:name w:val="Comment Text Char"/>
    <w:basedOn w:val="DefaultParagraphFont"/>
    <w:link w:val="CommentText"/>
    <w:uiPriority w:val="99"/>
    <w:semiHidden/>
    <w:locked/>
    <w:rsid w:val="00804A3D"/>
    <w:rPr>
      <w:rFonts w:ascii="Times New Roman" w:eastAsia="MS Mincho" w:hAnsi="Times New Roman" w:cs="Times New Roman"/>
      <w:sz w:val="20"/>
      <w:szCs w:val="20"/>
      <w:lang w:val="en-CA" w:eastAsia="ja-JP"/>
    </w:rPr>
  </w:style>
  <w:style w:type="paragraph" w:styleId="CommentSubject">
    <w:name w:val="annotation subject"/>
    <w:basedOn w:val="CommentText"/>
    <w:next w:val="CommentText"/>
    <w:link w:val="CommentSubjectChar"/>
    <w:uiPriority w:val="99"/>
    <w:semiHidden/>
    <w:rsid w:val="00804A3D"/>
    <w:rPr>
      <w:b/>
      <w:bCs/>
    </w:rPr>
  </w:style>
  <w:style w:type="character" w:customStyle="1" w:styleId="CommentSubjectChar">
    <w:name w:val="Comment Subject Char"/>
    <w:basedOn w:val="CommentTextChar"/>
    <w:link w:val="CommentSubject"/>
    <w:uiPriority w:val="99"/>
    <w:semiHidden/>
    <w:locked/>
    <w:rsid w:val="00804A3D"/>
    <w:rPr>
      <w:rFonts w:ascii="Times New Roman" w:eastAsia="MS Mincho" w:hAnsi="Times New Roman" w:cs="Times New Roman"/>
      <w:b/>
      <w:bCs/>
      <w:sz w:val="20"/>
      <w:szCs w:val="20"/>
      <w:lang w:val="en-CA" w:eastAsia="ja-JP"/>
    </w:rPr>
  </w:style>
  <w:style w:type="character" w:styleId="PlaceholderText">
    <w:name w:val="Placeholder Text"/>
    <w:basedOn w:val="DefaultParagraphFont"/>
    <w:uiPriority w:val="99"/>
    <w:semiHidden/>
    <w:rsid w:val="00DF08B5"/>
    <w:rPr>
      <w:rFonts w:cs="Times New Roman"/>
      <w:color w:val="808080"/>
    </w:rPr>
  </w:style>
  <w:style w:type="table" w:styleId="TableGrid">
    <w:name w:val="Table Grid"/>
    <w:basedOn w:val="TableNormal"/>
    <w:uiPriority w:val="99"/>
    <w:rsid w:val="00D02757"/>
    <w:rPr>
      <w:rFonts w:ascii="Times New Roman" w:eastAsia="MS Mincho"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rsid w:val="00D02757"/>
    <w:pPr>
      <w:spacing w:before="100" w:beforeAutospacing="1" w:after="100" w:afterAutospacing="1"/>
    </w:pPr>
    <w:rPr>
      <w:rFonts w:eastAsia="Times New Roman"/>
      <w:lang w:val="en-US" w:eastAsia="zh-CN"/>
    </w:rPr>
  </w:style>
  <w:style w:type="paragraph" w:styleId="Caption">
    <w:name w:val="caption"/>
    <w:basedOn w:val="Normal"/>
    <w:next w:val="Normal"/>
    <w:uiPriority w:val="99"/>
    <w:qFormat/>
    <w:rsid w:val="00291742"/>
    <w:pPr>
      <w:spacing w:after="200"/>
    </w:pPr>
    <w:rPr>
      <w:b/>
      <w:bCs/>
      <w:color w:val="5B9BD5"/>
      <w:sz w:val="18"/>
      <w:szCs w:val="18"/>
    </w:rPr>
  </w:style>
  <w:style w:type="paragraph" w:styleId="TOCHeading">
    <w:name w:val="TOC Heading"/>
    <w:basedOn w:val="Heading1"/>
    <w:next w:val="Normal"/>
    <w:uiPriority w:val="99"/>
    <w:qFormat/>
    <w:rsid w:val="00821A22"/>
    <w:pPr>
      <w:spacing w:line="276" w:lineRule="auto"/>
      <w:outlineLvl w:val="9"/>
    </w:pPr>
    <w:rPr>
      <w:lang w:val="en-US"/>
    </w:rPr>
  </w:style>
  <w:style w:type="paragraph" w:styleId="TOC1">
    <w:name w:val="toc 1"/>
    <w:basedOn w:val="Normal"/>
    <w:next w:val="Normal"/>
    <w:autoRedefine/>
    <w:uiPriority w:val="99"/>
    <w:rsid w:val="00821A22"/>
    <w:pPr>
      <w:spacing w:after="100"/>
    </w:pPr>
  </w:style>
  <w:style w:type="paragraph" w:styleId="TOC2">
    <w:name w:val="toc 2"/>
    <w:basedOn w:val="Normal"/>
    <w:next w:val="Normal"/>
    <w:autoRedefine/>
    <w:uiPriority w:val="99"/>
    <w:rsid w:val="00821A22"/>
    <w:pPr>
      <w:spacing w:after="100"/>
      <w:ind w:left="240"/>
    </w:pPr>
  </w:style>
  <w:style w:type="paragraph" w:styleId="TOC3">
    <w:name w:val="toc 3"/>
    <w:basedOn w:val="Normal"/>
    <w:next w:val="Normal"/>
    <w:autoRedefine/>
    <w:uiPriority w:val="99"/>
    <w:rsid w:val="009D2C1E"/>
    <w:pPr>
      <w:spacing w:after="100"/>
      <w:ind w:left="480"/>
    </w:pPr>
  </w:style>
  <w:style w:type="table" w:customStyle="1" w:styleId="PlainTable3">
    <w:name w:val="Plain Table 3"/>
    <w:uiPriority w:val="99"/>
    <w:rsid w:val="00635209"/>
    <w:rPr>
      <w:sz w:val="20"/>
      <w:szCs w:val="20"/>
    </w:r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rsid w:val="00AA3968"/>
    <w:pPr>
      <w:tabs>
        <w:tab w:val="center" w:pos="4680"/>
        <w:tab w:val="right" w:pos="9360"/>
      </w:tabs>
    </w:pPr>
  </w:style>
  <w:style w:type="character" w:customStyle="1" w:styleId="HeaderChar">
    <w:name w:val="Header Char"/>
    <w:basedOn w:val="DefaultParagraphFont"/>
    <w:link w:val="Header"/>
    <w:uiPriority w:val="99"/>
    <w:locked/>
    <w:rsid w:val="00AA3968"/>
    <w:rPr>
      <w:rFonts w:ascii="Times New Roman" w:eastAsia="MS Mincho" w:hAnsi="Times New Roman" w:cs="Times New Roman"/>
      <w:sz w:val="24"/>
      <w:szCs w:val="24"/>
      <w:lang w:val="en-CA" w:eastAsia="ja-JP"/>
    </w:rPr>
  </w:style>
  <w:style w:type="paragraph" w:styleId="Footer">
    <w:name w:val="footer"/>
    <w:basedOn w:val="Normal"/>
    <w:link w:val="FooterChar"/>
    <w:uiPriority w:val="99"/>
    <w:rsid w:val="00AA3968"/>
    <w:pPr>
      <w:tabs>
        <w:tab w:val="center" w:pos="4680"/>
        <w:tab w:val="right" w:pos="9360"/>
      </w:tabs>
    </w:pPr>
  </w:style>
  <w:style w:type="character" w:customStyle="1" w:styleId="FooterChar">
    <w:name w:val="Footer Char"/>
    <w:basedOn w:val="DefaultParagraphFont"/>
    <w:link w:val="Footer"/>
    <w:uiPriority w:val="99"/>
    <w:locked/>
    <w:rsid w:val="00AA3968"/>
    <w:rPr>
      <w:rFonts w:ascii="Times New Roman" w:eastAsia="MS Mincho" w:hAnsi="Times New Roman" w:cs="Times New Roman"/>
      <w:sz w:val="24"/>
      <w:szCs w:val="24"/>
      <w:lang w:val="en-CA" w:eastAsia="ja-JP"/>
    </w:rPr>
  </w:style>
  <w:style w:type="paragraph" w:customStyle="1" w:styleId="Standard">
    <w:name w:val="Standard"/>
    <w:rsid w:val="00A85605"/>
    <w:pPr>
      <w:widowControl w:val="0"/>
      <w:suppressAutoHyphens/>
      <w:autoSpaceDN w:val="0"/>
      <w:textAlignment w:val="baseline"/>
    </w:pPr>
    <w:rPr>
      <w:rFonts w:ascii="Times New Roman" w:eastAsia="SimSun" w:hAnsi="Times New Roman" w:cs="Mangal"/>
      <w:kern w:val="3"/>
      <w:sz w:val="24"/>
      <w:szCs w:val="24"/>
      <w:lang w:eastAsia="zh-CN" w:bidi="hi-IN"/>
    </w:rPr>
  </w:style>
  <w:style w:type="character" w:styleId="Strong">
    <w:name w:val="Strong"/>
    <w:basedOn w:val="DefaultParagraphFont"/>
    <w:uiPriority w:val="22"/>
    <w:qFormat/>
    <w:locked/>
    <w:rsid w:val="0087277A"/>
    <w:rPr>
      <w:rFonts w:cs="Times New Roman"/>
      <w:b/>
      <w:bCs/>
    </w:rPr>
  </w:style>
  <w:style w:type="character" w:styleId="HTMLCite">
    <w:name w:val="HTML Cite"/>
    <w:basedOn w:val="DefaultParagraphFont"/>
    <w:uiPriority w:val="99"/>
    <w:semiHidden/>
    <w:unhideWhenUsed/>
    <w:rsid w:val="00A62A0B"/>
    <w:rPr>
      <w:i/>
      <w:iCs/>
    </w:rPr>
  </w:style>
  <w:style w:type="character" w:styleId="Emphasis">
    <w:name w:val="Emphasis"/>
    <w:basedOn w:val="DefaultParagraphFont"/>
    <w:uiPriority w:val="20"/>
    <w:qFormat/>
    <w:locked/>
    <w:rsid w:val="00A62A0B"/>
    <w:rPr>
      <w:i/>
      <w:iCs/>
    </w:rPr>
  </w:style>
  <w:style w:type="character" w:styleId="FollowedHyperlink">
    <w:name w:val="FollowedHyperlink"/>
    <w:basedOn w:val="DefaultParagraphFont"/>
    <w:uiPriority w:val="99"/>
    <w:semiHidden/>
    <w:unhideWhenUsed/>
    <w:rsid w:val="00631AE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589110">
      <w:bodyDiv w:val="1"/>
      <w:marLeft w:val="0"/>
      <w:marRight w:val="0"/>
      <w:marTop w:val="0"/>
      <w:marBottom w:val="0"/>
      <w:divBdr>
        <w:top w:val="none" w:sz="0" w:space="0" w:color="auto"/>
        <w:left w:val="none" w:sz="0" w:space="0" w:color="auto"/>
        <w:bottom w:val="none" w:sz="0" w:space="0" w:color="auto"/>
        <w:right w:val="none" w:sz="0" w:space="0" w:color="auto"/>
      </w:divBdr>
      <w:divsChild>
        <w:div w:id="551112000">
          <w:marLeft w:val="0"/>
          <w:marRight w:val="0"/>
          <w:marTop w:val="0"/>
          <w:marBottom w:val="0"/>
          <w:divBdr>
            <w:top w:val="none" w:sz="0" w:space="0" w:color="auto"/>
            <w:left w:val="none" w:sz="0" w:space="0" w:color="auto"/>
            <w:bottom w:val="none" w:sz="0" w:space="0" w:color="auto"/>
            <w:right w:val="none" w:sz="0" w:space="0" w:color="auto"/>
          </w:divBdr>
        </w:div>
        <w:div w:id="899755547">
          <w:marLeft w:val="0"/>
          <w:marRight w:val="0"/>
          <w:marTop w:val="0"/>
          <w:marBottom w:val="0"/>
          <w:divBdr>
            <w:top w:val="none" w:sz="0" w:space="0" w:color="auto"/>
            <w:left w:val="none" w:sz="0" w:space="0" w:color="auto"/>
            <w:bottom w:val="none" w:sz="0" w:space="0" w:color="auto"/>
            <w:right w:val="none" w:sz="0" w:space="0" w:color="auto"/>
          </w:divBdr>
        </w:div>
      </w:divsChild>
    </w:div>
    <w:div w:id="1772357975">
      <w:marLeft w:val="0"/>
      <w:marRight w:val="0"/>
      <w:marTop w:val="0"/>
      <w:marBottom w:val="0"/>
      <w:divBdr>
        <w:top w:val="none" w:sz="0" w:space="0" w:color="auto"/>
        <w:left w:val="none" w:sz="0" w:space="0" w:color="auto"/>
        <w:bottom w:val="none" w:sz="0" w:space="0" w:color="auto"/>
        <w:right w:val="none" w:sz="0" w:space="0" w:color="auto"/>
      </w:divBdr>
      <w:divsChild>
        <w:div w:id="1772357959">
          <w:marLeft w:val="0"/>
          <w:marRight w:val="0"/>
          <w:marTop w:val="0"/>
          <w:marBottom w:val="0"/>
          <w:divBdr>
            <w:top w:val="none" w:sz="0" w:space="0" w:color="auto"/>
            <w:left w:val="none" w:sz="0" w:space="0" w:color="auto"/>
            <w:bottom w:val="none" w:sz="0" w:space="0" w:color="auto"/>
            <w:right w:val="none" w:sz="0" w:space="0" w:color="auto"/>
          </w:divBdr>
        </w:div>
        <w:div w:id="1772357978">
          <w:marLeft w:val="0"/>
          <w:marRight w:val="0"/>
          <w:marTop w:val="0"/>
          <w:marBottom w:val="0"/>
          <w:divBdr>
            <w:top w:val="none" w:sz="0" w:space="0" w:color="auto"/>
            <w:left w:val="none" w:sz="0" w:space="0" w:color="auto"/>
            <w:bottom w:val="none" w:sz="0" w:space="0" w:color="auto"/>
            <w:right w:val="none" w:sz="0" w:space="0" w:color="auto"/>
          </w:divBdr>
        </w:div>
        <w:div w:id="1772357985">
          <w:marLeft w:val="0"/>
          <w:marRight w:val="0"/>
          <w:marTop w:val="0"/>
          <w:marBottom w:val="0"/>
          <w:divBdr>
            <w:top w:val="none" w:sz="0" w:space="0" w:color="auto"/>
            <w:left w:val="none" w:sz="0" w:space="0" w:color="auto"/>
            <w:bottom w:val="none" w:sz="0" w:space="0" w:color="auto"/>
            <w:right w:val="none" w:sz="0" w:space="0" w:color="auto"/>
          </w:divBdr>
        </w:div>
        <w:div w:id="1772357992">
          <w:marLeft w:val="0"/>
          <w:marRight w:val="0"/>
          <w:marTop w:val="0"/>
          <w:marBottom w:val="0"/>
          <w:divBdr>
            <w:top w:val="none" w:sz="0" w:space="0" w:color="auto"/>
            <w:left w:val="none" w:sz="0" w:space="0" w:color="auto"/>
            <w:bottom w:val="none" w:sz="0" w:space="0" w:color="auto"/>
            <w:right w:val="none" w:sz="0" w:space="0" w:color="auto"/>
          </w:divBdr>
        </w:div>
        <w:div w:id="1772357997">
          <w:marLeft w:val="0"/>
          <w:marRight w:val="0"/>
          <w:marTop w:val="0"/>
          <w:marBottom w:val="0"/>
          <w:divBdr>
            <w:top w:val="none" w:sz="0" w:space="0" w:color="auto"/>
            <w:left w:val="none" w:sz="0" w:space="0" w:color="auto"/>
            <w:bottom w:val="none" w:sz="0" w:space="0" w:color="auto"/>
            <w:right w:val="none" w:sz="0" w:space="0" w:color="auto"/>
          </w:divBdr>
        </w:div>
        <w:div w:id="1772357998">
          <w:marLeft w:val="0"/>
          <w:marRight w:val="0"/>
          <w:marTop w:val="0"/>
          <w:marBottom w:val="0"/>
          <w:divBdr>
            <w:top w:val="none" w:sz="0" w:space="0" w:color="auto"/>
            <w:left w:val="none" w:sz="0" w:space="0" w:color="auto"/>
            <w:bottom w:val="none" w:sz="0" w:space="0" w:color="auto"/>
            <w:right w:val="none" w:sz="0" w:space="0" w:color="auto"/>
          </w:divBdr>
        </w:div>
        <w:div w:id="1772358000">
          <w:marLeft w:val="0"/>
          <w:marRight w:val="0"/>
          <w:marTop w:val="0"/>
          <w:marBottom w:val="0"/>
          <w:divBdr>
            <w:top w:val="none" w:sz="0" w:space="0" w:color="auto"/>
            <w:left w:val="none" w:sz="0" w:space="0" w:color="auto"/>
            <w:bottom w:val="none" w:sz="0" w:space="0" w:color="auto"/>
            <w:right w:val="none" w:sz="0" w:space="0" w:color="auto"/>
          </w:divBdr>
        </w:div>
        <w:div w:id="1772358001">
          <w:marLeft w:val="0"/>
          <w:marRight w:val="0"/>
          <w:marTop w:val="0"/>
          <w:marBottom w:val="0"/>
          <w:divBdr>
            <w:top w:val="none" w:sz="0" w:space="0" w:color="auto"/>
            <w:left w:val="none" w:sz="0" w:space="0" w:color="auto"/>
            <w:bottom w:val="none" w:sz="0" w:space="0" w:color="auto"/>
            <w:right w:val="none" w:sz="0" w:space="0" w:color="auto"/>
          </w:divBdr>
        </w:div>
        <w:div w:id="1772358006">
          <w:marLeft w:val="0"/>
          <w:marRight w:val="0"/>
          <w:marTop w:val="0"/>
          <w:marBottom w:val="0"/>
          <w:divBdr>
            <w:top w:val="none" w:sz="0" w:space="0" w:color="auto"/>
            <w:left w:val="none" w:sz="0" w:space="0" w:color="auto"/>
            <w:bottom w:val="none" w:sz="0" w:space="0" w:color="auto"/>
            <w:right w:val="none" w:sz="0" w:space="0" w:color="auto"/>
          </w:divBdr>
        </w:div>
        <w:div w:id="1772358008">
          <w:marLeft w:val="0"/>
          <w:marRight w:val="0"/>
          <w:marTop w:val="0"/>
          <w:marBottom w:val="0"/>
          <w:divBdr>
            <w:top w:val="none" w:sz="0" w:space="0" w:color="auto"/>
            <w:left w:val="none" w:sz="0" w:space="0" w:color="auto"/>
            <w:bottom w:val="none" w:sz="0" w:space="0" w:color="auto"/>
            <w:right w:val="none" w:sz="0" w:space="0" w:color="auto"/>
          </w:divBdr>
        </w:div>
        <w:div w:id="1772358013">
          <w:marLeft w:val="0"/>
          <w:marRight w:val="0"/>
          <w:marTop w:val="0"/>
          <w:marBottom w:val="0"/>
          <w:divBdr>
            <w:top w:val="none" w:sz="0" w:space="0" w:color="auto"/>
            <w:left w:val="none" w:sz="0" w:space="0" w:color="auto"/>
            <w:bottom w:val="none" w:sz="0" w:space="0" w:color="auto"/>
            <w:right w:val="none" w:sz="0" w:space="0" w:color="auto"/>
          </w:divBdr>
        </w:div>
        <w:div w:id="1772358025">
          <w:marLeft w:val="0"/>
          <w:marRight w:val="0"/>
          <w:marTop w:val="0"/>
          <w:marBottom w:val="0"/>
          <w:divBdr>
            <w:top w:val="none" w:sz="0" w:space="0" w:color="auto"/>
            <w:left w:val="none" w:sz="0" w:space="0" w:color="auto"/>
            <w:bottom w:val="none" w:sz="0" w:space="0" w:color="auto"/>
            <w:right w:val="none" w:sz="0" w:space="0" w:color="auto"/>
          </w:divBdr>
        </w:div>
        <w:div w:id="1772358033">
          <w:marLeft w:val="0"/>
          <w:marRight w:val="0"/>
          <w:marTop w:val="0"/>
          <w:marBottom w:val="0"/>
          <w:divBdr>
            <w:top w:val="none" w:sz="0" w:space="0" w:color="auto"/>
            <w:left w:val="none" w:sz="0" w:space="0" w:color="auto"/>
            <w:bottom w:val="none" w:sz="0" w:space="0" w:color="auto"/>
            <w:right w:val="none" w:sz="0" w:space="0" w:color="auto"/>
          </w:divBdr>
        </w:div>
      </w:divsChild>
    </w:div>
    <w:div w:id="1772358005">
      <w:marLeft w:val="0"/>
      <w:marRight w:val="0"/>
      <w:marTop w:val="0"/>
      <w:marBottom w:val="0"/>
      <w:divBdr>
        <w:top w:val="none" w:sz="0" w:space="0" w:color="auto"/>
        <w:left w:val="none" w:sz="0" w:space="0" w:color="auto"/>
        <w:bottom w:val="none" w:sz="0" w:space="0" w:color="auto"/>
        <w:right w:val="none" w:sz="0" w:space="0" w:color="auto"/>
      </w:divBdr>
    </w:div>
    <w:div w:id="1772358012">
      <w:marLeft w:val="0"/>
      <w:marRight w:val="0"/>
      <w:marTop w:val="0"/>
      <w:marBottom w:val="0"/>
      <w:divBdr>
        <w:top w:val="none" w:sz="0" w:space="0" w:color="auto"/>
        <w:left w:val="none" w:sz="0" w:space="0" w:color="auto"/>
        <w:bottom w:val="none" w:sz="0" w:space="0" w:color="auto"/>
        <w:right w:val="none" w:sz="0" w:space="0" w:color="auto"/>
      </w:divBdr>
    </w:div>
    <w:div w:id="1772358016">
      <w:marLeft w:val="0"/>
      <w:marRight w:val="0"/>
      <w:marTop w:val="0"/>
      <w:marBottom w:val="0"/>
      <w:divBdr>
        <w:top w:val="none" w:sz="0" w:space="0" w:color="auto"/>
        <w:left w:val="none" w:sz="0" w:space="0" w:color="auto"/>
        <w:bottom w:val="none" w:sz="0" w:space="0" w:color="auto"/>
        <w:right w:val="none" w:sz="0" w:space="0" w:color="auto"/>
      </w:divBdr>
      <w:divsChild>
        <w:div w:id="1772357956">
          <w:marLeft w:val="0"/>
          <w:marRight w:val="0"/>
          <w:marTop w:val="0"/>
          <w:marBottom w:val="0"/>
          <w:divBdr>
            <w:top w:val="none" w:sz="0" w:space="0" w:color="auto"/>
            <w:left w:val="none" w:sz="0" w:space="0" w:color="auto"/>
            <w:bottom w:val="none" w:sz="0" w:space="0" w:color="auto"/>
            <w:right w:val="none" w:sz="0" w:space="0" w:color="auto"/>
          </w:divBdr>
        </w:div>
        <w:div w:id="1772357957">
          <w:marLeft w:val="0"/>
          <w:marRight w:val="0"/>
          <w:marTop w:val="0"/>
          <w:marBottom w:val="0"/>
          <w:divBdr>
            <w:top w:val="none" w:sz="0" w:space="0" w:color="auto"/>
            <w:left w:val="none" w:sz="0" w:space="0" w:color="auto"/>
            <w:bottom w:val="none" w:sz="0" w:space="0" w:color="auto"/>
            <w:right w:val="none" w:sz="0" w:space="0" w:color="auto"/>
          </w:divBdr>
        </w:div>
        <w:div w:id="1772357958">
          <w:marLeft w:val="0"/>
          <w:marRight w:val="0"/>
          <w:marTop w:val="0"/>
          <w:marBottom w:val="0"/>
          <w:divBdr>
            <w:top w:val="none" w:sz="0" w:space="0" w:color="auto"/>
            <w:left w:val="none" w:sz="0" w:space="0" w:color="auto"/>
            <w:bottom w:val="none" w:sz="0" w:space="0" w:color="auto"/>
            <w:right w:val="none" w:sz="0" w:space="0" w:color="auto"/>
          </w:divBdr>
        </w:div>
        <w:div w:id="1772357960">
          <w:marLeft w:val="0"/>
          <w:marRight w:val="0"/>
          <w:marTop w:val="0"/>
          <w:marBottom w:val="0"/>
          <w:divBdr>
            <w:top w:val="none" w:sz="0" w:space="0" w:color="auto"/>
            <w:left w:val="none" w:sz="0" w:space="0" w:color="auto"/>
            <w:bottom w:val="none" w:sz="0" w:space="0" w:color="auto"/>
            <w:right w:val="none" w:sz="0" w:space="0" w:color="auto"/>
          </w:divBdr>
        </w:div>
        <w:div w:id="1772357961">
          <w:marLeft w:val="0"/>
          <w:marRight w:val="0"/>
          <w:marTop w:val="0"/>
          <w:marBottom w:val="0"/>
          <w:divBdr>
            <w:top w:val="none" w:sz="0" w:space="0" w:color="auto"/>
            <w:left w:val="none" w:sz="0" w:space="0" w:color="auto"/>
            <w:bottom w:val="none" w:sz="0" w:space="0" w:color="auto"/>
            <w:right w:val="none" w:sz="0" w:space="0" w:color="auto"/>
          </w:divBdr>
        </w:div>
        <w:div w:id="1772357962">
          <w:marLeft w:val="0"/>
          <w:marRight w:val="0"/>
          <w:marTop w:val="0"/>
          <w:marBottom w:val="0"/>
          <w:divBdr>
            <w:top w:val="none" w:sz="0" w:space="0" w:color="auto"/>
            <w:left w:val="none" w:sz="0" w:space="0" w:color="auto"/>
            <w:bottom w:val="none" w:sz="0" w:space="0" w:color="auto"/>
            <w:right w:val="none" w:sz="0" w:space="0" w:color="auto"/>
          </w:divBdr>
        </w:div>
        <w:div w:id="1772357963">
          <w:marLeft w:val="0"/>
          <w:marRight w:val="0"/>
          <w:marTop w:val="0"/>
          <w:marBottom w:val="0"/>
          <w:divBdr>
            <w:top w:val="none" w:sz="0" w:space="0" w:color="auto"/>
            <w:left w:val="none" w:sz="0" w:space="0" w:color="auto"/>
            <w:bottom w:val="none" w:sz="0" w:space="0" w:color="auto"/>
            <w:right w:val="none" w:sz="0" w:space="0" w:color="auto"/>
          </w:divBdr>
        </w:div>
        <w:div w:id="1772357964">
          <w:marLeft w:val="0"/>
          <w:marRight w:val="0"/>
          <w:marTop w:val="0"/>
          <w:marBottom w:val="0"/>
          <w:divBdr>
            <w:top w:val="none" w:sz="0" w:space="0" w:color="auto"/>
            <w:left w:val="none" w:sz="0" w:space="0" w:color="auto"/>
            <w:bottom w:val="none" w:sz="0" w:space="0" w:color="auto"/>
            <w:right w:val="none" w:sz="0" w:space="0" w:color="auto"/>
          </w:divBdr>
        </w:div>
        <w:div w:id="1772357965">
          <w:marLeft w:val="0"/>
          <w:marRight w:val="0"/>
          <w:marTop w:val="0"/>
          <w:marBottom w:val="0"/>
          <w:divBdr>
            <w:top w:val="none" w:sz="0" w:space="0" w:color="auto"/>
            <w:left w:val="none" w:sz="0" w:space="0" w:color="auto"/>
            <w:bottom w:val="none" w:sz="0" w:space="0" w:color="auto"/>
            <w:right w:val="none" w:sz="0" w:space="0" w:color="auto"/>
          </w:divBdr>
        </w:div>
        <w:div w:id="1772357966">
          <w:marLeft w:val="0"/>
          <w:marRight w:val="0"/>
          <w:marTop w:val="0"/>
          <w:marBottom w:val="0"/>
          <w:divBdr>
            <w:top w:val="none" w:sz="0" w:space="0" w:color="auto"/>
            <w:left w:val="none" w:sz="0" w:space="0" w:color="auto"/>
            <w:bottom w:val="none" w:sz="0" w:space="0" w:color="auto"/>
            <w:right w:val="none" w:sz="0" w:space="0" w:color="auto"/>
          </w:divBdr>
        </w:div>
        <w:div w:id="1772357967">
          <w:marLeft w:val="0"/>
          <w:marRight w:val="0"/>
          <w:marTop w:val="0"/>
          <w:marBottom w:val="0"/>
          <w:divBdr>
            <w:top w:val="none" w:sz="0" w:space="0" w:color="auto"/>
            <w:left w:val="none" w:sz="0" w:space="0" w:color="auto"/>
            <w:bottom w:val="none" w:sz="0" w:space="0" w:color="auto"/>
            <w:right w:val="none" w:sz="0" w:space="0" w:color="auto"/>
          </w:divBdr>
        </w:div>
        <w:div w:id="1772357968">
          <w:marLeft w:val="0"/>
          <w:marRight w:val="0"/>
          <w:marTop w:val="0"/>
          <w:marBottom w:val="0"/>
          <w:divBdr>
            <w:top w:val="none" w:sz="0" w:space="0" w:color="auto"/>
            <w:left w:val="none" w:sz="0" w:space="0" w:color="auto"/>
            <w:bottom w:val="none" w:sz="0" w:space="0" w:color="auto"/>
            <w:right w:val="none" w:sz="0" w:space="0" w:color="auto"/>
          </w:divBdr>
        </w:div>
        <w:div w:id="1772357969">
          <w:marLeft w:val="0"/>
          <w:marRight w:val="0"/>
          <w:marTop w:val="0"/>
          <w:marBottom w:val="0"/>
          <w:divBdr>
            <w:top w:val="none" w:sz="0" w:space="0" w:color="auto"/>
            <w:left w:val="none" w:sz="0" w:space="0" w:color="auto"/>
            <w:bottom w:val="none" w:sz="0" w:space="0" w:color="auto"/>
            <w:right w:val="none" w:sz="0" w:space="0" w:color="auto"/>
          </w:divBdr>
        </w:div>
        <w:div w:id="1772357970">
          <w:marLeft w:val="0"/>
          <w:marRight w:val="0"/>
          <w:marTop w:val="0"/>
          <w:marBottom w:val="0"/>
          <w:divBdr>
            <w:top w:val="none" w:sz="0" w:space="0" w:color="auto"/>
            <w:left w:val="none" w:sz="0" w:space="0" w:color="auto"/>
            <w:bottom w:val="none" w:sz="0" w:space="0" w:color="auto"/>
            <w:right w:val="none" w:sz="0" w:space="0" w:color="auto"/>
          </w:divBdr>
        </w:div>
        <w:div w:id="1772357971">
          <w:marLeft w:val="0"/>
          <w:marRight w:val="0"/>
          <w:marTop w:val="0"/>
          <w:marBottom w:val="0"/>
          <w:divBdr>
            <w:top w:val="none" w:sz="0" w:space="0" w:color="auto"/>
            <w:left w:val="none" w:sz="0" w:space="0" w:color="auto"/>
            <w:bottom w:val="none" w:sz="0" w:space="0" w:color="auto"/>
            <w:right w:val="none" w:sz="0" w:space="0" w:color="auto"/>
          </w:divBdr>
        </w:div>
        <w:div w:id="1772357972">
          <w:marLeft w:val="0"/>
          <w:marRight w:val="0"/>
          <w:marTop w:val="0"/>
          <w:marBottom w:val="0"/>
          <w:divBdr>
            <w:top w:val="none" w:sz="0" w:space="0" w:color="auto"/>
            <w:left w:val="none" w:sz="0" w:space="0" w:color="auto"/>
            <w:bottom w:val="none" w:sz="0" w:space="0" w:color="auto"/>
            <w:right w:val="none" w:sz="0" w:space="0" w:color="auto"/>
          </w:divBdr>
        </w:div>
        <w:div w:id="1772357973">
          <w:marLeft w:val="0"/>
          <w:marRight w:val="0"/>
          <w:marTop w:val="0"/>
          <w:marBottom w:val="0"/>
          <w:divBdr>
            <w:top w:val="none" w:sz="0" w:space="0" w:color="auto"/>
            <w:left w:val="none" w:sz="0" w:space="0" w:color="auto"/>
            <w:bottom w:val="none" w:sz="0" w:space="0" w:color="auto"/>
            <w:right w:val="none" w:sz="0" w:space="0" w:color="auto"/>
          </w:divBdr>
        </w:div>
        <w:div w:id="1772357974">
          <w:marLeft w:val="0"/>
          <w:marRight w:val="0"/>
          <w:marTop w:val="0"/>
          <w:marBottom w:val="0"/>
          <w:divBdr>
            <w:top w:val="none" w:sz="0" w:space="0" w:color="auto"/>
            <w:left w:val="none" w:sz="0" w:space="0" w:color="auto"/>
            <w:bottom w:val="none" w:sz="0" w:space="0" w:color="auto"/>
            <w:right w:val="none" w:sz="0" w:space="0" w:color="auto"/>
          </w:divBdr>
        </w:div>
        <w:div w:id="1772357976">
          <w:marLeft w:val="0"/>
          <w:marRight w:val="0"/>
          <w:marTop w:val="0"/>
          <w:marBottom w:val="0"/>
          <w:divBdr>
            <w:top w:val="none" w:sz="0" w:space="0" w:color="auto"/>
            <w:left w:val="none" w:sz="0" w:space="0" w:color="auto"/>
            <w:bottom w:val="none" w:sz="0" w:space="0" w:color="auto"/>
            <w:right w:val="none" w:sz="0" w:space="0" w:color="auto"/>
          </w:divBdr>
        </w:div>
        <w:div w:id="1772357977">
          <w:marLeft w:val="0"/>
          <w:marRight w:val="0"/>
          <w:marTop w:val="0"/>
          <w:marBottom w:val="0"/>
          <w:divBdr>
            <w:top w:val="none" w:sz="0" w:space="0" w:color="auto"/>
            <w:left w:val="none" w:sz="0" w:space="0" w:color="auto"/>
            <w:bottom w:val="none" w:sz="0" w:space="0" w:color="auto"/>
            <w:right w:val="none" w:sz="0" w:space="0" w:color="auto"/>
          </w:divBdr>
        </w:div>
        <w:div w:id="1772357979">
          <w:marLeft w:val="0"/>
          <w:marRight w:val="0"/>
          <w:marTop w:val="0"/>
          <w:marBottom w:val="0"/>
          <w:divBdr>
            <w:top w:val="none" w:sz="0" w:space="0" w:color="auto"/>
            <w:left w:val="none" w:sz="0" w:space="0" w:color="auto"/>
            <w:bottom w:val="none" w:sz="0" w:space="0" w:color="auto"/>
            <w:right w:val="none" w:sz="0" w:space="0" w:color="auto"/>
          </w:divBdr>
        </w:div>
        <w:div w:id="1772357980">
          <w:marLeft w:val="0"/>
          <w:marRight w:val="0"/>
          <w:marTop w:val="0"/>
          <w:marBottom w:val="0"/>
          <w:divBdr>
            <w:top w:val="none" w:sz="0" w:space="0" w:color="auto"/>
            <w:left w:val="none" w:sz="0" w:space="0" w:color="auto"/>
            <w:bottom w:val="none" w:sz="0" w:space="0" w:color="auto"/>
            <w:right w:val="none" w:sz="0" w:space="0" w:color="auto"/>
          </w:divBdr>
        </w:div>
        <w:div w:id="1772357981">
          <w:marLeft w:val="0"/>
          <w:marRight w:val="0"/>
          <w:marTop w:val="0"/>
          <w:marBottom w:val="0"/>
          <w:divBdr>
            <w:top w:val="none" w:sz="0" w:space="0" w:color="auto"/>
            <w:left w:val="none" w:sz="0" w:space="0" w:color="auto"/>
            <w:bottom w:val="none" w:sz="0" w:space="0" w:color="auto"/>
            <w:right w:val="none" w:sz="0" w:space="0" w:color="auto"/>
          </w:divBdr>
        </w:div>
        <w:div w:id="1772357982">
          <w:marLeft w:val="0"/>
          <w:marRight w:val="0"/>
          <w:marTop w:val="0"/>
          <w:marBottom w:val="0"/>
          <w:divBdr>
            <w:top w:val="none" w:sz="0" w:space="0" w:color="auto"/>
            <w:left w:val="none" w:sz="0" w:space="0" w:color="auto"/>
            <w:bottom w:val="none" w:sz="0" w:space="0" w:color="auto"/>
            <w:right w:val="none" w:sz="0" w:space="0" w:color="auto"/>
          </w:divBdr>
        </w:div>
        <w:div w:id="1772357983">
          <w:marLeft w:val="0"/>
          <w:marRight w:val="0"/>
          <w:marTop w:val="0"/>
          <w:marBottom w:val="0"/>
          <w:divBdr>
            <w:top w:val="none" w:sz="0" w:space="0" w:color="auto"/>
            <w:left w:val="none" w:sz="0" w:space="0" w:color="auto"/>
            <w:bottom w:val="none" w:sz="0" w:space="0" w:color="auto"/>
            <w:right w:val="none" w:sz="0" w:space="0" w:color="auto"/>
          </w:divBdr>
        </w:div>
        <w:div w:id="1772357984">
          <w:marLeft w:val="0"/>
          <w:marRight w:val="0"/>
          <w:marTop w:val="0"/>
          <w:marBottom w:val="0"/>
          <w:divBdr>
            <w:top w:val="none" w:sz="0" w:space="0" w:color="auto"/>
            <w:left w:val="none" w:sz="0" w:space="0" w:color="auto"/>
            <w:bottom w:val="none" w:sz="0" w:space="0" w:color="auto"/>
            <w:right w:val="none" w:sz="0" w:space="0" w:color="auto"/>
          </w:divBdr>
        </w:div>
        <w:div w:id="1772357986">
          <w:marLeft w:val="0"/>
          <w:marRight w:val="0"/>
          <w:marTop w:val="0"/>
          <w:marBottom w:val="0"/>
          <w:divBdr>
            <w:top w:val="none" w:sz="0" w:space="0" w:color="auto"/>
            <w:left w:val="none" w:sz="0" w:space="0" w:color="auto"/>
            <w:bottom w:val="none" w:sz="0" w:space="0" w:color="auto"/>
            <w:right w:val="none" w:sz="0" w:space="0" w:color="auto"/>
          </w:divBdr>
        </w:div>
        <w:div w:id="1772357987">
          <w:marLeft w:val="0"/>
          <w:marRight w:val="0"/>
          <w:marTop w:val="0"/>
          <w:marBottom w:val="0"/>
          <w:divBdr>
            <w:top w:val="none" w:sz="0" w:space="0" w:color="auto"/>
            <w:left w:val="none" w:sz="0" w:space="0" w:color="auto"/>
            <w:bottom w:val="none" w:sz="0" w:space="0" w:color="auto"/>
            <w:right w:val="none" w:sz="0" w:space="0" w:color="auto"/>
          </w:divBdr>
        </w:div>
        <w:div w:id="1772357988">
          <w:marLeft w:val="0"/>
          <w:marRight w:val="0"/>
          <w:marTop w:val="0"/>
          <w:marBottom w:val="0"/>
          <w:divBdr>
            <w:top w:val="none" w:sz="0" w:space="0" w:color="auto"/>
            <w:left w:val="none" w:sz="0" w:space="0" w:color="auto"/>
            <w:bottom w:val="none" w:sz="0" w:space="0" w:color="auto"/>
            <w:right w:val="none" w:sz="0" w:space="0" w:color="auto"/>
          </w:divBdr>
        </w:div>
        <w:div w:id="1772357989">
          <w:marLeft w:val="0"/>
          <w:marRight w:val="0"/>
          <w:marTop w:val="0"/>
          <w:marBottom w:val="0"/>
          <w:divBdr>
            <w:top w:val="none" w:sz="0" w:space="0" w:color="auto"/>
            <w:left w:val="none" w:sz="0" w:space="0" w:color="auto"/>
            <w:bottom w:val="none" w:sz="0" w:space="0" w:color="auto"/>
            <w:right w:val="none" w:sz="0" w:space="0" w:color="auto"/>
          </w:divBdr>
        </w:div>
        <w:div w:id="1772357990">
          <w:marLeft w:val="0"/>
          <w:marRight w:val="0"/>
          <w:marTop w:val="0"/>
          <w:marBottom w:val="0"/>
          <w:divBdr>
            <w:top w:val="none" w:sz="0" w:space="0" w:color="auto"/>
            <w:left w:val="none" w:sz="0" w:space="0" w:color="auto"/>
            <w:bottom w:val="none" w:sz="0" w:space="0" w:color="auto"/>
            <w:right w:val="none" w:sz="0" w:space="0" w:color="auto"/>
          </w:divBdr>
        </w:div>
        <w:div w:id="1772357991">
          <w:marLeft w:val="0"/>
          <w:marRight w:val="0"/>
          <w:marTop w:val="0"/>
          <w:marBottom w:val="0"/>
          <w:divBdr>
            <w:top w:val="none" w:sz="0" w:space="0" w:color="auto"/>
            <w:left w:val="none" w:sz="0" w:space="0" w:color="auto"/>
            <w:bottom w:val="none" w:sz="0" w:space="0" w:color="auto"/>
            <w:right w:val="none" w:sz="0" w:space="0" w:color="auto"/>
          </w:divBdr>
        </w:div>
        <w:div w:id="1772357993">
          <w:marLeft w:val="0"/>
          <w:marRight w:val="0"/>
          <w:marTop w:val="0"/>
          <w:marBottom w:val="0"/>
          <w:divBdr>
            <w:top w:val="none" w:sz="0" w:space="0" w:color="auto"/>
            <w:left w:val="none" w:sz="0" w:space="0" w:color="auto"/>
            <w:bottom w:val="none" w:sz="0" w:space="0" w:color="auto"/>
            <w:right w:val="none" w:sz="0" w:space="0" w:color="auto"/>
          </w:divBdr>
        </w:div>
        <w:div w:id="1772357994">
          <w:marLeft w:val="0"/>
          <w:marRight w:val="0"/>
          <w:marTop w:val="0"/>
          <w:marBottom w:val="0"/>
          <w:divBdr>
            <w:top w:val="none" w:sz="0" w:space="0" w:color="auto"/>
            <w:left w:val="none" w:sz="0" w:space="0" w:color="auto"/>
            <w:bottom w:val="none" w:sz="0" w:space="0" w:color="auto"/>
            <w:right w:val="none" w:sz="0" w:space="0" w:color="auto"/>
          </w:divBdr>
        </w:div>
        <w:div w:id="1772357995">
          <w:marLeft w:val="0"/>
          <w:marRight w:val="0"/>
          <w:marTop w:val="0"/>
          <w:marBottom w:val="0"/>
          <w:divBdr>
            <w:top w:val="none" w:sz="0" w:space="0" w:color="auto"/>
            <w:left w:val="none" w:sz="0" w:space="0" w:color="auto"/>
            <w:bottom w:val="none" w:sz="0" w:space="0" w:color="auto"/>
            <w:right w:val="none" w:sz="0" w:space="0" w:color="auto"/>
          </w:divBdr>
        </w:div>
        <w:div w:id="1772357996">
          <w:marLeft w:val="0"/>
          <w:marRight w:val="0"/>
          <w:marTop w:val="0"/>
          <w:marBottom w:val="0"/>
          <w:divBdr>
            <w:top w:val="none" w:sz="0" w:space="0" w:color="auto"/>
            <w:left w:val="none" w:sz="0" w:space="0" w:color="auto"/>
            <w:bottom w:val="none" w:sz="0" w:space="0" w:color="auto"/>
            <w:right w:val="none" w:sz="0" w:space="0" w:color="auto"/>
          </w:divBdr>
        </w:div>
        <w:div w:id="1772357999">
          <w:marLeft w:val="0"/>
          <w:marRight w:val="0"/>
          <w:marTop w:val="0"/>
          <w:marBottom w:val="0"/>
          <w:divBdr>
            <w:top w:val="none" w:sz="0" w:space="0" w:color="auto"/>
            <w:left w:val="none" w:sz="0" w:space="0" w:color="auto"/>
            <w:bottom w:val="none" w:sz="0" w:space="0" w:color="auto"/>
            <w:right w:val="none" w:sz="0" w:space="0" w:color="auto"/>
          </w:divBdr>
        </w:div>
        <w:div w:id="1772358002">
          <w:marLeft w:val="0"/>
          <w:marRight w:val="0"/>
          <w:marTop w:val="0"/>
          <w:marBottom w:val="0"/>
          <w:divBdr>
            <w:top w:val="none" w:sz="0" w:space="0" w:color="auto"/>
            <w:left w:val="none" w:sz="0" w:space="0" w:color="auto"/>
            <w:bottom w:val="none" w:sz="0" w:space="0" w:color="auto"/>
            <w:right w:val="none" w:sz="0" w:space="0" w:color="auto"/>
          </w:divBdr>
        </w:div>
        <w:div w:id="1772358003">
          <w:marLeft w:val="0"/>
          <w:marRight w:val="0"/>
          <w:marTop w:val="0"/>
          <w:marBottom w:val="0"/>
          <w:divBdr>
            <w:top w:val="none" w:sz="0" w:space="0" w:color="auto"/>
            <w:left w:val="none" w:sz="0" w:space="0" w:color="auto"/>
            <w:bottom w:val="none" w:sz="0" w:space="0" w:color="auto"/>
            <w:right w:val="none" w:sz="0" w:space="0" w:color="auto"/>
          </w:divBdr>
        </w:div>
        <w:div w:id="1772358004">
          <w:marLeft w:val="0"/>
          <w:marRight w:val="0"/>
          <w:marTop w:val="0"/>
          <w:marBottom w:val="0"/>
          <w:divBdr>
            <w:top w:val="none" w:sz="0" w:space="0" w:color="auto"/>
            <w:left w:val="none" w:sz="0" w:space="0" w:color="auto"/>
            <w:bottom w:val="none" w:sz="0" w:space="0" w:color="auto"/>
            <w:right w:val="none" w:sz="0" w:space="0" w:color="auto"/>
          </w:divBdr>
        </w:div>
        <w:div w:id="1772358007">
          <w:marLeft w:val="0"/>
          <w:marRight w:val="0"/>
          <w:marTop w:val="0"/>
          <w:marBottom w:val="0"/>
          <w:divBdr>
            <w:top w:val="none" w:sz="0" w:space="0" w:color="auto"/>
            <w:left w:val="none" w:sz="0" w:space="0" w:color="auto"/>
            <w:bottom w:val="none" w:sz="0" w:space="0" w:color="auto"/>
            <w:right w:val="none" w:sz="0" w:space="0" w:color="auto"/>
          </w:divBdr>
        </w:div>
        <w:div w:id="1772358009">
          <w:marLeft w:val="0"/>
          <w:marRight w:val="0"/>
          <w:marTop w:val="0"/>
          <w:marBottom w:val="0"/>
          <w:divBdr>
            <w:top w:val="none" w:sz="0" w:space="0" w:color="auto"/>
            <w:left w:val="none" w:sz="0" w:space="0" w:color="auto"/>
            <w:bottom w:val="none" w:sz="0" w:space="0" w:color="auto"/>
            <w:right w:val="none" w:sz="0" w:space="0" w:color="auto"/>
          </w:divBdr>
        </w:div>
        <w:div w:id="1772358010">
          <w:marLeft w:val="0"/>
          <w:marRight w:val="0"/>
          <w:marTop w:val="0"/>
          <w:marBottom w:val="0"/>
          <w:divBdr>
            <w:top w:val="none" w:sz="0" w:space="0" w:color="auto"/>
            <w:left w:val="none" w:sz="0" w:space="0" w:color="auto"/>
            <w:bottom w:val="none" w:sz="0" w:space="0" w:color="auto"/>
            <w:right w:val="none" w:sz="0" w:space="0" w:color="auto"/>
          </w:divBdr>
        </w:div>
        <w:div w:id="1772358011">
          <w:marLeft w:val="0"/>
          <w:marRight w:val="0"/>
          <w:marTop w:val="0"/>
          <w:marBottom w:val="0"/>
          <w:divBdr>
            <w:top w:val="none" w:sz="0" w:space="0" w:color="auto"/>
            <w:left w:val="none" w:sz="0" w:space="0" w:color="auto"/>
            <w:bottom w:val="none" w:sz="0" w:space="0" w:color="auto"/>
            <w:right w:val="none" w:sz="0" w:space="0" w:color="auto"/>
          </w:divBdr>
        </w:div>
        <w:div w:id="1772358014">
          <w:marLeft w:val="0"/>
          <w:marRight w:val="0"/>
          <w:marTop w:val="0"/>
          <w:marBottom w:val="0"/>
          <w:divBdr>
            <w:top w:val="none" w:sz="0" w:space="0" w:color="auto"/>
            <w:left w:val="none" w:sz="0" w:space="0" w:color="auto"/>
            <w:bottom w:val="none" w:sz="0" w:space="0" w:color="auto"/>
            <w:right w:val="none" w:sz="0" w:space="0" w:color="auto"/>
          </w:divBdr>
        </w:div>
        <w:div w:id="1772358015">
          <w:marLeft w:val="0"/>
          <w:marRight w:val="0"/>
          <w:marTop w:val="0"/>
          <w:marBottom w:val="0"/>
          <w:divBdr>
            <w:top w:val="none" w:sz="0" w:space="0" w:color="auto"/>
            <w:left w:val="none" w:sz="0" w:space="0" w:color="auto"/>
            <w:bottom w:val="none" w:sz="0" w:space="0" w:color="auto"/>
            <w:right w:val="none" w:sz="0" w:space="0" w:color="auto"/>
          </w:divBdr>
        </w:div>
        <w:div w:id="1772358017">
          <w:marLeft w:val="0"/>
          <w:marRight w:val="0"/>
          <w:marTop w:val="0"/>
          <w:marBottom w:val="0"/>
          <w:divBdr>
            <w:top w:val="none" w:sz="0" w:space="0" w:color="auto"/>
            <w:left w:val="none" w:sz="0" w:space="0" w:color="auto"/>
            <w:bottom w:val="none" w:sz="0" w:space="0" w:color="auto"/>
            <w:right w:val="none" w:sz="0" w:space="0" w:color="auto"/>
          </w:divBdr>
        </w:div>
        <w:div w:id="1772358018">
          <w:marLeft w:val="0"/>
          <w:marRight w:val="0"/>
          <w:marTop w:val="0"/>
          <w:marBottom w:val="0"/>
          <w:divBdr>
            <w:top w:val="none" w:sz="0" w:space="0" w:color="auto"/>
            <w:left w:val="none" w:sz="0" w:space="0" w:color="auto"/>
            <w:bottom w:val="none" w:sz="0" w:space="0" w:color="auto"/>
            <w:right w:val="none" w:sz="0" w:space="0" w:color="auto"/>
          </w:divBdr>
        </w:div>
        <w:div w:id="1772358019">
          <w:marLeft w:val="0"/>
          <w:marRight w:val="0"/>
          <w:marTop w:val="0"/>
          <w:marBottom w:val="0"/>
          <w:divBdr>
            <w:top w:val="none" w:sz="0" w:space="0" w:color="auto"/>
            <w:left w:val="none" w:sz="0" w:space="0" w:color="auto"/>
            <w:bottom w:val="none" w:sz="0" w:space="0" w:color="auto"/>
            <w:right w:val="none" w:sz="0" w:space="0" w:color="auto"/>
          </w:divBdr>
        </w:div>
        <w:div w:id="1772358020">
          <w:marLeft w:val="0"/>
          <w:marRight w:val="0"/>
          <w:marTop w:val="0"/>
          <w:marBottom w:val="0"/>
          <w:divBdr>
            <w:top w:val="none" w:sz="0" w:space="0" w:color="auto"/>
            <w:left w:val="none" w:sz="0" w:space="0" w:color="auto"/>
            <w:bottom w:val="none" w:sz="0" w:space="0" w:color="auto"/>
            <w:right w:val="none" w:sz="0" w:space="0" w:color="auto"/>
          </w:divBdr>
        </w:div>
        <w:div w:id="1772358021">
          <w:marLeft w:val="0"/>
          <w:marRight w:val="0"/>
          <w:marTop w:val="0"/>
          <w:marBottom w:val="0"/>
          <w:divBdr>
            <w:top w:val="none" w:sz="0" w:space="0" w:color="auto"/>
            <w:left w:val="none" w:sz="0" w:space="0" w:color="auto"/>
            <w:bottom w:val="none" w:sz="0" w:space="0" w:color="auto"/>
            <w:right w:val="none" w:sz="0" w:space="0" w:color="auto"/>
          </w:divBdr>
        </w:div>
        <w:div w:id="1772358022">
          <w:marLeft w:val="0"/>
          <w:marRight w:val="0"/>
          <w:marTop w:val="0"/>
          <w:marBottom w:val="0"/>
          <w:divBdr>
            <w:top w:val="none" w:sz="0" w:space="0" w:color="auto"/>
            <w:left w:val="none" w:sz="0" w:space="0" w:color="auto"/>
            <w:bottom w:val="none" w:sz="0" w:space="0" w:color="auto"/>
            <w:right w:val="none" w:sz="0" w:space="0" w:color="auto"/>
          </w:divBdr>
        </w:div>
        <w:div w:id="1772358023">
          <w:marLeft w:val="0"/>
          <w:marRight w:val="0"/>
          <w:marTop w:val="0"/>
          <w:marBottom w:val="0"/>
          <w:divBdr>
            <w:top w:val="none" w:sz="0" w:space="0" w:color="auto"/>
            <w:left w:val="none" w:sz="0" w:space="0" w:color="auto"/>
            <w:bottom w:val="none" w:sz="0" w:space="0" w:color="auto"/>
            <w:right w:val="none" w:sz="0" w:space="0" w:color="auto"/>
          </w:divBdr>
        </w:div>
        <w:div w:id="1772358024">
          <w:marLeft w:val="0"/>
          <w:marRight w:val="0"/>
          <w:marTop w:val="0"/>
          <w:marBottom w:val="0"/>
          <w:divBdr>
            <w:top w:val="none" w:sz="0" w:space="0" w:color="auto"/>
            <w:left w:val="none" w:sz="0" w:space="0" w:color="auto"/>
            <w:bottom w:val="none" w:sz="0" w:space="0" w:color="auto"/>
            <w:right w:val="none" w:sz="0" w:space="0" w:color="auto"/>
          </w:divBdr>
        </w:div>
        <w:div w:id="1772358026">
          <w:marLeft w:val="0"/>
          <w:marRight w:val="0"/>
          <w:marTop w:val="0"/>
          <w:marBottom w:val="0"/>
          <w:divBdr>
            <w:top w:val="none" w:sz="0" w:space="0" w:color="auto"/>
            <w:left w:val="none" w:sz="0" w:space="0" w:color="auto"/>
            <w:bottom w:val="none" w:sz="0" w:space="0" w:color="auto"/>
            <w:right w:val="none" w:sz="0" w:space="0" w:color="auto"/>
          </w:divBdr>
        </w:div>
        <w:div w:id="1772358027">
          <w:marLeft w:val="0"/>
          <w:marRight w:val="0"/>
          <w:marTop w:val="0"/>
          <w:marBottom w:val="0"/>
          <w:divBdr>
            <w:top w:val="none" w:sz="0" w:space="0" w:color="auto"/>
            <w:left w:val="none" w:sz="0" w:space="0" w:color="auto"/>
            <w:bottom w:val="none" w:sz="0" w:space="0" w:color="auto"/>
            <w:right w:val="none" w:sz="0" w:space="0" w:color="auto"/>
          </w:divBdr>
        </w:div>
        <w:div w:id="1772358028">
          <w:marLeft w:val="0"/>
          <w:marRight w:val="0"/>
          <w:marTop w:val="0"/>
          <w:marBottom w:val="0"/>
          <w:divBdr>
            <w:top w:val="none" w:sz="0" w:space="0" w:color="auto"/>
            <w:left w:val="none" w:sz="0" w:space="0" w:color="auto"/>
            <w:bottom w:val="none" w:sz="0" w:space="0" w:color="auto"/>
            <w:right w:val="none" w:sz="0" w:space="0" w:color="auto"/>
          </w:divBdr>
        </w:div>
        <w:div w:id="1772358029">
          <w:marLeft w:val="0"/>
          <w:marRight w:val="0"/>
          <w:marTop w:val="0"/>
          <w:marBottom w:val="0"/>
          <w:divBdr>
            <w:top w:val="none" w:sz="0" w:space="0" w:color="auto"/>
            <w:left w:val="none" w:sz="0" w:space="0" w:color="auto"/>
            <w:bottom w:val="none" w:sz="0" w:space="0" w:color="auto"/>
            <w:right w:val="none" w:sz="0" w:space="0" w:color="auto"/>
          </w:divBdr>
        </w:div>
        <w:div w:id="1772358030">
          <w:marLeft w:val="0"/>
          <w:marRight w:val="0"/>
          <w:marTop w:val="0"/>
          <w:marBottom w:val="0"/>
          <w:divBdr>
            <w:top w:val="none" w:sz="0" w:space="0" w:color="auto"/>
            <w:left w:val="none" w:sz="0" w:space="0" w:color="auto"/>
            <w:bottom w:val="none" w:sz="0" w:space="0" w:color="auto"/>
            <w:right w:val="none" w:sz="0" w:space="0" w:color="auto"/>
          </w:divBdr>
        </w:div>
        <w:div w:id="1772358031">
          <w:marLeft w:val="0"/>
          <w:marRight w:val="0"/>
          <w:marTop w:val="0"/>
          <w:marBottom w:val="0"/>
          <w:divBdr>
            <w:top w:val="none" w:sz="0" w:space="0" w:color="auto"/>
            <w:left w:val="none" w:sz="0" w:space="0" w:color="auto"/>
            <w:bottom w:val="none" w:sz="0" w:space="0" w:color="auto"/>
            <w:right w:val="none" w:sz="0" w:space="0" w:color="auto"/>
          </w:divBdr>
        </w:div>
        <w:div w:id="1772358032">
          <w:marLeft w:val="0"/>
          <w:marRight w:val="0"/>
          <w:marTop w:val="0"/>
          <w:marBottom w:val="0"/>
          <w:divBdr>
            <w:top w:val="none" w:sz="0" w:space="0" w:color="auto"/>
            <w:left w:val="none" w:sz="0" w:space="0" w:color="auto"/>
            <w:bottom w:val="none" w:sz="0" w:space="0" w:color="auto"/>
            <w:right w:val="none" w:sz="0" w:space="0" w:color="auto"/>
          </w:divBdr>
        </w:div>
        <w:div w:id="1772358034">
          <w:marLeft w:val="0"/>
          <w:marRight w:val="0"/>
          <w:marTop w:val="0"/>
          <w:marBottom w:val="0"/>
          <w:divBdr>
            <w:top w:val="none" w:sz="0" w:space="0" w:color="auto"/>
            <w:left w:val="none" w:sz="0" w:space="0" w:color="auto"/>
            <w:bottom w:val="none" w:sz="0" w:space="0" w:color="auto"/>
            <w:right w:val="none" w:sz="0" w:space="0" w:color="auto"/>
          </w:divBdr>
        </w:div>
        <w:div w:id="1772358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ta-technologie.de" TargetMode="External"/><Relationship Id="rId18" Type="http://schemas.openxmlformats.org/officeDocument/2006/relationships/hyperlink" Target="http://www.iea.org/publications/freepublications/publication/English.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memfoact.no" TargetMode="External"/><Relationship Id="rId17" Type="http://schemas.openxmlformats.org/officeDocument/2006/relationships/hyperlink" Target="http://www.ipcc.ch/pdf/assessment-report/ar4/wg3/ar4-wg3-chapter5.pdf" TargetMode="External"/><Relationship Id="rId2" Type="http://schemas.openxmlformats.org/officeDocument/2006/relationships/numbering" Target="numbering.xml"/><Relationship Id="rId16" Type="http://schemas.openxmlformats.org/officeDocument/2006/relationships/package" Target="embeddings/Microsoft_Visio_Drawing1111111111.vsd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image" Target="media/image2.png"/><Relationship Id="rId19" Type="http://schemas.openxmlformats.org/officeDocument/2006/relationships/hyperlink" Target="http://www.biomassenergycentre.org.uk/portal/page?_pageid=75,163182&amp;_dad=portal&amp;_schema=PORTAL"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Cambi.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337F1-20A0-4DC9-91E4-574CE5D82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7150</Words>
  <Characters>37899</Characters>
  <Application>Microsoft Office Word</Application>
  <DocSecurity>0</DocSecurity>
  <Lines>315</Lines>
  <Paragraphs>89</Paragraphs>
  <ScaleCrop>false</ScaleCrop>
  <HeadingPairs>
    <vt:vector size="2" baseType="variant">
      <vt:variant>
        <vt:lpstr>Title</vt:lpstr>
      </vt:variant>
      <vt:variant>
        <vt:i4>1</vt:i4>
      </vt:variant>
    </vt:vector>
  </HeadingPairs>
  <TitlesOfParts>
    <vt:vector size="1" baseType="lpstr">
      <vt:lpstr/>
    </vt:vector>
  </TitlesOfParts>
  <Company>Fakultet for Ingeniørvitenskap og Teknologi, NTNU</Company>
  <LinksUpToDate>false</LinksUpToDate>
  <CharactersWithSpaces>44960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Samantha Peverill</dc:creator>
  <cp:lastModifiedBy>M. Samantha Peverill</cp:lastModifiedBy>
  <cp:revision>2</cp:revision>
  <dcterms:created xsi:type="dcterms:W3CDTF">2013-04-15T09:09:00Z</dcterms:created>
  <dcterms:modified xsi:type="dcterms:W3CDTF">2013-04-15T09:09:00Z</dcterms:modified>
</cp:coreProperties>
</file>